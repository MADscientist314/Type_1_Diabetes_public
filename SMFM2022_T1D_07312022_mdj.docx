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9B36" w14:textId="68E8861B" w:rsidR="00984D68" w:rsidRPr="00E630C7" w:rsidRDefault="00824D21" w:rsidP="008974E1">
      <w:pPr>
        <w:spacing w:line="480" w:lineRule="auto"/>
        <w:jc w:val="both"/>
        <w:rPr>
          <w:rFonts w:ascii="Times New Roman" w:hAnsi="Times New Roman" w:cs="Times New Roman"/>
          <w:bCs/>
          <w:i/>
          <w:iCs/>
          <w:sz w:val="24"/>
          <w:szCs w:val="24"/>
          <w:lang w:val="en-US"/>
        </w:rPr>
      </w:pPr>
      <w:r>
        <w:rPr>
          <w:rFonts w:ascii="Times New Roman" w:hAnsi="Times New Roman" w:cs="Times New Roman"/>
          <w:b/>
          <w:sz w:val="24"/>
          <w:szCs w:val="24"/>
          <w:lang w:val="en-US"/>
        </w:rPr>
        <w:t xml:space="preserve">Among women with Type 1 </w:t>
      </w:r>
      <w:del w:id="0" w:author="Aagaard, Kjersti Marie" w:date="2021-06-17T17:57:00Z">
        <w:r w:rsidDel="00824D21">
          <w:rPr>
            <w:rFonts w:ascii="Times New Roman" w:hAnsi="Times New Roman" w:cs="Times New Roman"/>
            <w:b/>
            <w:sz w:val="24"/>
            <w:szCs w:val="24"/>
            <w:lang w:val="en-US"/>
          </w:rPr>
          <w:delText>DM</w:delText>
        </w:r>
      </w:del>
      <w:ins w:id="1" w:author="Aagaard, Kjersti Marie" w:date="2021-06-17T17:57:00Z">
        <w:r>
          <w:rPr>
            <w:rFonts w:ascii="Times New Roman" w:hAnsi="Times New Roman" w:cs="Times New Roman"/>
            <w:b/>
            <w:sz w:val="24"/>
            <w:szCs w:val="24"/>
            <w:lang w:val="en-US"/>
          </w:rPr>
          <w:t>diabetes (T1D)</w:t>
        </w:r>
      </w:ins>
      <w:r>
        <w:rPr>
          <w:rFonts w:ascii="Times New Roman" w:hAnsi="Times New Roman" w:cs="Times New Roman"/>
          <w:b/>
          <w:sz w:val="24"/>
          <w:szCs w:val="24"/>
          <w:lang w:val="en-US"/>
        </w:rPr>
        <w:t>, a functionally altered microbiome is observed in her and her neonates independent of mode of delivery</w:t>
      </w:r>
      <w:ins w:id="2" w:author="Aagaard, Kjersti Marie" w:date="2021-06-17T17:57:00Z">
        <w:r>
          <w:rPr>
            <w:rFonts w:ascii="Times New Roman" w:hAnsi="Times New Roman" w:cs="Times New Roman"/>
            <w:b/>
            <w:sz w:val="24"/>
            <w:szCs w:val="24"/>
            <w:lang w:val="en-US"/>
          </w:rPr>
          <w:t xml:space="preserve"> and level of glycemic control</w:t>
        </w:r>
      </w:ins>
    </w:p>
    <w:p w14:paraId="14061EBE" w14:textId="77777777" w:rsidR="00AA45D2" w:rsidRPr="00E630C7" w:rsidRDefault="00AA45D2" w:rsidP="008974E1">
      <w:pPr>
        <w:spacing w:line="480" w:lineRule="auto"/>
        <w:jc w:val="both"/>
        <w:rPr>
          <w:rFonts w:ascii="Times New Roman" w:hAnsi="Times New Roman" w:cs="Times New Roman"/>
          <w:b/>
          <w:sz w:val="24"/>
          <w:szCs w:val="24"/>
          <w:lang w:val="en-US"/>
        </w:rPr>
      </w:pPr>
    </w:p>
    <w:p w14:paraId="20EBD230" w14:textId="6DAB75FC" w:rsidR="001B5A9A" w:rsidRPr="00E630C7" w:rsidRDefault="001B5A9A" w:rsidP="000222EC">
      <w:pPr>
        <w:spacing w:line="480" w:lineRule="auto"/>
        <w:jc w:val="both"/>
        <w:rPr>
          <w:rFonts w:ascii="Times New Roman" w:hAnsi="Times New Roman" w:cs="Times New Roman"/>
          <w:sz w:val="24"/>
          <w:szCs w:val="24"/>
          <w:vertAlign w:val="superscript"/>
          <w:lang w:val="en-US"/>
        </w:rPr>
      </w:pPr>
      <w:r w:rsidRPr="00E630C7">
        <w:rPr>
          <w:rFonts w:ascii="Times New Roman" w:hAnsi="Times New Roman" w:cs="Times New Roman"/>
          <w:sz w:val="24"/>
          <w:szCs w:val="24"/>
          <w:lang w:val="en-US"/>
        </w:rPr>
        <w:t>Marzena Gajecka</w:t>
      </w:r>
      <w:r w:rsidRPr="00E630C7">
        <w:rPr>
          <w:rFonts w:ascii="Times New Roman" w:hAnsi="Times New Roman" w:cs="Times New Roman"/>
          <w:sz w:val="24"/>
          <w:szCs w:val="24"/>
          <w:vertAlign w:val="superscript"/>
          <w:lang w:val="en-US"/>
        </w:rPr>
        <w:t>1,2</w:t>
      </w:r>
      <w:proofErr w:type="gramStart"/>
      <w:r w:rsidR="004271F5" w:rsidRPr="00E630C7">
        <w:rPr>
          <w:rFonts w:ascii="Times New Roman" w:hAnsi="Times New Roman" w:cs="Times New Roman"/>
          <w:sz w:val="24"/>
          <w:szCs w:val="24"/>
          <w:vertAlign w:val="superscript"/>
          <w:lang w:val="en-US"/>
        </w:rPr>
        <w:t>*,x</w:t>
      </w:r>
      <w:proofErr w:type="gramEnd"/>
      <w:r w:rsidRPr="00E630C7">
        <w:rPr>
          <w:rFonts w:ascii="Times New Roman" w:hAnsi="Times New Roman" w:cs="Times New Roman"/>
          <w:sz w:val="24"/>
          <w:szCs w:val="24"/>
          <w:lang w:val="en-US"/>
        </w:rPr>
        <w:t>, Pawel Gutaj</w:t>
      </w:r>
      <w:r w:rsidRPr="00E630C7">
        <w:rPr>
          <w:rFonts w:ascii="Times New Roman" w:hAnsi="Times New Roman" w:cs="Times New Roman"/>
          <w:sz w:val="24"/>
          <w:szCs w:val="24"/>
          <w:vertAlign w:val="superscript"/>
          <w:lang w:val="en-US"/>
        </w:rPr>
        <w:t>3</w:t>
      </w:r>
      <w:r w:rsidR="004820B0" w:rsidRPr="00E630C7">
        <w:rPr>
          <w:rFonts w:ascii="Times New Roman" w:hAnsi="Times New Roman" w:cs="Times New Roman"/>
          <w:sz w:val="24"/>
          <w:szCs w:val="24"/>
          <w:vertAlign w:val="superscript"/>
          <w:lang w:val="en-US"/>
        </w:rPr>
        <w:t>,</w:t>
      </w:r>
      <w:r w:rsidR="00C133B0" w:rsidRPr="00E630C7">
        <w:rPr>
          <w:rFonts w:ascii="Times New Roman" w:hAnsi="Times New Roman" w:cs="Times New Roman"/>
          <w:sz w:val="24"/>
          <w:szCs w:val="24"/>
          <w:vertAlign w:val="superscript"/>
          <w:lang w:val="en-US"/>
        </w:rPr>
        <w:t>x</w:t>
      </w:r>
      <w:r w:rsidRPr="00E630C7">
        <w:rPr>
          <w:rFonts w:ascii="Times New Roman" w:hAnsi="Times New Roman" w:cs="Times New Roman"/>
          <w:sz w:val="24"/>
          <w:szCs w:val="24"/>
          <w:lang w:val="en-US"/>
        </w:rPr>
        <w:t>, Katarzyna Jaskiewicz</w:t>
      </w:r>
      <w:r w:rsidRPr="00E630C7">
        <w:rPr>
          <w:rFonts w:ascii="Times New Roman" w:hAnsi="Times New Roman" w:cs="Times New Roman"/>
          <w:sz w:val="24"/>
          <w:szCs w:val="24"/>
          <w:vertAlign w:val="superscript"/>
          <w:lang w:val="en-US"/>
        </w:rPr>
        <w:t>2</w:t>
      </w:r>
      <w:r w:rsidR="004820B0" w:rsidRPr="00E630C7">
        <w:rPr>
          <w:rFonts w:ascii="Times New Roman" w:hAnsi="Times New Roman" w:cs="Times New Roman"/>
          <w:sz w:val="24"/>
          <w:szCs w:val="24"/>
          <w:vertAlign w:val="superscript"/>
          <w:lang w:val="en-US"/>
        </w:rPr>
        <w:t>,</w:t>
      </w:r>
      <w:r w:rsidR="00C133B0" w:rsidRPr="00E630C7">
        <w:rPr>
          <w:rFonts w:ascii="Times New Roman" w:hAnsi="Times New Roman" w:cs="Times New Roman"/>
          <w:sz w:val="24"/>
          <w:szCs w:val="24"/>
          <w:vertAlign w:val="superscript"/>
          <w:lang w:val="en-US"/>
        </w:rPr>
        <w:t>x</w:t>
      </w:r>
      <w:r w:rsidRPr="00E630C7">
        <w:rPr>
          <w:rFonts w:ascii="Times New Roman" w:hAnsi="Times New Roman" w:cs="Times New Roman"/>
          <w:sz w:val="24"/>
          <w:szCs w:val="24"/>
          <w:lang w:val="en-US"/>
        </w:rPr>
        <w:t>, Michael Jochum</w:t>
      </w:r>
      <w:r w:rsidRPr="00E630C7">
        <w:rPr>
          <w:rFonts w:ascii="Times New Roman" w:hAnsi="Times New Roman" w:cs="Times New Roman"/>
          <w:sz w:val="24"/>
          <w:szCs w:val="24"/>
          <w:vertAlign w:val="superscript"/>
          <w:lang w:val="en-US"/>
        </w:rPr>
        <w:t>4</w:t>
      </w:r>
      <w:r w:rsidRPr="00E630C7">
        <w:rPr>
          <w:rFonts w:ascii="Times New Roman" w:hAnsi="Times New Roman" w:cs="Times New Roman"/>
          <w:sz w:val="24"/>
          <w:szCs w:val="24"/>
          <w:lang w:val="en-US"/>
        </w:rPr>
        <w:t>, Malgorzata Rydzanicz</w:t>
      </w:r>
      <w:r w:rsidRPr="00E630C7">
        <w:rPr>
          <w:rFonts w:ascii="Times New Roman" w:hAnsi="Times New Roman" w:cs="Times New Roman"/>
          <w:sz w:val="24"/>
          <w:szCs w:val="24"/>
          <w:vertAlign w:val="superscript"/>
          <w:lang w:val="en-US"/>
        </w:rPr>
        <w:t>5</w:t>
      </w:r>
      <w:r w:rsidRPr="00E630C7">
        <w:rPr>
          <w:rFonts w:ascii="Times New Roman" w:hAnsi="Times New Roman" w:cs="Times New Roman"/>
          <w:sz w:val="24"/>
          <w:szCs w:val="24"/>
          <w:lang w:val="en-US"/>
        </w:rPr>
        <w:t>, Tomasz Szczapa</w:t>
      </w:r>
      <w:r w:rsidR="004820B0" w:rsidRPr="00E630C7">
        <w:rPr>
          <w:rFonts w:ascii="Times New Roman" w:hAnsi="Times New Roman" w:cs="Times New Roman"/>
          <w:sz w:val="24"/>
          <w:szCs w:val="24"/>
          <w:vertAlign w:val="superscript"/>
          <w:lang w:val="en-US"/>
        </w:rPr>
        <w:t>6</w:t>
      </w:r>
      <w:r w:rsidRPr="00E630C7">
        <w:rPr>
          <w:rFonts w:ascii="Times New Roman" w:hAnsi="Times New Roman" w:cs="Times New Roman"/>
          <w:sz w:val="24"/>
          <w:szCs w:val="24"/>
          <w:lang w:val="en-US"/>
        </w:rPr>
        <w:t>, Dorota Kaminska</w:t>
      </w:r>
      <w:r w:rsidR="004820B0" w:rsidRPr="00E630C7">
        <w:rPr>
          <w:rFonts w:ascii="Times New Roman" w:hAnsi="Times New Roman" w:cs="Times New Roman"/>
          <w:sz w:val="24"/>
          <w:szCs w:val="24"/>
          <w:vertAlign w:val="superscript"/>
          <w:lang w:val="en-US"/>
        </w:rPr>
        <w:t>1</w:t>
      </w:r>
      <w:r w:rsidRPr="00E630C7">
        <w:rPr>
          <w:rFonts w:ascii="Times New Roman" w:hAnsi="Times New Roman" w:cs="Times New Roman"/>
          <w:sz w:val="24"/>
          <w:szCs w:val="24"/>
          <w:lang w:val="en-US"/>
        </w:rPr>
        <w:t xml:space="preserve">, </w:t>
      </w:r>
      <w:r w:rsidR="000222EC" w:rsidRPr="00E630C7">
        <w:rPr>
          <w:rFonts w:ascii="Times New Roman" w:hAnsi="Times New Roman" w:cs="Times New Roman"/>
          <w:sz w:val="24"/>
          <w:szCs w:val="24"/>
          <w:lang w:val="en-US"/>
        </w:rPr>
        <w:t>Grzegorz Kosewski</w:t>
      </w:r>
      <w:r w:rsidR="000222EC" w:rsidRPr="00E630C7">
        <w:rPr>
          <w:rFonts w:ascii="Times New Roman" w:hAnsi="Times New Roman" w:cs="Times New Roman"/>
          <w:sz w:val="24"/>
          <w:szCs w:val="24"/>
          <w:vertAlign w:val="superscript"/>
          <w:lang w:val="en-US"/>
        </w:rPr>
        <w:t>7</w:t>
      </w:r>
      <w:r w:rsidRPr="00E630C7">
        <w:rPr>
          <w:rFonts w:ascii="Times New Roman" w:hAnsi="Times New Roman" w:cs="Times New Roman"/>
          <w:sz w:val="24"/>
          <w:szCs w:val="24"/>
          <w:lang w:val="en-US"/>
        </w:rPr>
        <w:t xml:space="preserve">, </w:t>
      </w:r>
      <w:r w:rsidR="00381A97" w:rsidRPr="00E630C7">
        <w:rPr>
          <w:rFonts w:ascii="Times New Roman" w:hAnsi="Times New Roman" w:cs="Times New Roman"/>
          <w:sz w:val="24"/>
          <w:szCs w:val="24"/>
          <w:lang w:val="en-US"/>
        </w:rPr>
        <w:t>Juliusz Przys</w:t>
      </w:r>
      <w:r w:rsidR="00E630C7" w:rsidRPr="00E630C7">
        <w:rPr>
          <w:rFonts w:ascii="Times New Roman" w:hAnsi="Times New Roman" w:cs="Times New Roman"/>
          <w:sz w:val="24"/>
          <w:szCs w:val="24"/>
          <w:lang w:val="en-US"/>
        </w:rPr>
        <w:t>l</w:t>
      </w:r>
      <w:r w:rsidR="00381A97" w:rsidRPr="00E630C7">
        <w:rPr>
          <w:rFonts w:ascii="Times New Roman" w:hAnsi="Times New Roman" w:cs="Times New Roman"/>
          <w:sz w:val="24"/>
          <w:szCs w:val="24"/>
          <w:lang w:val="en-US"/>
        </w:rPr>
        <w:t>awski</w:t>
      </w:r>
      <w:r w:rsidR="00381A97" w:rsidRPr="00E630C7">
        <w:rPr>
          <w:rFonts w:ascii="Times New Roman" w:hAnsi="Times New Roman" w:cs="Times New Roman"/>
          <w:sz w:val="24"/>
          <w:szCs w:val="24"/>
          <w:vertAlign w:val="superscript"/>
          <w:lang w:val="en-US"/>
        </w:rPr>
        <w:t>7</w:t>
      </w:r>
      <w:r w:rsidR="00381A97" w:rsidRPr="00E630C7">
        <w:rPr>
          <w:rFonts w:ascii="Times New Roman" w:hAnsi="Times New Roman" w:cs="Times New Roman"/>
          <w:sz w:val="24"/>
          <w:szCs w:val="24"/>
          <w:lang w:val="en-US"/>
        </w:rPr>
        <w:t xml:space="preserve">, </w:t>
      </w:r>
      <w:r w:rsidRPr="00E630C7">
        <w:rPr>
          <w:rFonts w:ascii="Times New Roman" w:hAnsi="Times New Roman" w:cs="Times New Roman"/>
          <w:sz w:val="24"/>
          <w:szCs w:val="24"/>
          <w:lang w:val="en-US"/>
        </w:rPr>
        <w:t>Rafal Ploski</w:t>
      </w:r>
      <w:r w:rsidR="004820B0" w:rsidRPr="00E630C7">
        <w:rPr>
          <w:rFonts w:ascii="Times New Roman" w:hAnsi="Times New Roman" w:cs="Times New Roman"/>
          <w:sz w:val="24"/>
          <w:szCs w:val="24"/>
          <w:vertAlign w:val="superscript"/>
          <w:lang w:val="en-US"/>
        </w:rPr>
        <w:t>5</w:t>
      </w:r>
      <w:r w:rsidRPr="00E630C7">
        <w:rPr>
          <w:rFonts w:ascii="Times New Roman" w:hAnsi="Times New Roman" w:cs="Times New Roman"/>
          <w:sz w:val="24"/>
          <w:szCs w:val="24"/>
          <w:lang w:val="en-US"/>
        </w:rPr>
        <w:t>, Kjersti M. Aagaard</w:t>
      </w:r>
      <w:r w:rsidR="004820B0" w:rsidRPr="00E630C7">
        <w:rPr>
          <w:rFonts w:ascii="Times New Roman" w:hAnsi="Times New Roman" w:cs="Times New Roman"/>
          <w:sz w:val="24"/>
          <w:szCs w:val="24"/>
          <w:vertAlign w:val="superscript"/>
          <w:lang w:val="en-US"/>
        </w:rPr>
        <w:t>4</w:t>
      </w:r>
      <w:r w:rsidR="005261C4" w:rsidRPr="00E630C7">
        <w:rPr>
          <w:rFonts w:ascii="Times New Roman" w:hAnsi="Times New Roman" w:cs="Times New Roman"/>
          <w:sz w:val="24"/>
          <w:szCs w:val="24"/>
          <w:vertAlign w:val="superscript"/>
          <w:lang w:val="en-US"/>
        </w:rPr>
        <w:t>,Y</w:t>
      </w:r>
      <w:r w:rsidRPr="00E630C7">
        <w:rPr>
          <w:rFonts w:ascii="Times New Roman" w:hAnsi="Times New Roman" w:cs="Times New Roman"/>
          <w:sz w:val="24"/>
          <w:szCs w:val="24"/>
          <w:lang w:val="en-US"/>
        </w:rPr>
        <w:t xml:space="preserve">, </w:t>
      </w:r>
      <w:proofErr w:type="spellStart"/>
      <w:r w:rsidRPr="00E630C7">
        <w:rPr>
          <w:rFonts w:ascii="Times New Roman" w:hAnsi="Times New Roman" w:cs="Times New Roman"/>
          <w:sz w:val="24"/>
          <w:szCs w:val="24"/>
          <w:lang w:val="en-US"/>
        </w:rPr>
        <w:t>Ewa</w:t>
      </w:r>
      <w:proofErr w:type="spellEnd"/>
      <w:r w:rsidRPr="00E630C7">
        <w:rPr>
          <w:rFonts w:ascii="Times New Roman" w:hAnsi="Times New Roman" w:cs="Times New Roman"/>
          <w:sz w:val="24"/>
          <w:szCs w:val="24"/>
          <w:lang w:val="en-US"/>
        </w:rPr>
        <w:t xml:space="preserve"> Wender-Oz</w:t>
      </w:r>
      <w:r w:rsidR="00642E33" w:rsidRPr="00E630C7">
        <w:rPr>
          <w:rFonts w:ascii="Times New Roman" w:hAnsi="Times New Roman" w:cs="Times New Roman"/>
          <w:sz w:val="24"/>
          <w:szCs w:val="24"/>
          <w:lang w:val="en-US"/>
        </w:rPr>
        <w:t>e</w:t>
      </w:r>
      <w:r w:rsidRPr="00E630C7">
        <w:rPr>
          <w:rFonts w:ascii="Times New Roman" w:hAnsi="Times New Roman" w:cs="Times New Roman"/>
          <w:sz w:val="24"/>
          <w:szCs w:val="24"/>
          <w:lang w:val="en-US"/>
        </w:rPr>
        <w:t>gowska</w:t>
      </w:r>
      <w:r w:rsidR="004820B0" w:rsidRPr="00E630C7">
        <w:rPr>
          <w:rFonts w:ascii="Times New Roman" w:hAnsi="Times New Roman" w:cs="Times New Roman"/>
          <w:sz w:val="24"/>
          <w:szCs w:val="24"/>
          <w:vertAlign w:val="superscript"/>
          <w:lang w:val="en-US"/>
        </w:rPr>
        <w:t>3</w:t>
      </w:r>
      <w:r w:rsidR="005261C4" w:rsidRPr="00E630C7">
        <w:rPr>
          <w:rFonts w:ascii="Times New Roman" w:hAnsi="Times New Roman" w:cs="Times New Roman"/>
          <w:sz w:val="24"/>
          <w:szCs w:val="24"/>
          <w:vertAlign w:val="superscript"/>
          <w:lang w:val="en-US"/>
        </w:rPr>
        <w:t>,Y</w:t>
      </w:r>
    </w:p>
    <w:p w14:paraId="3135F775" w14:textId="77777777" w:rsidR="00AA45D2" w:rsidRDefault="00AA45D2" w:rsidP="00AA45D2">
      <w:pPr>
        <w:spacing w:after="0" w:line="480" w:lineRule="auto"/>
        <w:jc w:val="both"/>
        <w:rPr>
          <w:rFonts w:ascii="Times New Roman" w:hAnsi="Times New Roman" w:cs="Times New Roman"/>
          <w:sz w:val="24"/>
          <w:szCs w:val="24"/>
          <w:vertAlign w:val="superscript"/>
          <w:lang w:val="en-US"/>
        </w:rPr>
      </w:pPr>
    </w:p>
    <w:p w14:paraId="06EF331F" w14:textId="4E767366" w:rsidR="001B5A9A" w:rsidRPr="007D4CD8" w:rsidRDefault="001B5A9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1</w:t>
      </w:r>
      <w:r w:rsidR="005D745C">
        <w:rPr>
          <w:rFonts w:ascii="Times New Roman" w:hAnsi="Times New Roman" w:cs="Times New Roman"/>
          <w:sz w:val="24"/>
          <w:szCs w:val="24"/>
          <w:lang w:val="en-US"/>
        </w:rPr>
        <w:t xml:space="preserve">Chair and </w:t>
      </w:r>
      <w:r w:rsidR="005D745C" w:rsidRPr="005D745C">
        <w:rPr>
          <w:rFonts w:ascii="Times New Roman" w:hAnsi="Times New Roman" w:cs="Times New Roman"/>
          <w:sz w:val="24"/>
          <w:szCs w:val="24"/>
          <w:lang w:val="en-US"/>
        </w:rPr>
        <w:t>Department of Genetics and Pha</w:t>
      </w:r>
      <w:r w:rsidR="005D745C">
        <w:rPr>
          <w:rFonts w:ascii="Times New Roman" w:hAnsi="Times New Roman" w:cs="Times New Roman"/>
          <w:sz w:val="24"/>
          <w:szCs w:val="24"/>
          <w:lang w:val="en-US"/>
        </w:rPr>
        <w:t xml:space="preserve">rmaceutical Microbiology, </w:t>
      </w:r>
      <w:r w:rsidR="003B0DEA" w:rsidRPr="007D4CD8">
        <w:rPr>
          <w:rFonts w:ascii="Times New Roman" w:hAnsi="Times New Roman" w:cs="Times New Roman"/>
          <w:sz w:val="24"/>
          <w:szCs w:val="24"/>
          <w:lang w:val="en-US"/>
        </w:rPr>
        <w:t xml:space="preserve">Poznan University of Medical Sciences, </w:t>
      </w:r>
      <w:proofErr w:type="spellStart"/>
      <w:r w:rsidR="005D745C" w:rsidRPr="005D745C">
        <w:rPr>
          <w:rFonts w:ascii="Times New Roman" w:hAnsi="Times New Roman" w:cs="Times New Roman"/>
          <w:sz w:val="24"/>
          <w:szCs w:val="24"/>
          <w:lang w:val="en-US"/>
        </w:rPr>
        <w:t>Swiecickiego</w:t>
      </w:r>
      <w:proofErr w:type="spellEnd"/>
      <w:r w:rsidR="005D745C" w:rsidRPr="005D745C">
        <w:rPr>
          <w:rFonts w:ascii="Times New Roman" w:hAnsi="Times New Roman" w:cs="Times New Roman"/>
          <w:sz w:val="24"/>
          <w:szCs w:val="24"/>
          <w:lang w:val="en-US"/>
        </w:rPr>
        <w:t xml:space="preserve"> 4, 60-781 Poznan, Poland</w:t>
      </w:r>
    </w:p>
    <w:p w14:paraId="6F22585E" w14:textId="4AAD8EE1" w:rsidR="001B5A9A" w:rsidRPr="007D4CD8" w:rsidRDefault="001B5A9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2</w:t>
      </w:r>
      <w:r w:rsidR="00BD5019" w:rsidRPr="007D4CD8">
        <w:rPr>
          <w:rFonts w:ascii="Times New Roman" w:hAnsi="Times New Roman" w:cs="Times New Roman"/>
          <w:sz w:val="24"/>
          <w:szCs w:val="24"/>
          <w:lang w:val="en-US"/>
        </w:rPr>
        <w:t>Institute of H</w:t>
      </w:r>
      <w:r w:rsidRPr="007D4CD8">
        <w:rPr>
          <w:rFonts w:ascii="Times New Roman" w:hAnsi="Times New Roman" w:cs="Times New Roman"/>
          <w:sz w:val="24"/>
          <w:szCs w:val="24"/>
          <w:lang w:val="en-US"/>
        </w:rPr>
        <w:t xml:space="preserve">uman Genetics, Polish Academy of Sciences, </w:t>
      </w:r>
      <w:proofErr w:type="spellStart"/>
      <w:r w:rsidR="00826ACC" w:rsidRPr="00826ACC">
        <w:rPr>
          <w:rFonts w:ascii="Times New Roman" w:hAnsi="Times New Roman" w:cs="Times New Roman"/>
          <w:sz w:val="24"/>
          <w:szCs w:val="24"/>
          <w:lang w:val="en-US"/>
        </w:rPr>
        <w:t>Strzes</w:t>
      </w:r>
      <w:r w:rsidR="00826ACC">
        <w:rPr>
          <w:rFonts w:ascii="Times New Roman" w:hAnsi="Times New Roman" w:cs="Times New Roman"/>
          <w:sz w:val="24"/>
          <w:szCs w:val="24"/>
          <w:lang w:val="en-US"/>
        </w:rPr>
        <w:t>zynska</w:t>
      </w:r>
      <w:proofErr w:type="spellEnd"/>
      <w:r w:rsidR="00826ACC">
        <w:rPr>
          <w:rFonts w:ascii="Times New Roman" w:hAnsi="Times New Roman" w:cs="Times New Roman"/>
          <w:sz w:val="24"/>
          <w:szCs w:val="24"/>
          <w:lang w:val="en-US"/>
        </w:rPr>
        <w:t xml:space="preserve"> 32, 60-479 </w:t>
      </w:r>
      <w:r w:rsidRPr="007D4CD8">
        <w:rPr>
          <w:rFonts w:ascii="Times New Roman" w:hAnsi="Times New Roman" w:cs="Times New Roman"/>
          <w:sz w:val="24"/>
          <w:szCs w:val="24"/>
          <w:lang w:val="en-US"/>
        </w:rPr>
        <w:t>Poznan, Poland</w:t>
      </w:r>
    </w:p>
    <w:p w14:paraId="32FADC3E" w14:textId="257D4C3F" w:rsidR="001B5A9A" w:rsidRPr="007D4CD8" w:rsidRDefault="003B0DE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3</w:t>
      </w:r>
      <w:r w:rsidR="005261C4" w:rsidRPr="005261C4">
        <w:rPr>
          <w:rFonts w:ascii="Times New Roman" w:hAnsi="Times New Roman" w:cs="Times New Roman"/>
          <w:sz w:val="24"/>
          <w:szCs w:val="24"/>
          <w:lang w:val="en-US"/>
        </w:rPr>
        <w:t>Department of Reproduction</w:t>
      </w:r>
      <w:r w:rsidR="005261C4">
        <w:rPr>
          <w:rFonts w:ascii="Times New Roman" w:hAnsi="Times New Roman" w:cs="Times New Roman"/>
          <w:sz w:val="24"/>
          <w:szCs w:val="24"/>
          <w:lang w:val="en-US"/>
        </w:rPr>
        <w:t>,</w:t>
      </w:r>
      <w:r w:rsidRPr="007D4CD8">
        <w:rPr>
          <w:rFonts w:ascii="Times New Roman" w:hAnsi="Times New Roman" w:cs="Times New Roman"/>
          <w:sz w:val="24"/>
          <w:szCs w:val="24"/>
          <w:lang w:val="en-US"/>
        </w:rPr>
        <w:t xml:space="preserve"> Poznan University of Medical Sciences</w:t>
      </w:r>
      <w:r>
        <w:rPr>
          <w:rFonts w:ascii="Times New Roman" w:hAnsi="Times New Roman" w:cs="Times New Roman"/>
          <w:sz w:val="24"/>
          <w:szCs w:val="24"/>
          <w:lang w:val="en-US"/>
        </w:rPr>
        <w:t>,</w:t>
      </w:r>
      <w:r w:rsidRPr="007A2104">
        <w:rPr>
          <w:rFonts w:ascii="Times New Roman" w:hAnsi="Times New Roman" w:cs="Times New Roman"/>
          <w:sz w:val="24"/>
          <w:szCs w:val="24"/>
          <w:lang w:val="en-US"/>
        </w:rPr>
        <w:t xml:space="preserve"> </w:t>
      </w:r>
      <w:proofErr w:type="spellStart"/>
      <w:r w:rsidR="004B0E79" w:rsidRPr="004B0E79">
        <w:rPr>
          <w:rFonts w:ascii="Times New Roman" w:hAnsi="Times New Roman" w:cs="Times New Roman"/>
          <w:sz w:val="24"/>
          <w:szCs w:val="24"/>
          <w:lang w:val="en-US"/>
        </w:rPr>
        <w:t>Polna</w:t>
      </w:r>
      <w:proofErr w:type="spellEnd"/>
      <w:r w:rsidR="004B0E79" w:rsidRPr="004B0E79">
        <w:rPr>
          <w:rFonts w:ascii="Times New Roman" w:hAnsi="Times New Roman" w:cs="Times New Roman"/>
          <w:sz w:val="24"/>
          <w:szCs w:val="24"/>
          <w:lang w:val="en-US"/>
        </w:rPr>
        <w:t xml:space="preserve"> 33</w:t>
      </w:r>
      <w:r w:rsidR="004B0E79">
        <w:rPr>
          <w:rFonts w:ascii="Times New Roman" w:hAnsi="Times New Roman" w:cs="Times New Roman"/>
          <w:sz w:val="24"/>
          <w:szCs w:val="24"/>
          <w:lang w:val="en-US"/>
        </w:rPr>
        <w:t xml:space="preserve">, </w:t>
      </w:r>
      <w:r w:rsidR="005D745C" w:rsidRPr="005D745C">
        <w:rPr>
          <w:rFonts w:ascii="Times New Roman" w:hAnsi="Times New Roman" w:cs="Times New Roman"/>
          <w:sz w:val="24"/>
          <w:szCs w:val="24"/>
          <w:lang w:val="en-US"/>
        </w:rPr>
        <w:t>60-535 Poznan, Poland</w:t>
      </w:r>
    </w:p>
    <w:p w14:paraId="0F0BBE51" w14:textId="02E6CE65" w:rsidR="001B5A9A" w:rsidRPr="007D4CD8" w:rsidRDefault="001B5A9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4</w:t>
      </w:r>
      <w:r w:rsidR="003B0DEA" w:rsidRPr="003B0DEA">
        <w:rPr>
          <w:rFonts w:ascii="Times New Roman" w:hAnsi="Times New Roman" w:cs="Times New Roman"/>
          <w:sz w:val="24"/>
          <w:szCs w:val="24"/>
          <w:lang w:val="en-US"/>
        </w:rPr>
        <w:t xml:space="preserve">Department of Obstetrics &amp; Gynecology, </w:t>
      </w:r>
      <w:r w:rsidR="003B0DEA" w:rsidRPr="007D4CD8">
        <w:rPr>
          <w:rFonts w:ascii="Times New Roman" w:hAnsi="Times New Roman" w:cs="Times New Roman"/>
          <w:sz w:val="24"/>
          <w:szCs w:val="24"/>
          <w:lang w:val="en-US"/>
        </w:rPr>
        <w:t>Baylor College of Medicine</w:t>
      </w:r>
      <w:r w:rsidR="003B0DEA">
        <w:rPr>
          <w:rFonts w:ascii="Times New Roman" w:hAnsi="Times New Roman" w:cs="Times New Roman"/>
          <w:sz w:val="24"/>
          <w:szCs w:val="24"/>
          <w:lang w:val="en-US"/>
        </w:rPr>
        <w:t xml:space="preserve">, </w:t>
      </w:r>
      <w:r w:rsidR="003B0DEA" w:rsidRPr="003B0DEA">
        <w:rPr>
          <w:rFonts w:ascii="Times New Roman" w:hAnsi="Times New Roman" w:cs="Times New Roman"/>
          <w:sz w:val="24"/>
          <w:szCs w:val="24"/>
          <w:lang w:val="en-US"/>
        </w:rPr>
        <w:t>1 Baylor Plaza, Houston TX 77401</w:t>
      </w:r>
      <w:r w:rsidR="003B0DEA">
        <w:rPr>
          <w:rFonts w:ascii="Times New Roman" w:hAnsi="Times New Roman" w:cs="Times New Roman"/>
          <w:sz w:val="24"/>
          <w:szCs w:val="24"/>
          <w:lang w:val="en-US"/>
        </w:rPr>
        <w:t>, United States</w:t>
      </w:r>
    </w:p>
    <w:p w14:paraId="07EBD51C" w14:textId="7339E46B" w:rsidR="001B5A9A" w:rsidRPr="007D4CD8" w:rsidRDefault="001B5A9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5</w:t>
      </w:r>
      <w:r w:rsidR="003B0DEA" w:rsidRPr="003B0DEA">
        <w:rPr>
          <w:rFonts w:ascii="Times New Roman" w:hAnsi="Times New Roman" w:cs="Times New Roman"/>
          <w:sz w:val="24"/>
          <w:szCs w:val="24"/>
          <w:lang w:val="en-US"/>
        </w:rPr>
        <w:t>Department of Medical Genetics</w:t>
      </w:r>
      <w:r w:rsidR="003B0DEA">
        <w:rPr>
          <w:rFonts w:ascii="Times New Roman" w:hAnsi="Times New Roman" w:cs="Times New Roman"/>
          <w:sz w:val="24"/>
          <w:szCs w:val="24"/>
          <w:lang w:val="en-US"/>
        </w:rPr>
        <w:t>,</w:t>
      </w:r>
      <w:r w:rsidR="003B0DEA" w:rsidRPr="003B0DEA">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 xml:space="preserve">Medical </w:t>
      </w:r>
      <w:r w:rsidR="000222EC">
        <w:rPr>
          <w:rFonts w:ascii="Times New Roman" w:hAnsi="Times New Roman" w:cs="Times New Roman"/>
          <w:sz w:val="24"/>
          <w:szCs w:val="24"/>
          <w:lang w:val="en-US"/>
        </w:rPr>
        <w:t>U</w:t>
      </w:r>
      <w:r w:rsidRPr="007D4CD8">
        <w:rPr>
          <w:rFonts w:ascii="Times New Roman" w:hAnsi="Times New Roman" w:cs="Times New Roman"/>
          <w:sz w:val="24"/>
          <w:szCs w:val="24"/>
          <w:lang w:val="en-US"/>
        </w:rPr>
        <w:t>niversity of Warsaw</w:t>
      </w:r>
      <w:r w:rsidR="000222EC">
        <w:rPr>
          <w:rFonts w:ascii="Times New Roman" w:hAnsi="Times New Roman" w:cs="Times New Roman"/>
          <w:sz w:val="24"/>
          <w:szCs w:val="24"/>
          <w:lang w:val="en-US"/>
        </w:rPr>
        <w:t xml:space="preserve">, </w:t>
      </w:r>
      <w:proofErr w:type="spellStart"/>
      <w:r w:rsidR="003B0DEA" w:rsidRPr="003B0DEA">
        <w:rPr>
          <w:rFonts w:ascii="Times New Roman" w:hAnsi="Times New Roman" w:cs="Times New Roman"/>
          <w:sz w:val="24"/>
          <w:szCs w:val="24"/>
          <w:lang w:val="en-US"/>
        </w:rPr>
        <w:t>Pawinskiego</w:t>
      </w:r>
      <w:proofErr w:type="spellEnd"/>
      <w:r w:rsidR="003B0DEA" w:rsidRPr="003B0DEA">
        <w:rPr>
          <w:rFonts w:ascii="Times New Roman" w:hAnsi="Times New Roman" w:cs="Times New Roman"/>
          <w:sz w:val="24"/>
          <w:szCs w:val="24"/>
          <w:lang w:val="en-US"/>
        </w:rPr>
        <w:t xml:space="preserve"> 3C, 02-106 Warsaw</w:t>
      </w:r>
      <w:r w:rsidR="000222EC">
        <w:rPr>
          <w:rFonts w:ascii="Times New Roman" w:hAnsi="Times New Roman" w:cs="Times New Roman"/>
          <w:sz w:val="24"/>
          <w:szCs w:val="24"/>
          <w:lang w:val="en-US"/>
        </w:rPr>
        <w:t>, Poland</w:t>
      </w:r>
    </w:p>
    <w:p w14:paraId="37943A25" w14:textId="70843141" w:rsidR="001B5A9A" w:rsidRDefault="001B5A9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6</w:t>
      </w:r>
      <w:r w:rsidR="004B0E79" w:rsidRPr="003B0DEA">
        <w:rPr>
          <w:rFonts w:ascii="Times New Roman" w:hAnsi="Times New Roman" w:cs="Times New Roman"/>
          <w:sz w:val="24"/>
          <w:szCs w:val="24"/>
          <w:lang w:val="en-US"/>
        </w:rPr>
        <w:t>Department</w:t>
      </w:r>
      <w:r w:rsidR="00566510">
        <w:rPr>
          <w:rFonts w:ascii="Times New Roman" w:hAnsi="Times New Roman" w:cs="Times New Roman"/>
          <w:sz w:val="24"/>
          <w:szCs w:val="24"/>
          <w:lang w:val="en-US"/>
        </w:rPr>
        <w:t xml:space="preserve"> od </w:t>
      </w:r>
      <w:r w:rsidR="000222EC" w:rsidRPr="007D4CD8">
        <w:rPr>
          <w:rFonts w:ascii="Times New Roman" w:hAnsi="Times New Roman" w:cs="Times New Roman"/>
          <w:sz w:val="24"/>
          <w:szCs w:val="24"/>
          <w:lang w:val="en-US"/>
        </w:rPr>
        <w:t>Neonatology</w:t>
      </w:r>
      <w:r w:rsidR="009375B7">
        <w:rPr>
          <w:rFonts w:ascii="Times New Roman" w:hAnsi="Times New Roman" w:cs="Times New Roman"/>
          <w:sz w:val="24"/>
          <w:szCs w:val="24"/>
          <w:lang w:val="en-US"/>
        </w:rPr>
        <w:t>,</w:t>
      </w:r>
      <w:r w:rsidR="000222EC" w:rsidRPr="007D4CD8">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 xml:space="preserve">Poznan University of Medical Sciences, </w:t>
      </w:r>
      <w:proofErr w:type="spellStart"/>
      <w:r w:rsidR="004B0E79" w:rsidRPr="004B0E79">
        <w:rPr>
          <w:rFonts w:ascii="Times New Roman" w:hAnsi="Times New Roman" w:cs="Times New Roman"/>
          <w:sz w:val="24"/>
          <w:szCs w:val="24"/>
          <w:lang w:val="en-US"/>
        </w:rPr>
        <w:t>Polna</w:t>
      </w:r>
      <w:proofErr w:type="spellEnd"/>
      <w:r w:rsidR="004B0E79" w:rsidRPr="004B0E79">
        <w:rPr>
          <w:rFonts w:ascii="Times New Roman" w:hAnsi="Times New Roman" w:cs="Times New Roman"/>
          <w:sz w:val="24"/>
          <w:szCs w:val="24"/>
          <w:lang w:val="en-US"/>
        </w:rPr>
        <w:t xml:space="preserve"> 33, 60-535 Pozna</w:t>
      </w:r>
      <w:r w:rsidR="004B0E79">
        <w:rPr>
          <w:rFonts w:ascii="Times New Roman" w:hAnsi="Times New Roman" w:cs="Times New Roman"/>
          <w:sz w:val="24"/>
          <w:szCs w:val="24"/>
          <w:lang w:val="en-US"/>
        </w:rPr>
        <w:t>n</w:t>
      </w:r>
      <w:r w:rsidR="000222EC" w:rsidRPr="000222EC">
        <w:rPr>
          <w:rFonts w:ascii="Times New Roman" w:hAnsi="Times New Roman" w:cs="Times New Roman"/>
          <w:sz w:val="24"/>
          <w:szCs w:val="24"/>
          <w:lang w:val="en-US"/>
        </w:rPr>
        <w:t>, Poland</w:t>
      </w:r>
    </w:p>
    <w:p w14:paraId="0C99A1B7" w14:textId="41F44242" w:rsidR="000222EC" w:rsidRPr="000222EC" w:rsidRDefault="000222EC" w:rsidP="00FB7F10">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7</w:t>
      </w:r>
      <w:r w:rsidRPr="000222EC">
        <w:rPr>
          <w:rFonts w:ascii="Times New Roman" w:hAnsi="Times New Roman" w:cs="Times New Roman"/>
          <w:sz w:val="24"/>
          <w:szCs w:val="24"/>
          <w:lang w:val="en-US"/>
        </w:rPr>
        <w:t xml:space="preserve">Chair and Department of Bromatology, </w:t>
      </w:r>
      <w:r w:rsidR="004B0E79">
        <w:rPr>
          <w:rFonts w:ascii="Times New Roman" w:hAnsi="Times New Roman" w:cs="Times New Roman"/>
          <w:sz w:val="24"/>
          <w:szCs w:val="24"/>
          <w:lang w:val="en-US"/>
        </w:rPr>
        <w:t xml:space="preserve">Poznan </w:t>
      </w:r>
      <w:r w:rsidRPr="000222EC">
        <w:rPr>
          <w:rFonts w:ascii="Times New Roman" w:hAnsi="Times New Roman" w:cs="Times New Roman"/>
          <w:sz w:val="24"/>
          <w:szCs w:val="24"/>
          <w:lang w:val="en-US"/>
        </w:rPr>
        <w:t xml:space="preserve">University of Medical Sciences, </w:t>
      </w:r>
      <w:proofErr w:type="spellStart"/>
      <w:r w:rsidR="004B0E79" w:rsidRPr="004B0E79">
        <w:rPr>
          <w:rFonts w:ascii="Times New Roman" w:hAnsi="Times New Roman" w:cs="Times New Roman"/>
          <w:sz w:val="24"/>
          <w:szCs w:val="24"/>
          <w:lang w:val="en-US"/>
        </w:rPr>
        <w:t>Marceli</w:t>
      </w:r>
      <w:r w:rsidR="004B0E79">
        <w:rPr>
          <w:rFonts w:ascii="Times New Roman" w:hAnsi="Times New Roman" w:cs="Times New Roman"/>
          <w:sz w:val="24"/>
          <w:szCs w:val="24"/>
          <w:lang w:val="en-US"/>
        </w:rPr>
        <w:t>n</w:t>
      </w:r>
      <w:r w:rsidR="004B0E79" w:rsidRPr="004B0E79">
        <w:rPr>
          <w:rFonts w:ascii="Times New Roman" w:hAnsi="Times New Roman" w:cs="Times New Roman"/>
          <w:sz w:val="24"/>
          <w:szCs w:val="24"/>
          <w:lang w:val="en-US"/>
        </w:rPr>
        <w:t>ska</w:t>
      </w:r>
      <w:proofErr w:type="spellEnd"/>
      <w:r w:rsidR="004B0E79" w:rsidRPr="004B0E79">
        <w:rPr>
          <w:rFonts w:ascii="Times New Roman" w:hAnsi="Times New Roman" w:cs="Times New Roman"/>
          <w:sz w:val="24"/>
          <w:szCs w:val="24"/>
          <w:lang w:val="en-US"/>
        </w:rPr>
        <w:t xml:space="preserve"> 42, 60-354 </w:t>
      </w:r>
      <w:r w:rsidR="004B0E79" w:rsidRPr="000222EC">
        <w:rPr>
          <w:rFonts w:ascii="Times New Roman" w:hAnsi="Times New Roman" w:cs="Times New Roman"/>
          <w:sz w:val="24"/>
          <w:szCs w:val="24"/>
          <w:lang w:val="en-US"/>
        </w:rPr>
        <w:t>Poznan</w:t>
      </w:r>
      <w:r w:rsidRPr="000222EC">
        <w:rPr>
          <w:rFonts w:ascii="Times New Roman" w:hAnsi="Times New Roman" w:cs="Times New Roman"/>
          <w:sz w:val="24"/>
          <w:szCs w:val="24"/>
          <w:lang w:val="en-US"/>
        </w:rPr>
        <w:t>, Poland</w:t>
      </w:r>
    </w:p>
    <w:p w14:paraId="2A3759D2" w14:textId="77777777" w:rsidR="001B5A9A" w:rsidRPr="007D4CD8" w:rsidRDefault="001B5A9A" w:rsidP="00AA45D2">
      <w:pPr>
        <w:spacing w:after="0" w:line="480" w:lineRule="auto"/>
        <w:jc w:val="both"/>
        <w:rPr>
          <w:rFonts w:ascii="Times New Roman" w:hAnsi="Times New Roman" w:cs="Times New Roman"/>
          <w:sz w:val="24"/>
          <w:szCs w:val="24"/>
          <w:lang w:val="en-US"/>
        </w:rPr>
      </w:pPr>
    </w:p>
    <w:p w14:paraId="4387CD70" w14:textId="647C1AD0" w:rsidR="001B5A9A" w:rsidRDefault="00C133B0" w:rsidP="00AA45D2">
      <w:pPr>
        <w:spacing w:after="0" w:line="480" w:lineRule="auto"/>
        <w:jc w:val="both"/>
        <w:rPr>
          <w:rFonts w:ascii="Times New Roman" w:hAnsi="Times New Roman" w:cs="Times New Roman"/>
          <w:sz w:val="24"/>
          <w:szCs w:val="24"/>
          <w:lang w:val="en-US"/>
        </w:rPr>
      </w:pPr>
      <w:proofErr w:type="spellStart"/>
      <w:r w:rsidRPr="007D4CD8">
        <w:rPr>
          <w:rFonts w:ascii="Times New Roman" w:hAnsi="Times New Roman" w:cs="Times New Roman"/>
          <w:sz w:val="24"/>
          <w:szCs w:val="24"/>
          <w:vertAlign w:val="superscript"/>
          <w:lang w:val="en-US"/>
        </w:rPr>
        <w:t>X</w:t>
      </w:r>
      <w:r w:rsidRPr="007D4CD8">
        <w:rPr>
          <w:rFonts w:ascii="Times New Roman" w:hAnsi="Times New Roman" w:cs="Times New Roman"/>
          <w:sz w:val="24"/>
          <w:szCs w:val="24"/>
          <w:lang w:val="en-US"/>
        </w:rPr>
        <w:t>These</w:t>
      </w:r>
      <w:proofErr w:type="spellEnd"/>
      <w:r w:rsidRPr="007D4CD8">
        <w:rPr>
          <w:rFonts w:ascii="Times New Roman" w:hAnsi="Times New Roman" w:cs="Times New Roman"/>
          <w:sz w:val="24"/>
          <w:szCs w:val="24"/>
          <w:lang w:val="en-US"/>
        </w:rPr>
        <w:t xml:space="preserve"> authors contributed equally: Marzena Gajecka, Pawel </w:t>
      </w:r>
      <w:proofErr w:type="spellStart"/>
      <w:r w:rsidRPr="007D4CD8">
        <w:rPr>
          <w:rFonts w:ascii="Times New Roman" w:hAnsi="Times New Roman" w:cs="Times New Roman"/>
          <w:sz w:val="24"/>
          <w:szCs w:val="24"/>
          <w:lang w:val="en-US"/>
        </w:rPr>
        <w:t>Gutaj</w:t>
      </w:r>
      <w:proofErr w:type="spellEnd"/>
      <w:r w:rsidRPr="007D4CD8">
        <w:rPr>
          <w:rFonts w:ascii="Times New Roman" w:hAnsi="Times New Roman" w:cs="Times New Roman"/>
          <w:sz w:val="24"/>
          <w:szCs w:val="24"/>
          <w:lang w:val="en-US"/>
        </w:rPr>
        <w:t>, Katarzyna Jaskiewic</w:t>
      </w:r>
      <w:r w:rsidR="005A0FE7">
        <w:rPr>
          <w:rFonts w:ascii="Times New Roman" w:hAnsi="Times New Roman" w:cs="Times New Roman"/>
          <w:sz w:val="24"/>
          <w:szCs w:val="24"/>
          <w:lang w:val="en-US"/>
        </w:rPr>
        <w:t>z</w:t>
      </w:r>
    </w:p>
    <w:p w14:paraId="317A3B8D" w14:textId="7D86CAD1" w:rsidR="00FB7F10" w:rsidRDefault="005261C4" w:rsidP="00AA45D2">
      <w:pPr>
        <w:spacing w:after="0"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vertAlign w:val="superscript"/>
          <w:lang w:val="en-US"/>
        </w:rPr>
        <w:t>Y</w:t>
      </w:r>
      <w:r w:rsidRPr="007D4CD8">
        <w:rPr>
          <w:rFonts w:ascii="Times New Roman" w:hAnsi="Times New Roman" w:cs="Times New Roman"/>
          <w:sz w:val="24"/>
          <w:szCs w:val="24"/>
          <w:lang w:val="en-US"/>
        </w:rPr>
        <w:t>These</w:t>
      </w:r>
      <w:proofErr w:type="spellEnd"/>
      <w:r w:rsidRPr="007D4CD8">
        <w:rPr>
          <w:rFonts w:ascii="Times New Roman" w:hAnsi="Times New Roman" w:cs="Times New Roman"/>
          <w:sz w:val="24"/>
          <w:szCs w:val="24"/>
          <w:lang w:val="en-US"/>
        </w:rPr>
        <w:t xml:space="preserve"> authors contributed equally</w:t>
      </w:r>
      <w:r w:rsidR="003B0DEA">
        <w:rPr>
          <w:rFonts w:ascii="Times New Roman" w:hAnsi="Times New Roman" w:cs="Times New Roman"/>
          <w:sz w:val="24"/>
          <w:szCs w:val="24"/>
          <w:lang w:val="en-US"/>
        </w:rPr>
        <w:t xml:space="preserve">: </w:t>
      </w:r>
      <w:r w:rsidR="003B0DEA" w:rsidRPr="003B0DEA">
        <w:rPr>
          <w:rFonts w:ascii="Times New Roman" w:hAnsi="Times New Roman" w:cs="Times New Roman"/>
          <w:sz w:val="24"/>
          <w:szCs w:val="24"/>
          <w:lang w:val="en-US"/>
        </w:rPr>
        <w:t xml:space="preserve">Kjersti M. Aagaard, </w:t>
      </w:r>
      <w:proofErr w:type="spellStart"/>
      <w:r w:rsidR="003B0DEA" w:rsidRPr="003B0DEA">
        <w:rPr>
          <w:rFonts w:ascii="Times New Roman" w:hAnsi="Times New Roman" w:cs="Times New Roman"/>
          <w:sz w:val="24"/>
          <w:szCs w:val="24"/>
          <w:lang w:val="en-US"/>
        </w:rPr>
        <w:t>Ewa</w:t>
      </w:r>
      <w:proofErr w:type="spellEnd"/>
      <w:r w:rsidR="003B0DEA" w:rsidRPr="003B0DEA">
        <w:rPr>
          <w:rFonts w:ascii="Times New Roman" w:hAnsi="Times New Roman" w:cs="Times New Roman"/>
          <w:sz w:val="24"/>
          <w:szCs w:val="24"/>
          <w:lang w:val="en-US"/>
        </w:rPr>
        <w:t xml:space="preserve"> Wender-Oz</w:t>
      </w:r>
      <w:r w:rsidR="00642E33">
        <w:rPr>
          <w:rFonts w:ascii="Times New Roman" w:hAnsi="Times New Roman" w:cs="Times New Roman"/>
          <w:sz w:val="24"/>
          <w:szCs w:val="24"/>
          <w:lang w:val="en-US"/>
        </w:rPr>
        <w:t>e</w:t>
      </w:r>
      <w:r w:rsidR="003B0DEA" w:rsidRPr="003B0DEA">
        <w:rPr>
          <w:rFonts w:ascii="Times New Roman" w:hAnsi="Times New Roman" w:cs="Times New Roman"/>
          <w:sz w:val="24"/>
          <w:szCs w:val="24"/>
          <w:lang w:val="en-US"/>
        </w:rPr>
        <w:t>gowska</w:t>
      </w:r>
    </w:p>
    <w:p w14:paraId="371FA512" w14:textId="540C61CE" w:rsidR="00E630C7" w:rsidRDefault="00E630C7" w:rsidP="00AA45D2">
      <w:pPr>
        <w:spacing w:after="0" w:line="480" w:lineRule="auto"/>
        <w:jc w:val="both"/>
        <w:rPr>
          <w:rFonts w:ascii="Times New Roman" w:hAnsi="Times New Roman" w:cs="Times New Roman"/>
          <w:sz w:val="24"/>
          <w:szCs w:val="24"/>
          <w:lang w:val="en-US"/>
        </w:rPr>
      </w:pPr>
    </w:p>
    <w:p w14:paraId="7A10F380" w14:textId="77777777" w:rsidR="00E630C7" w:rsidRDefault="00E630C7" w:rsidP="00AA45D2">
      <w:pPr>
        <w:spacing w:after="0" w:line="480" w:lineRule="auto"/>
        <w:jc w:val="both"/>
        <w:rPr>
          <w:rFonts w:ascii="Times New Roman" w:hAnsi="Times New Roman" w:cs="Times New Roman"/>
          <w:sz w:val="24"/>
          <w:szCs w:val="24"/>
          <w:lang w:val="en-US"/>
        </w:rPr>
      </w:pPr>
    </w:p>
    <w:p w14:paraId="6AE248C8" w14:textId="73D00460" w:rsidR="00E630C7" w:rsidRDefault="00E630C7" w:rsidP="00E630C7">
      <w:pPr>
        <w:spacing w:after="0" w:line="240"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w:t>
      </w:r>
      <w:r w:rsidRPr="007D4CD8">
        <w:rPr>
          <w:rFonts w:ascii="Times New Roman" w:hAnsi="Times New Roman" w:cs="Times New Roman"/>
          <w:sz w:val="24"/>
          <w:szCs w:val="24"/>
          <w:lang w:val="en-US"/>
        </w:rPr>
        <w:t>Corresponding author</w:t>
      </w:r>
      <w:r>
        <w:rPr>
          <w:rFonts w:ascii="Times New Roman" w:hAnsi="Times New Roman" w:cs="Times New Roman"/>
          <w:sz w:val="24"/>
          <w:szCs w:val="24"/>
          <w:lang w:val="en-US"/>
        </w:rPr>
        <w:t xml:space="preserve">: </w:t>
      </w:r>
    </w:p>
    <w:p w14:paraId="0E44B956" w14:textId="77777777" w:rsidR="00E630C7" w:rsidRDefault="00E630C7" w:rsidP="00E630C7">
      <w:pPr>
        <w:spacing w:after="0" w:line="240" w:lineRule="auto"/>
        <w:jc w:val="both"/>
        <w:rPr>
          <w:rFonts w:ascii="Times New Roman" w:hAnsi="Times New Roman" w:cs="Times New Roman"/>
          <w:sz w:val="24"/>
          <w:szCs w:val="24"/>
          <w:lang w:val="en-US"/>
        </w:rPr>
      </w:pPr>
    </w:p>
    <w:p w14:paraId="08C93F29" w14:textId="7EB684B7" w:rsidR="00E630C7" w:rsidRDefault="00E630C7" w:rsidP="00E630C7">
      <w:pPr>
        <w:spacing w:after="0" w:line="240" w:lineRule="auto"/>
        <w:jc w:val="both"/>
        <w:rPr>
          <w:rFonts w:ascii="Times New Roman" w:hAnsi="Times New Roman" w:cs="Times New Roman"/>
          <w:sz w:val="24"/>
          <w:szCs w:val="24"/>
          <w:lang w:val="en-US"/>
        </w:rPr>
      </w:pPr>
      <w:r w:rsidRPr="007D4CD8">
        <w:rPr>
          <w:rFonts w:ascii="Times New Roman" w:hAnsi="Times New Roman" w:cs="Times New Roman"/>
          <w:sz w:val="24"/>
          <w:szCs w:val="24"/>
          <w:lang w:val="en-US"/>
        </w:rPr>
        <w:t>Marzena Gajecka</w:t>
      </w:r>
      <w:r>
        <w:rPr>
          <w:rFonts w:ascii="Times New Roman" w:hAnsi="Times New Roman" w:cs="Times New Roman"/>
          <w:sz w:val="24"/>
          <w:szCs w:val="24"/>
          <w:lang w:val="en-US"/>
        </w:rPr>
        <w:t>, Ph.D.</w:t>
      </w:r>
    </w:p>
    <w:p w14:paraId="2B88B082" w14:textId="77777777" w:rsidR="00E630C7" w:rsidRDefault="00E630C7" w:rsidP="00E630C7">
      <w:pPr>
        <w:spacing w:after="0" w:line="240" w:lineRule="auto"/>
        <w:jc w:val="both"/>
        <w:rPr>
          <w:rFonts w:ascii="Times New Roman" w:hAnsi="Times New Roman" w:cs="Times New Roman"/>
          <w:sz w:val="24"/>
          <w:szCs w:val="24"/>
          <w:lang w:val="en-US"/>
        </w:rPr>
      </w:pPr>
      <w:r w:rsidRPr="007D4CD8">
        <w:rPr>
          <w:rFonts w:ascii="Times New Roman" w:hAnsi="Times New Roman" w:cs="Times New Roman"/>
          <w:sz w:val="24"/>
          <w:szCs w:val="24"/>
          <w:lang w:val="en-US"/>
        </w:rPr>
        <w:t xml:space="preserve">Poznan </w:t>
      </w:r>
      <w:r>
        <w:rPr>
          <w:rFonts w:ascii="Times New Roman" w:hAnsi="Times New Roman" w:cs="Times New Roman"/>
          <w:sz w:val="24"/>
          <w:szCs w:val="24"/>
          <w:lang w:val="en-US"/>
        </w:rPr>
        <w:t>University of Medical Sciences</w:t>
      </w:r>
    </w:p>
    <w:p w14:paraId="35E82FF0" w14:textId="77777777" w:rsidR="00E630C7" w:rsidRDefault="00E630C7" w:rsidP="00E630C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Chair and </w:t>
      </w:r>
      <w:r w:rsidRPr="005D745C">
        <w:rPr>
          <w:rFonts w:ascii="Times New Roman" w:hAnsi="Times New Roman" w:cs="Times New Roman"/>
          <w:sz w:val="24"/>
          <w:szCs w:val="24"/>
          <w:lang w:val="en-US"/>
        </w:rPr>
        <w:t>Department of Genetics and Pha</w:t>
      </w:r>
      <w:r>
        <w:rPr>
          <w:rFonts w:ascii="Times New Roman" w:hAnsi="Times New Roman" w:cs="Times New Roman"/>
          <w:sz w:val="24"/>
          <w:szCs w:val="24"/>
          <w:lang w:val="en-US"/>
        </w:rPr>
        <w:t>rmaceutical Microbiology</w:t>
      </w:r>
    </w:p>
    <w:p w14:paraId="2783D352" w14:textId="77777777" w:rsidR="00E630C7" w:rsidRDefault="00E630C7" w:rsidP="00E630C7">
      <w:pPr>
        <w:spacing w:after="0" w:line="240" w:lineRule="auto"/>
        <w:jc w:val="both"/>
        <w:rPr>
          <w:rFonts w:ascii="Times New Roman" w:hAnsi="Times New Roman" w:cs="Times New Roman"/>
          <w:sz w:val="24"/>
          <w:szCs w:val="24"/>
        </w:rPr>
      </w:pPr>
      <w:r w:rsidRPr="00D92032">
        <w:rPr>
          <w:rFonts w:ascii="Times New Roman" w:hAnsi="Times New Roman" w:cs="Times New Roman"/>
          <w:sz w:val="24"/>
          <w:szCs w:val="24"/>
        </w:rPr>
        <w:lastRenderedPageBreak/>
        <w:t xml:space="preserve">Swiecickiego 4, </w:t>
      </w:r>
    </w:p>
    <w:p w14:paraId="074EAF0F" w14:textId="77777777" w:rsidR="00E630C7" w:rsidRPr="00D92032" w:rsidRDefault="00E630C7" w:rsidP="00E630C7">
      <w:pPr>
        <w:spacing w:after="0" w:line="240" w:lineRule="auto"/>
        <w:jc w:val="both"/>
        <w:rPr>
          <w:rFonts w:ascii="Times New Roman" w:hAnsi="Times New Roman" w:cs="Times New Roman"/>
          <w:sz w:val="24"/>
          <w:szCs w:val="24"/>
        </w:rPr>
      </w:pPr>
      <w:r w:rsidRPr="00D92032">
        <w:rPr>
          <w:rFonts w:ascii="Times New Roman" w:hAnsi="Times New Roman" w:cs="Times New Roman"/>
          <w:sz w:val="24"/>
          <w:szCs w:val="24"/>
        </w:rPr>
        <w:t>60-781 Poznan, Poland</w:t>
      </w:r>
    </w:p>
    <w:p w14:paraId="709E83C0" w14:textId="77777777" w:rsidR="00E630C7" w:rsidRDefault="00E630C7" w:rsidP="00E630C7">
      <w:pPr>
        <w:spacing w:after="0" w:line="240" w:lineRule="auto"/>
        <w:jc w:val="both"/>
        <w:rPr>
          <w:rFonts w:ascii="Times New Roman" w:hAnsi="Times New Roman" w:cs="Times New Roman"/>
          <w:sz w:val="24"/>
          <w:szCs w:val="24"/>
        </w:rPr>
      </w:pPr>
      <w:r w:rsidRPr="00E82748">
        <w:rPr>
          <w:rFonts w:ascii="Times New Roman" w:hAnsi="Times New Roman" w:cs="Times New Roman"/>
          <w:sz w:val="24"/>
          <w:szCs w:val="24"/>
        </w:rPr>
        <w:t xml:space="preserve">Tel.: +48-61-854-6721; Fax: +48-61-854-6720 </w:t>
      </w:r>
    </w:p>
    <w:p w14:paraId="0C314A86" w14:textId="77777777" w:rsidR="00E630C7" w:rsidRPr="006A49FF" w:rsidRDefault="00354A97" w:rsidP="00E630C7">
      <w:pPr>
        <w:spacing w:after="0" w:line="240" w:lineRule="auto"/>
        <w:jc w:val="both"/>
        <w:rPr>
          <w:rFonts w:ascii="Times New Roman" w:hAnsi="Times New Roman" w:cs="Times New Roman"/>
          <w:sz w:val="24"/>
          <w:szCs w:val="24"/>
          <w:lang w:val="en-US"/>
        </w:rPr>
      </w:pPr>
      <w:r>
        <w:fldChar w:fldCharType="begin"/>
      </w:r>
      <w:r w:rsidRPr="005B3AD8">
        <w:rPr>
          <w:lang w:val="en-US"/>
          <w:rPrChange w:id="3" w:author="Marzena Gajęcka" w:date="2021-08-02T19:36:00Z">
            <w:rPr/>
          </w:rPrChange>
        </w:rPr>
        <w:instrText xml:space="preserve"> HYPERLINK "mailto:gamar@man.poznan.pl" </w:instrText>
      </w:r>
      <w:r>
        <w:fldChar w:fldCharType="separate"/>
      </w:r>
      <w:r w:rsidR="00E630C7" w:rsidRPr="006A49FF">
        <w:rPr>
          <w:rStyle w:val="Hyperlink"/>
          <w:rFonts w:ascii="Times New Roman" w:hAnsi="Times New Roman" w:cs="Times New Roman"/>
          <w:sz w:val="24"/>
          <w:szCs w:val="24"/>
          <w:lang w:val="en-US"/>
        </w:rPr>
        <w:t>gamar@man.poznan.pl</w:t>
      </w:r>
      <w:r>
        <w:rPr>
          <w:rStyle w:val="Hyperlink"/>
          <w:rFonts w:ascii="Times New Roman" w:hAnsi="Times New Roman" w:cs="Times New Roman"/>
          <w:sz w:val="24"/>
          <w:szCs w:val="24"/>
          <w:lang w:val="en-US"/>
        </w:rPr>
        <w:fldChar w:fldCharType="end"/>
      </w:r>
    </w:p>
    <w:p w14:paraId="5EEDFBD0" w14:textId="77777777" w:rsidR="00E630C7" w:rsidRDefault="00E630C7" w:rsidP="00AA45D2">
      <w:pPr>
        <w:spacing w:after="0" w:line="480" w:lineRule="auto"/>
        <w:jc w:val="both"/>
        <w:rPr>
          <w:rFonts w:ascii="Times New Roman" w:hAnsi="Times New Roman" w:cs="Times New Roman"/>
          <w:sz w:val="24"/>
          <w:szCs w:val="24"/>
          <w:lang w:val="en-US"/>
        </w:rPr>
      </w:pPr>
    </w:p>
    <w:p w14:paraId="545DE1AC" w14:textId="77777777" w:rsidR="00FB7F10" w:rsidRDefault="00FB7F10" w:rsidP="00AA45D2">
      <w:pPr>
        <w:spacing w:after="0" w:line="480" w:lineRule="auto"/>
        <w:jc w:val="both"/>
        <w:rPr>
          <w:rFonts w:ascii="Times New Roman" w:hAnsi="Times New Roman" w:cs="Times New Roman"/>
          <w:sz w:val="24"/>
          <w:szCs w:val="24"/>
          <w:lang w:val="en-US"/>
        </w:rPr>
      </w:pPr>
    </w:p>
    <w:p w14:paraId="547F02E4" w14:textId="77777777" w:rsidR="00AA45D2" w:rsidRPr="006A49FF" w:rsidRDefault="00AA45D2" w:rsidP="00AA45D2">
      <w:pPr>
        <w:spacing w:after="0" w:line="480" w:lineRule="auto"/>
        <w:jc w:val="both"/>
        <w:rPr>
          <w:rFonts w:ascii="Times New Roman" w:hAnsi="Times New Roman" w:cs="Times New Roman"/>
          <w:sz w:val="24"/>
          <w:szCs w:val="24"/>
          <w:lang w:val="en-US"/>
        </w:rPr>
      </w:pPr>
    </w:p>
    <w:p w14:paraId="74E0CCEB" w14:textId="6366728B" w:rsidR="00BD28AF" w:rsidRPr="006A49FF" w:rsidRDefault="00FB7F10" w:rsidP="00FB7F10">
      <w:pPr>
        <w:rPr>
          <w:rFonts w:ascii="Times New Roman" w:hAnsi="Times New Roman" w:cs="Times New Roman"/>
          <w:sz w:val="24"/>
          <w:szCs w:val="24"/>
          <w:lang w:val="en-US"/>
        </w:rPr>
      </w:pPr>
      <w:r w:rsidRPr="006A49FF">
        <w:rPr>
          <w:rFonts w:ascii="Times New Roman" w:hAnsi="Times New Roman" w:cs="Times New Roman"/>
          <w:sz w:val="24"/>
          <w:szCs w:val="24"/>
          <w:lang w:val="en-US"/>
        </w:rPr>
        <w:br w:type="page"/>
      </w:r>
    </w:p>
    <w:p w14:paraId="2C946EE5" w14:textId="30A9534E" w:rsidR="004B0E79" w:rsidRDefault="004B0E79">
      <w:pPr>
        <w:rPr>
          <w:rFonts w:ascii="Times New Roman" w:hAnsi="Times New Roman" w:cs="Times New Roman"/>
          <w:b/>
          <w:sz w:val="24"/>
          <w:szCs w:val="24"/>
          <w:lang w:val="en-US"/>
        </w:rPr>
      </w:pPr>
    </w:p>
    <w:p w14:paraId="67D82739" w14:textId="529EAE60" w:rsidR="001B5A9A" w:rsidRPr="00733D7C" w:rsidRDefault="00BD28AF" w:rsidP="000222EC">
      <w:pPr>
        <w:spacing w:line="480" w:lineRule="auto"/>
        <w:jc w:val="both"/>
        <w:rPr>
          <w:rFonts w:ascii="Times New Roman" w:hAnsi="Times New Roman" w:cs="Times New Roman"/>
          <w:b/>
          <w:sz w:val="24"/>
          <w:szCs w:val="24"/>
          <w:lang w:val="en-US"/>
        </w:rPr>
      </w:pPr>
      <w:r w:rsidRPr="00E82748">
        <w:rPr>
          <w:rFonts w:ascii="Times New Roman" w:hAnsi="Times New Roman" w:cs="Times New Roman"/>
          <w:b/>
          <w:sz w:val="24"/>
          <w:szCs w:val="24"/>
          <w:lang w:val="en-US"/>
        </w:rPr>
        <w:t>Abstrac</w:t>
      </w:r>
      <w:commentRangeStart w:id="4"/>
      <w:r w:rsidRPr="00E82748">
        <w:rPr>
          <w:rFonts w:ascii="Times New Roman" w:hAnsi="Times New Roman" w:cs="Times New Roman"/>
          <w:b/>
          <w:sz w:val="24"/>
          <w:szCs w:val="24"/>
          <w:lang w:val="en-US"/>
        </w:rPr>
        <w:t>t</w:t>
      </w:r>
      <w:commentRangeEnd w:id="4"/>
      <w:r w:rsidR="00B86857">
        <w:rPr>
          <w:rStyle w:val="CommentReference"/>
        </w:rPr>
        <w:commentReference w:id="4"/>
      </w:r>
    </w:p>
    <w:p w14:paraId="0E96E4EB" w14:textId="5D61BD74" w:rsidR="00EE3053" w:rsidRDefault="00086A3F" w:rsidP="00A038B6">
      <w:pPr>
        <w:spacing w:line="480" w:lineRule="auto"/>
        <w:ind w:firstLine="708"/>
        <w:jc w:val="both"/>
        <w:rPr>
          <w:lang w:val="en"/>
        </w:rPr>
      </w:pPr>
      <w:del w:id="5" w:author="Aagaard, Kjersti Marie" w:date="2021-06-17T18:04:00Z">
        <w:r w:rsidDel="00B201BD">
          <w:rPr>
            <w:rFonts w:ascii="Times New Roman" w:hAnsi="Times New Roman" w:cs="Times New Roman"/>
            <w:sz w:val="24"/>
            <w:szCs w:val="24"/>
            <w:lang w:val="en-US"/>
          </w:rPr>
          <w:delText>V</w:delText>
        </w:r>
        <w:r w:rsidR="00733D7C" w:rsidRPr="00733D7C" w:rsidDel="00B201BD">
          <w:rPr>
            <w:rFonts w:ascii="Times New Roman" w:hAnsi="Times New Roman" w:cs="Times New Roman"/>
            <w:sz w:val="24"/>
            <w:szCs w:val="24"/>
            <w:lang w:val="en-US"/>
          </w:rPr>
          <w:delText xml:space="preserve">aginal microbiota in </w:delText>
        </w:r>
        <w:r w:rsidR="00733D7C" w:rsidDel="00B201BD">
          <w:rPr>
            <w:rFonts w:ascii="Times New Roman" w:hAnsi="Times New Roman" w:cs="Times New Roman"/>
            <w:sz w:val="24"/>
            <w:szCs w:val="24"/>
            <w:lang w:val="en-US"/>
          </w:rPr>
          <w:delText xml:space="preserve">pregnant women </w:delText>
        </w:r>
        <w:r w:rsidDel="00B201BD">
          <w:rPr>
            <w:rFonts w:ascii="Times New Roman" w:hAnsi="Times New Roman" w:cs="Times New Roman"/>
            <w:sz w:val="24"/>
            <w:szCs w:val="24"/>
            <w:lang w:val="en-US"/>
          </w:rPr>
          <w:delText xml:space="preserve">with </w:delText>
        </w:r>
        <w:r w:rsidR="00733D7C" w:rsidRPr="00733D7C" w:rsidDel="00B201BD">
          <w:rPr>
            <w:rFonts w:ascii="Times New Roman" w:hAnsi="Times New Roman" w:cs="Times New Roman"/>
            <w:sz w:val="24"/>
            <w:szCs w:val="24"/>
            <w:lang w:val="en-US"/>
          </w:rPr>
          <w:delText xml:space="preserve">type 1 </w:delText>
        </w:r>
        <w:r w:rsidR="00733D7C" w:rsidRPr="00086A3F" w:rsidDel="00B201BD">
          <w:rPr>
            <w:rFonts w:ascii="Times New Roman" w:hAnsi="Times New Roman" w:cs="Times New Roman"/>
            <w:sz w:val="24"/>
            <w:szCs w:val="24"/>
            <w:lang w:val="en-US"/>
          </w:rPr>
          <w:delText xml:space="preserve">diabetes </w:delText>
        </w:r>
        <w:r w:rsidRPr="00086A3F" w:rsidDel="00B201BD">
          <w:rPr>
            <w:rFonts w:ascii="Times New Roman" w:hAnsi="Times New Roman" w:cs="Times New Roman"/>
            <w:sz w:val="24"/>
            <w:szCs w:val="24"/>
            <w:lang w:val="en-US"/>
          </w:rPr>
          <w:delText xml:space="preserve">(T1D) </w:delText>
        </w:r>
        <w:r w:rsidR="00733D7C" w:rsidRPr="00086A3F" w:rsidDel="00B201BD">
          <w:rPr>
            <w:rFonts w:ascii="Times New Roman" w:hAnsi="Times New Roman" w:cs="Times New Roman"/>
            <w:sz w:val="24"/>
            <w:szCs w:val="24"/>
            <w:lang w:val="en-US"/>
          </w:rPr>
          <w:delText>and</w:delText>
        </w:r>
        <w:r w:rsidR="00733D7C" w:rsidRPr="00733D7C" w:rsidDel="00B201BD">
          <w:rPr>
            <w:rFonts w:ascii="Times New Roman" w:hAnsi="Times New Roman" w:cs="Times New Roman"/>
            <w:sz w:val="24"/>
            <w:szCs w:val="24"/>
            <w:lang w:val="en-US"/>
          </w:rPr>
          <w:delText xml:space="preserve"> its mother-to-neonate transmission has not been quantitatively and functionally examined</w:delText>
        </w:r>
      </w:del>
      <w:ins w:id="6" w:author="Aagaard, Kjersti Marie" w:date="2021-06-17T18:04:00Z">
        <w:r w:rsidR="00B201BD">
          <w:rPr>
            <w:rFonts w:ascii="Times New Roman" w:hAnsi="Times New Roman" w:cs="Times New Roman"/>
            <w:sz w:val="24"/>
            <w:szCs w:val="24"/>
            <w:lang w:val="en-US"/>
          </w:rPr>
          <w:t xml:space="preserve">Although it has been reported that </w:t>
        </w:r>
      </w:ins>
      <w:ins w:id="7" w:author="Aagaard, Kjersti Marie" w:date="2021-06-17T18:05:00Z">
        <w:r w:rsidR="00B201BD">
          <w:rPr>
            <w:rFonts w:ascii="Times New Roman" w:hAnsi="Times New Roman" w:cs="Times New Roman"/>
            <w:sz w:val="24"/>
            <w:szCs w:val="24"/>
            <w:lang w:val="en-US"/>
          </w:rPr>
          <w:t>offspring</w:t>
        </w:r>
      </w:ins>
      <w:ins w:id="8" w:author="Aagaard, Kjersti Marie" w:date="2021-06-17T18:04:00Z">
        <w:r w:rsidR="00B201BD">
          <w:rPr>
            <w:rFonts w:ascii="Times New Roman" w:hAnsi="Times New Roman" w:cs="Times New Roman"/>
            <w:sz w:val="24"/>
            <w:szCs w:val="24"/>
            <w:lang w:val="en-US"/>
          </w:rPr>
          <w:t xml:space="preserve"> </w:t>
        </w:r>
      </w:ins>
      <w:ins w:id="9" w:author="Aagaard, Kjersti Marie" w:date="2021-06-17T18:05:00Z">
        <w:r w:rsidR="00B201BD">
          <w:rPr>
            <w:rFonts w:ascii="Times New Roman" w:hAnsi="Times New Roman" w:cs="Times New Roman"/>
            <w:sz w:val="24"/>
            <w:szCs w:val="24"/>
            <w:lang w:val="en-US"/>
          </w:rPr>
          <w:t xml:space="preserve">of women with </w:t>
        </w:r>
      </w:ins>
      <w:ins w:id="10" w:author="Aagaard, Kjersti Marie" w:date="2021-06-17T18:06:00Z">
        <w:r w:rsidR="00B201BD">
          <w:rPr>
            <w:rFonts w:ascii="Times New Roman" w:hAnsi="Times New Roman" w:cs="Times New Roman"/>
            <w:sz w:val="24"/>
            <w:szCs w:val="24"/>
            <w:lang w:val="en-US"/>
          </w:rPr>
          <w:t xml:space="preserve">insulin-dependent </w:t>
        </w:r>
      </w:ins>
      <w:ins w:id="11" w:author="Aagaard, Kjersti Marie" w:date="2021-06-17T18:05:00Z">
        <w:r w:rsidR="00B201BD">
          <w:rPr>
            <w:rFonts w:ascii="Times New Roman" w:hAnsi="Times New Roman" w:cs="Times New Roman"/>
            <w:sz w:val="24"/>
            <w:szCs w:val="24"/>
            <w:lang w:val="en-US"/>
          </w:rPr>
          <w:t>Type 1 diabetes have altered microbiota at birth</w:t>
        </w:r>
      </w:ins>
      <w:ins w:id="12" w:author="Aagaard, Kjersti Marie" w:date="2021-06-17T18:07:00Z">
        <w:r w:rsidR="00B201BD">
          <w:rPr>
            <w:rFonts w:ascii="Times New Roman" w:hAnsi="Times New Roman" w:cs="Times New Roman"/>
            <w:sz w:val="24"/>
            <w:szCs w:val="24"/>
            <w:lang w:val="en-US"/>
          </w:rPr>
          <w:t xml:space="preserve"> and in early childhood</w:t>
        </w:r>
      </w:ins>
      <w:ins w:id="13" w:author="Aagaard, Kjersti Marie" w:date="2021-06-17T18:05:00Z">
        <w:r w:rsidR="00B201BD">
          <w:rPr>
            <w:rFonts w:ascii="Times New Roman" w:hAnsi="Times New Roman" w:cs="Times New Roman"/>
            <w:sz w:val="24"/>
            <w:szCs w:val="24"/>
            <w:lang w:val="en-US"/>
          </w:rPr>
          <w:t>, discriminating the</w:t>
        </w:r>
      </w:ins>
      <w:ins w:id="14" w:author="Aagaard, Kjersti Marie" w:date="2021-06-17T18:07:00Z">
        <w:r w:rsidR="00B77FBE">
          <w:rPr>
            <w:rFonts w:ascii="Times New Roman" w:hAnsi="Times New Roman" w:cs="Times New Roman"/>
            <w:sz w:val="24"/>
            <w:szCs w:val="24"/>
            <w:lang w:val="en-US"/>
          </w:rPr>
          <w:t xml:space="preserve"> relative</w:t>
        </w:r>
      </w:ins>
      <w:ins w:id="15" w:author="Aagaard, Kjersti Marie" w:date="2021-06-17T18:05:00Z">
        <w:r w:rsidR="00B201BD">
          <w:rPr>
            <w:rFonts w:ascii="Times New Roman" w:hAnsi="Times New Roman" w:cs="Times New Roman"/>
            <w:sz w:val="24"/>
            <w:szCs w:val="24"/>
            <w:lang w:val="en-US"/>
          </w:rPr>
          <w:t xml:space="preserve"> impact of underlying </w:t>
        </w:r>
      </w:ins>
      <w:ins w:id="16" w:author="Aagaard, Kjersti Marie" w:date="2021-07-21T18:23:00Z">
        <w:r w:rsidR="009525E5">
          <w:rPr>
            <w:rFonts w:ascii="Times New Roman" w:hAnsi="Times New Roman" w:cs="Times New Roman"/>
            <w:sz w:val="24"/>
            <w:szCs w:val="24"/>
            <w:lang w:val="en-US"/>
          </w:rPr>
          <w:t xml:space="preserve">maternal </w:t>
        </w:r>
      </w:ins>
      <w:ins w:id="17" w:author="Aagaard, Kjersti Marie" w:date="2021-06-17T18:05:00Z">
        <w:r w:rsidR="00B201BD">
          <w:rPr>
            <w:rFonts w:ascii="Times New Roman" w:hAnsi="Times New Roman" w:cs="Times New Roman"/>
            <w:sz w:val="24"/>
            <w:szCs w:val="24"/>
            <w:lang w:val="en-US"/>
          </w:rPr>
          <w:t>disease,</w:t>
        </w:r>
        <w:r w:rsidR="009525E5">
          <w:rPr>
            <w:rFonts w:ascii="Times New Roman" w:hAnsi="Times New Roman" w:cs="Times New Roman"/>
            <w:sz w:val="24"/>
            <w:szCs w:val="24"/>
            <w:lang w:val="en-US"/>
          </w:rPr>
          <w:t xml:space="preserve"> glycemic control</w:t>
        </w:r>
        <w:r w:rsidR="00B77FBE">
          <w:rPr>
            <w:rFonts w:ascii="Times New Roman" w:hAnsi="Times New Roman" w:cs="Times New Roman"/>
            <w:sz w:val="24"/>
            <w:szCs w:val="24"/>
            <w:lang w:val="en-US"/>
          </w:rPr>
          <w:t xml:space="preserve">, medications, </w:t>
        </w:r>
        <w:r w:rsidR="00B201BD">
          <w:rPr>
            <w:rFonts w:ascii="Times New Roman" w:hAnsi="Times New Roman" w:cs="Times New Roman"/>
            <w:sz w:val="24"/>
            <w:szCs w:val="24"/>
            <w:lang w:val="en-US"/>
          </w:rPr>
          <w:t>mode of delivery</w:t>
        </w:r>
      </w:ins>
      <w:ins w:id="18" w:author="Aagaard, Kjersti Marie" w:date="2021-06-17T18:08:00Z">
        <w:r w:rsidR="00B77FBE">
          <w:rPr>
            <w:rFonts w:ascii="Times New Roman" w:hAnsi="Times New Roman" w:cs="Times New Roman"/>
            <w:sz w:val="24"/>
            <w:szCs w:val="24"/>
            <w:lang w:val="en-US"/>
          </w:rPr>
          <w:t>,</w:t>
        </w:r>
      </w:ins>
      <w:ins w:id="19" w:author="Aagaard, Kjersti Marie" w:date="2021-06-17T18:05:00Z">
        <w:r w:rsidR="00B201BD">
          <w:rPr>
            <w:rFonts w:ascii="Times New Roman" w:hAnsi="Times New Roman" w:cs="Times New Roman"/>
            <w:sz w:val="24"/>
            <w:szCs w:val="24"/>
            <w:lang w:val="en-US"/>
          </w:rPr>
          <w:t xml:space="preserve"> and method of feeding is challenging</w:t>
        </w:r>
      </w:ins>
      <w:r w:rsidR="00733D7C" w:rsidRPr="00733D7C">
        <w:rPr>
          <w:rFonts w:ascii="Times New Roman" w:hAnsi="Times New Roman" w:cs="Times New Roman"/>
          <w:sz w:val="24"/>
          <w:szCs w:val="24"/>
          <w:lang w:val="en-US"/>
        </w:rPr>
        <w:t xml:space="preserve">. </w:t>
      </w:r>
      <w:ins w:id="20" w:author="Aagaard, Kjersti Marie" w:date="2021-06-17T18:06:00Z">
        <w:r w:rsidR="00B201BD">
          <w:rPr>
            <w:rFonts w:ascii="Times New Roman" w:hAnsi="Times New Roman" w:cs="Times New Roman"/>
            <w:sz w:val="24"/>
            <w:szCs w:val="24"/>
            <w:lang w:val="en-US"/>
          </w:rPr>
          <w:t xml:space="preserve">In order to control for </w:t>
        </w:r>
      </w:ins>
      <w:ins w:id="21" w:author="Aagaard, Kjersti Marie" w:date="2021-06-17T18:08:00Z">
        <w:r w:rsidR="00B77FBE">
          <w:rPr>
            <w:rFonts w:ascii="Times New Roman" w:hAnsi="Times New Roman" w:cs="Times New Roman"/>
            <w:sz w:val="24"/>
            <w:szCs w:val="24"/>
            <w:lang w:val="en-US"/>
          </w:rPr>
          <w:t xml:space="preserve">these and other </w:t>
        </w:r>
      </w:ins>
      <w:ins w:id="22" w:author="Aagaard, Kjersti Marie" w:date="2021-06-17T18:06:00Z">
        <w:r w:rsidR="00B201BD">
          <w:rPr>
            <w:rFonts w:ascii="Times New Roman" w:hAnsi="Times New Roman" w:cs="Times New Roman"/>
            <w:sz w:val="24"/>
            <w:szCs w:val="24"/>
            <w:lang w:val="en-US"/>
          </w:rPr>
          <w:t>covariates and co-morbidities common among women with T1D</w:t>
        </w:r>
      </w:ins>
      <w:ins w:id="23" w:author="Aagaard, Kjersti Marie" w:date="2021-07-21T18:23:00Z">
        <w:r w:rsidR="009525E5">
          <w:rPr>
            <w:rFonts w:ascii="Times New Roman" w:hAnsi="Times New Roman" w:cs="Times New Roman"/>
            <w:sz w:val="24"/>
            <w:szCs w:val="24"/>
            <w:lang w:val="en-US"/>
          </w:rPr>
          <w:t>, w</w:t>
        </w:r>
      </w:ins>
      <w:del w:id="24" w:author="Aagaard, Kjersti Marie" w:date="2021-06-17T18:06:00Z">
        <w:r w:rsidDel="00B201BD">
          <w:rPr>
            <w:rFonts w:ascii="Times New Roman" w:hAnsi="Times New Roman" w:cs="Times New Roman"/>
            <w:sz w:val="24"/>
            <w:szCs w:val="24"/>
            <w:lang w:val="en-US"/>
          </w:rPr>
          <w:delText>W</w:delText>
        </w:r>
      </w:del>
      <w:r>
        <w:rPr>
          <w:rFonts w:ascii="Times New Roman" w:hAnsi="Times New Roman" w:cs="Times New Roman"/>
          <w:sz w:val="24"/>
          <w:szCs w:val="24"/>
          <w:lang w:val="en-US"/>
        </w:rPr>
        <w:t xml:space="preserve">e characterized </w:t>
      </w:r>
      <w:del w:id="25" w:author="Aagaard, Kjersti Marie" w:date="2021-07-21T18:23:00Z">
        <w:r w:rsidDel="009525E5">
          <w:rPr>
            <w:rFonts w:ascii="Times New Roman" w:hAnsi="Times New Roman" w:cs="Times New Roman"/>
            <w:sz w:val="24"/>
            <w:szCs w:val="24"/>
            <w:lang w:val="en-US"/>
          </w:rPr>
          <w:delText xml:space="preserve">microbiota </w:delText>
        </w:r>
      </w:del>
      <w:ins w:id="26" w:author="Aagaard, Kjersti Marie" w:date="2021-07-21T18:23:00Z">
        <w:r w:rsidR="009525E5">
          <w:rPr>
            <w:rFonts w:ascii="Times New Roman" w:hAnsi="Times New Roman" w:cs="Times New Roman"/>
            <w:sz w:val="24"/>
            <w:szCs w:val="24"/>
            <w:lang w:val="en-US"/>
          </w:rPr>
          <w:t xml:space="preserve">microbiome community structure and function </w:t>
        </w:r>
      </w:ins>
      <w:r>
        <w:rPr>
          <w:rFonts w:ascii="Times New Roman" w:hAnsi="Times New Roman" w:cs="Times New Roman"/>
          <w:sz w:val="24"/>
          <w:szCs w:val="24"/>
          <w:lang w:val="en-US"/>
        </w:rPr>
        <w:t>in</w:t>
      </w:r>
      <w:r w:rsidRPr="00D40407">
        <w:rPr>
          <w:rFonts w:ascii="Times New Roman" w:hAnsi="Times New Roman" w:cs="Times New Roman"/>
          <w:sz w:val="24"/>
          <w:szCs w:val="24"/>
          <w:lang w:val="en-US"/>
        </w:rPr>
        <w:t xml:space="preserve"> </w:t>
      </w:r>
      <w:ins w:id="27" w:author="Aagaard, Kjersti Marie" w:date="2021-07-21T18:24:00Z">
        <w:r w:rsidR="009525E5">
          <w:rPr>
            <w:rFonts w:ascii="Times New Roman" w:hAnsi="Times New Roman" w:cs="Times New Roman"/>
            <w:sz w:val="24"/>
            <w:szCs w:val="24"/>
            <w:lang w:val="en-US"/>
          </w:rPr>
          <w:t xml:space="preserve">a </w:t>
        </w:r>
      </w:ins>
      <w:r w:rsidRPr="007D4CD8">
        <w:rPr>
          <w:rFonts w:ascii="Times New Roman" w:hAnsi="Times New Roman" w:cs="Times New Roman"/>
          <w:sz w:val="24"/>
          <w:szCs w:val="24"/>
          <w:lang w:val="en-US"/>
        </w:rPr>
        <w:t>total of</w:t>
      </w:r>
      <w:r>
        <w:rPr>
          <w:rFonts w:ascii="Times New Roman" w:hAnsi="Times New Roman" w:cs="Times New Roman"/>
          <w:sz w:val="24"/>
          <w:szCs w:val="24"/>
          <w:lang w:val="en-US"/>
        </w:rPr>
        <w:t xml:space="preserve"> 527</w:t>
      </w:r>
      <w:r w:rsidRPr="007D4CD8">
        <w:rPr>
          <w:rFonts w:ascii="Times New Roman" w:hAnsi="Times New Roman" w:cs="Times New Roman"/>
          <w:sz w:val="24"/>
          <w:szCs w:val="24"/>
          <w:lang w:val="en-US"/>
        </w:rPr>
        <w:t xml:space="preserve"> vaginal</w:t>
      </w:r>
      <w:r>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 xml:space="preserve">rectum, </w:t>
      </w:r>
      <w:r>
        <w:rPr>
          <w:rFonts w:ascii="Times New Roman" w:hAnsi="Times New Roman" w:cs="Times New Roman"/>
          <w:sz w:val="24"/>
          <w:szCs w:val="24"/>
          <w:lang w:val="en-US"/>
        </w:rPr>
        <w:t xml:space="preserve">and </w:t>
      </w:r>
      <w:r w:rsidRPr="007D4CD8">
        <w:rPr>
          <w:rFonts w:ascii="Times New Roman" w:hAnsi="Times New Roman" w:cs="Times New Roman"/>
          <w:sz w:val="24"/>
          <w:szCs w:val="24"/>
          <w:lang w:val="en-US"/>
        </w:rPr>
        <w:t>ear</w:t>
      </w:r>
      <w:r>
        <w:rPr>
          <w:rFonts w:ascii="Times New Roman" w:hAnsi="Times New Roman" w:cs="Times New Roman"/>
          <w:sz w:val="24"/>
          <w:szCs w:val="24"/>
          <w:lang w:val="en-US"/>
        </w:rPr>
        <w:t xml:space="preserve">-skin </w:t>
      </w:r>
      <w:r w:rsidRPr="007D4CD8">
        <w:rPr>
          <w:rFonts w:ascii="Times New Roman" w:hAnsi="Times New Roman" w:cs="Times New Roman"/>
          <w:sz w:val="24"/>
          <w:szCs w:val="24"/>
          <w:lang w:val="en-US"/>
        </w:rPr>
        <w:t>swabs</w:t>
      </w:r>
      <w:r>
        <w:rPr>
          <w:rFonts w:ascii="Times New Roman" w:hAnsi="Times New Roman" w:cs="Times New Roman"/>
          <w:sz w:val="24"/>
          <w:szCs w:val="24"/>
          <w:lang w:val="en-US"/>
        </w:rPr>
        <w:t xml:space="preserve"> and stool </w:t>
      </w:r>
      <w:r w:rsidRPr="007D4CD8">
        <w:rPr>
          <w:rFonts w:ascii="Times New Roman" w:hAnsi="Times New Roman" w:cs="Times New Roman"/>
          <w:sz w:val="24"/>
          <w:szCs w:val="24"/>
          <w:lang w:val="en-US"/>
        </w:rPr>
        <w:t xml:space="preserve">samples </w:t>
      </w:r>
      <w:r>
        <w:rPr>
          <w:rFonts w:ascii="Times New Roman" w:hAnsi="Times New Roman" w:cs="Times New Roman"/>
          <w:sz w:val="24"/>
          <w:szCs w:val="24"/>
          <w:lang w:val="en-US"/>
        </w:rPr>
        <w:t xml:space="preserve">derived </w:t>
      </w:r>
      <w:r w:rsidRPr="007D4CD8">
        <w:rPr>
          <w:rFonts w:ascii="Times New Roman" w:hAnsi="Times New Roman" w:cs="Times New Roman"/>
          <w:sz w:val="24"/>
          <w:szCs w:val="24"/>
          <w:lang w:val="en-US"/>
        </w:rPr>
        <w:t xml:space="preserve">from </w:t>
      </w:r>
      <w:ins w:id="28" w:author="Aagaard, Kjersti Marie" w:date="2021-07-21T18:24:00Z">
        <w:r w:rsidR="009525E5">
          <w:rPr>
            <w:rFonts w:ascii="Times New Roman" w:hAnsi="Times New Roman" w:cs="Times New Roman"/>
            <w:sz w:val="24"/>
            <w:szCs w:val="24"/>
            <w:lang w:val="en-US"/>
          </w:rPr>
          <w:t>n=</w:t>
        </w:r>
      </w:ins>
      <w:r>
        <w:rPr>
          <w:rFonts w:ascii="Times New Roman" w:hAnsi="Times New Roman" w:cs="Times New Roman"/>
          <w:sz w:val="24"/>
          <w:szCs w:val="24"/>
          <w:lang w:val="en-US"/>
        </w:rPr>
        <w:t xml:space="preserve">92 </w:t>
      </w:r>
      <w:r w:rsidRPr="007D4CD8">
        <w:rPr>
          <w:rFonts w:ascii="Times New Roman" w:hAnsi="Times New Roman" w:cs="Times New Roman"/>
          <w:sz w:val="24"/>
          <w:szCs w:val="24"/>
          <w:lang w:val="en-US"/>
        </w:rPr>
        <w:t>maternal</w:t>
      </w:r>
      <w:r>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 xml:space="preserve"> neonatal dyads</w:t>
      </w:r>
      <w:r>
        <w:rPr>
          <w:rFonts w:ascii="Times New Roman" w:hAnsi="Times New Roman" w:cs="Times New Roman"/>
          <w:sz w:val="24"/>
          <w:szCs w:val="24"/>
          <w:lang w:val="en-US"/>
        </w:rPr>
        <w:t>.</w:t>
      </w:r>
      <w:r w:rsidR="003B3EBC">
        <w:rPr>
          <w:rFonts w:ascii="Times New Roman" w:hAnsi="Times New Roman" w:cs="Times New Roman"/>
          <w:sz w:val="24"/>
          <w:szCs w:val="24"/>
          <w:lang w:val="en-US"/>
        </w:rPr>
        <w:t xml:space="preserve"> </w:t>
      </w:r>
      <w:del w:id="29" w:author="Aagaard, Kjersti Marie" w:date="2021-07-21T18:24:00Z">
        <w:r w:rsidR="003B3EBC" w:rsidDel="009525E5">
          <w:rPr>
            <w:rFonts w:ascii="Times New Roman" w:hAnsi="Times New Roman" w:cs="Times New Roman"/>
            <w:sz w:val="24"/>
            <w:szCs w:val="24"/>
            <w:lang w:val="en-US"/>
          </w:rPr>
          <w:delText>T</w:delText>
        </w:r>
        <w:r w:rsidR="003B3EBC" w:rsidRPr="000608D6" w:rsidDel="009525E5">
          <w:rPr>
            <w:rFonts w:ascii="Times New Roman" w:hAnsi="Times New Roman" w:cs="Times New Roman"/>
            <w:sz w:val="24"/>
            <w:szCs w:val="24"/>
            <w:lang w:val="en-US"/>
          </w:rPr>
          <w:delText xml:space="preserve">he impact of the delivery mode and antibiotics administrated to the mothers on microbiota composition in </w:delText>
        </w:r>
        <w:r w:rsidR="003B3EBC" w:rsidDel="009525E5">
          <w:rPr>
            <w:rFonts w:ascii="Times New Roman" w:hAnsi="Times New Roman" w:cs="Times New Roman"/>
            <w:sz w:val="24"/>
            <w:szCs w:val="24"/>
            <w:lang w:val="en-US"/>
          </w:rPr>
          <w:delText xml:space="preserve">neonates was </w:delText>
        </w:r>
        <w:r w:rsidR="00AB12AF" w:rsidDel="009525E5">
          <w:rPr>
            <w:rFonts w:ascii="Times New Roman" w:hAnsi="Times New Roman" w:cs="Times New Roman"/>
            <w:sz w:val="24"/>
            <w:szCs w:val="24"/>
            <w:lang w:val="en-US"/>
          </w:rPr>
          <w:delText>found</w:delText>
        </w:r>
        <w:r w:rsidR="003B3EBC" w:rsidDel="009525E5">
          <w:rPr>
            <w:rFonts w:ascii="Times New Roman" w:hAnsi="Times New Roman" w:cs="Times New Roman"/>
            <w:sz w:val="24"/>
            <w:szCs w:val="24"/>
            <w:lang w:val="en-US"/>
          </w:rPr>
          <w:delText xml:space="preserve"> together with microbial diversity specific for neonates delivered by women with T1D. </w:delText>
        </w:r>
        <w:r w:rsidR="00096B55" w:rsidDel="009525E5">
          <w:rPr>
            <w:rFonts w:ascii="Times New Roman" w:hAnsi="Times New Roman" w:cs="Times New Roman"/>
            <w:sz w:val="24"/>
            <w:szCs w:val="24"/>
            <w:lang w:val="en-US"/>
          </w:rPr>
          <w:delText xml:space="preserve">In </w:delText>
        </w:r>
      </w:del>
      <w:ins w:id="30" w:author="Aagaard, Kjersti Marie" w:date="2021-07-21T18:24:00Z">
        <w:r w:rsidR="009525E5">
          <w:rPr>
            <w:rFonts w:ascii="Times New Roman" w:hAnsi="Times New Roman" w:cs="Times New Roman"/>
            <w:sz w:val="24"/>
            <w:szCs w:val="24"/>
            <w:lang w:val="en-US"/>
          </w:rPr>
          <w:t xml:space="preserve">Among gravidae with </w:t>
        </w:r>
      </w:ins>
      <w:del w:id="31" w:author="Aagaard, Kjersti Marie" w:date="2021-07-21T18:24:00Z">
        <w:r w:rsidR="00096B55" w:rsidDel="009525E5">
          <w:rPr>
            <w:rFonts w:ascii="Times New Roman" w:hAnsi="Times New Roman" w:cs="Times New Roman"/>
            <w:sz w:val="24"/>
            <w:szCs w:val="24"/>
            <w:lang w:val="en-US"/>
          </w:rPr>
          <w:delText xml:space="preserve">women with </w:delText>
        </w:r>
      </w:del>
      <w:r w:rsidR="00096B55">
        <w:rPr>
          <w:rFonts w:ascii="Times New Roman" w:hAnsi="Times New Roman" w:cs="Times New Roman"/>
          <w:sz w:val="24"/>
          <w:szCs w:val="24"/>
          <w:lang w:val="en-US"/>
        </w:rPr>
        <w:t xml:space="preserve">T1D, </w:t>
      </w:r>
      <w:del w:id="32" w:author="Aagaard, Kjersti Marie" w:date="2021-07-21T18:25:00Z">
        <w:r w:rsidR="00096B55" w:rsidDel="009525E5">
          <w:rPr>
            <w:rFonts w:ascii="Times New Roman" w:hAnsi="Times New Roman" w:cs="Times New Roman"/>
            <w:sz w:val="24"/>
            <w:szCs w:val="24"/>
            <w:lang w:val="en-US"/>
          </w:rPr>
          <w:delText>overrepresentative bacterial genera</w:delText>
        </w:r>
      </w:del>
      <w:ins w:id="33" w:author="Aagaard, Kjersti Marie" w:date="2021-07-21T18:25:00Z">
        <w:r w:rsidR="009525E5">
          <w:rPr>
            <w:rFonts w:ascii="Times New Roman" w:hAnsi="Times New Roman" w:cs="Times New Roman"/>
            <w:sz w:val="24"/>
            <w:szCs w:val="24"/>
            <w:lang w:val="en-US"/>
          </w:rPr>
          <w:t>differentially abundant taxa</w:t>
        </w:r>
      </w:ins>
      <w:r w:rsidR="00096B55">
        <w:rPr>
          <w:rFonts w:ascii="Times New Roman" w:hAnsi="Times New Roman" w:cs="Times New Roman"/>
          <w:sz w:val="24"/>
          <w:szCs w:val="24"/>
          <w:lang w:val="en-US"/>
        </w:rPr>
        <w:t xml:space="preserve"> were identified and </w:t>
      </w:r>
      <w:del w:id="34" w:author="Aagaard, Kjersti Marie" w:date="2021-07-21T18:25:00Z">
        <w:r w:rsidR="00096B55" w:rsidDel="009525E5">
          <w:rPr>
            <w:rFonts w:ascii="Times New Roman" w:hAnsi="Times New Roman" w:cs="Times New Roman"/>
            <w:sz w:val="24"/>
            <w:szCs w:val="24"/>
            <w:lang w:val="en-US"/>
          </w:rPr>
          <w:delText xml:space="preserve">the </w:delText>
        </w:r>
        <w:r w:rsidR="00096B55" w:rsidRPr="00733D7C" w:rsidDel="009525E5">
          <w:rPr>
            <w:rFonts w:ascii="Times New Roman" w:hAnsi="Times New Roman" w:cs="Times New Roman"/>
            <w:sz w:val="24"/>
            <w:szCs w:val="24"/>
            <w:lang w:val="en-US"/>
          </w:rPr>
          <w:delText>mother-to-neonate</w:delText>
        </w:r>
      </w:del>
      <w:ins w:id="35" w:author="Aagaard, Kjersti Marie" w:date="2021-07-21T18:25:00Z">
        <w:r w:rsidR="009525E5">
          <w:rPr>
            <w:rFonts w:ascii="Times New Roman" w:hAnsi="Times New Roman" w:cs="Times New Roman"/>
            <w:sz w:val="24"/>
            <w:szCs w:val="24"/>
            <w:lang w:val="en-US"/>
          </w:rPr>
          <w:t>vertical (maternal to neonate)</w:t>
        </w:r>
      </w:ins>
      <w:r w:rsidR="00096B55" w:rsidRPr="00733D7C">
        <w:rPr>
          <w:rFonts w:ascii="Times New Roman" w:hAnsi="Times New Roman" w:cs="Times New Roman"/>
          <w:sz w:val="24"/>
          <w:szCs w:val="24"/>
          <w:lang w:val="en-US"/>
        </w:rPr>
        <w:t xml:space="preserve"> transmission</w:t>
      </w:r>
      <w:r w:rsidR="00096B55">
        <w:rPr>
          <w:rFonts w:ascii="Times New Roman" w:hAnsi="Times New Roman" w:cs="Times New Roman"/>
          <w:sz w:val="24"/>
          <w:szCs w:val="24"/>
          <w:lang w:val="en-US"/>
        </w:rPr>
        <w:t xml:space="preserve"> of these differentially expressed bacteria</w:t>
      </w:r>
      <w:r w:rsidR="00096B55" w:rsidRPr="00096B55">
        <w:rPr>
          <w:rFonts w:ascii="Times New Roman" w:hAnsi="Times New Roman" w:cs="Times New Roman"/>
          <w:sz w:val="24"/>
          <w:szCs w:val="24"/>
          <w:lang w:val="en-US"/>
        </w:rPr>
        <w:t xml:space="preserve"> </w:t>
      </w:r>
      <w:r w:rsidR="00096B55">
        <w:rPr>
          <w:rFonts w:ascii="Times New Roman" w:hAnsi="Times New Roman" w:cs="Times New Roman"/>
          <w:sz w:val="24"/>
          <w:szCs w:val="24"/>
          <w:lang w:val="en-US"/>
        </w:rPr>
        <w:t xml:space="preserve">was observed. </w:t>
      </w:r>
      <w:commentRangeStart w:id="36"/>
      <w:del w:id="37" w:author="Aagaard, Kjersti Marie" w:date="2021-07-21T18:28:00Z">
        <w:r w:rsidR="00F72E6B" w:rsidDel="009525E5">
          <w:rPr>
            <w:rFonts w:ascii="Times New Roman" w:hAnsi="Times New Roman" w:cs="Times New Roman"/>
            <w:sz w:val="24"/>
            <w:szCs w:val="24"/>
            <w:lang w:val="en-US"/>
          </w:rPr>
          <w:delText>Forty-one</w:delText>
        </w:r>
        <w:r w:rsidR="00381DAC" w:rsidDel="009525E5">
          <w:rPr>
            <w:rFonts w:ascii="Times New Roman" w:hAnsi="Times New Roman" w:cs="Times New Roman"/>
            <w:sz w:val="24"/>
            <w:szCs w:val="24"/>
            <w:lang w:val="en-US"/>
          </w:rPr>
          <w:delText xml:space="preserve"> shared bacterial genera were revealed </w:delText>
        </w:r>
        <w:commentRangeEnd w:id="36"/>
        <w:r w:rsidR="009525E5" w:rsidDel="009525E5">
          <w:rPr>
            <w:rStyle w:val="CommentReference"/>
          </w:rPr>
          <w:commentReference w:id="36"/>
        </w:r>
        <w:r w:rsidR="00381DAC" w:rsidDel="009525E5">
          <w:rPr>
            <w:rFonts w:ascii="Times New Roman" w:hAnsi="Times New Roman" w:cs="Times New Roman"/>
            <w:sz w:val="24"/>
            <w:szCs w:val="24"/>
            <w:lang w:val="en-US"/>
          </w:rPr>
          <w:delText>in the maternal-neonatal dyads</w:delText>
        </w:r>
        <w:r w:rsidR="00832D06" w:rsidDel="009525E5">
          <w:rPr>
            <w:rFonts w:ascii="Times New Roman" w:hAnsi="Times New Roman" w:cs="Times New Roman"/>
            <w:sz w:val="24"/>
            <w:szCs w:val="24"/>
            <w:lang w:val="en-US"/>
          </w:rPr>
          <w:delText xml:space="preserve"> and their f</w:delText>
        </w:r>
        <w:r w:rsidR="00832D06" w:rsidRPr="00832D06" w:rsidDel="009525E5">
          <w:rPr>
            <w:rFonts w:ascii="Times New Roman" w:hAnsi="Times New Roman" w:cs="Times New Roman"/>
            <w:sz w:val="24"/>
            <w:szCs w:val="24"/>
            <w:lang w:val="en-US"/>
          </w:rPr>
          <w:delText>unctional potential</w:delText>
        </w:r>
        <w:r w:rsidR="00832D06" w:rsidDel="009525E5">
          <w:rPr>
            <w:rFonts w:ascii="Times New Roman" w:hAnsi="Times New Roman" w:cs="Times New Roman"/>
            <w:sz w:val="24"/>
            <w:szCs w:val="24"/>
            <w:lang w:val="en-US"/>
          </w:rPr>
          <w:delText xml:space="preserve"> was characterized </w:delText>
        </w:r>
        <w:r w:rsidR="00F72E6B" w:rsidDel="009525E5">
          <w:rPr>
            <w:rFonts w:ascii="Times New Roman" w:hAnsi="Times New Roman" w:cs="Times New Roman"/>
            <w:sz w:val="24"/>
            <w:szCs w:val="24"/>
            <w:lang w:val="en-US"/>
          </w:rPr>
          <w:delText>pointing to</w:delText>
        </w:r>
        <w:r w:rsidR="00832D06" w:rsidDel="009525E5">
          <w:rPr>
            <w:rFonts w:ascii="Times New Roman" w:hAnsi="Times New Roman" w:cs="Times New Roman"/>
            <w:sz w:val="24"/>
            <w:szCs w:val="24"/>
            <w:lang w:val="en-US"/>
          </w:rPr>
          <w:delText xml:space="preserve"> </w:delText>
        </w:r>
        <w:r w:rsidR="00F72E6B" w:rsidDel="009525E5">
          <w:rPr>
            <w:rStyle w:val="jlqj4b"/>
            <w:rFonts w:ascii="Times New Roman" w:hAnsi="Times New Roman" w:cs="Times New Roman"/>
            <w:sz w:val="24"/>
            <w:szCs w:val="24"/>
            <w:lang w:val="en"/>
          </w:rPr>
          <w:delText>numerous</w:delText>
        </w:r>
        <w:r w:rsidR="00832D06" w:rsidRPr="00142B76" w:rsidDel="009525E5">
          <w:rPr>
            <w:rStyle w:val="jlqj4b"/>
            <w:rFonts w:ascii="Times New Roman" w:hAnsi="Times New Roman" w:cs="Times New Roman"/>
            <w:sz w:val="24"/>
            <w:szCs w:val="24"/>
            <w:lang w:val="en"/>
          </w:rPr>
          <w:delText xml:space="preserve"> common metabolic pathways and only a few</w:delText>
        </w:r>
        <w:r w:rsidR="00832D06" w:rsidDel="009525E5">
          <w:rPr>
            <w:rStyle w:val="jlqj4b"/>
            <w:rFonts w:ascii="Times New Roman" w:hAnsi="Times New Roman" w:cs="Times New Roman"/>
            <w:sz w:val="24"/>
            <w:szCs w:val="24"/>
            <w:lang w:val="en"/>
          </w:rPr>
          <w:delText xml:space="preserve"> </w:delText>
        </w:r>
        <w:r w:rsidR="00832D06" w:rsidRPr="00142B76" w:rsidDel="009525E5">
          <w:rPr>
            <w:rStyle w:val="jlqj4b"/>
            <w:rFonts w:ascii="Times New Roman" w:hAnsi="Times New Roman" w:cs="Times New Roman"/>
            <w:sz w:val="24"/>
            <w:szCs w:val="24"/>
            <w:lang w:val="en"/>
          </w:rPr>
          <w:delText xml:space="preserve">specific </w:delText>
        </w:r>
        <w:r w:rsidR="00832D06" w:rsidDel="009525E5">
          <w:rPr>
            <w:rStyle w:val="jlqj4b"/>
            <w:rFonts w:ascii="Times New Roman" w:hAnsi="Times New Roman" w:cs="Times New Roman"/>
            <w:sz w:val="24"/>
            <w:szCs w:val="24"/>
            <w:lang w:val="en"/>
          </w:rPr>
          <w:delText xml:space="preserve">for </w:delText>
        </w:r>
        <w:r w:rsidR="00832D06" w:rsidRPr="00142B76" w:rsidDel="009525E5">
          <w:rPr>
            <w:rStyle w:val="jlqj4b"/>
            <w:rFonts w:ascii="Times New Roman" w:hAnsi="Times New Roman" w:cs="Times New Roman"/>
            <w:sz w:val="24"/>
            <w:szCs w:val="24"/>
            <w:lang w:val="en"/>
          </w:rPr>
          <w:delText>women with T1D and their ne</w:delText>
        </w:r>
        <w:r w:rsidR="00832D06" w:rsidDel="009525E5">
          <w:rPr>
            <w:rStyle w:val="jlqj4b"/>
            <w:rFonts w:ascii="Times New Roman" w:hAnsi="Times New Roman" w:cs="Times New Roman"/>
            <w:sz w:val="24"/>
            <w:szCs w:val="24"/>
            <w:lang w:val="en"/>
          </w:rPr>
          <w:delText>onates.</w:delText>
        </w:r>
        <w:r w:rsidR="00F72E6B" w:rsidDel="009525E5">
          <w:rPr>
            <w:rStyle w:val="jlqj4b"/>
            <w:rFonts w:ascii="Times New Roman" w:hAnsi="Times New Roman" w:cs="Times New Roman"/>
            <w:sz w:val="24"/>
            <w:szCs w:val="24"/>
            <w:lang w:val="en"/>
          </w:rPr>
          <w:delText xml:space="preserve"> </w:delText>
        </w:r>
      </w:del>
      <w:ins w:id="38" w:author="Aagaard, Kjersti Marie" w:date="2021-07-21T18:28:00Z">
        <w:r w:rsidR="009525E5">
          <w:rPr>
            <w:rFonts w:ascii="Times New Roman" w:hAnsi="Times New Roman" w:cs="Times New Roman"/>
            <w:sz w:val="24"/>
            <w:szCs w:val="24"/>
            <w:lang w:val="en-US"/>
          </w:rPr>
          <w:t>We observed shared up to XXXX shared taxa and their functional profiles among women and their neonates, and</w:t>
        </w:r>
      </w:ins>
      <w:ins w:id="39" w:author="Aagaard, Kjersti Marie" w:date="2021-07-21T18:29:00Z">
        <w:r w:rsidR="009525E5">
          <w:rPr>
            <w:rFonts w:ascii="Times New Roman" w:hAnsi="Times New Roman" w:cs="Times New Roman"/>
            <w:sz w:val="24"/>
            <w:szCs w:val="24"/>
            <w:lang w:val="en-US"/>
          </w:rPr>
          <w:t xml:space="preserve"> this </w:t>
        </w:r>
      </w:ins>
      <w:ins w:id="40" w:author="Aagaard, Kjersti Marie" w:date="2021-07-21T18:30:00Z">
        <w:r w:rsidR="009525E5">
          <w:rPr>
            <w:rFonts w:ascii="Times New Roman" w:hAnsi="Times New Roman" w:cs="Times New Roman"/>
            <w:sz w:val="24"/>
            <w:szCs w:val="24"/>
            <w:lang w:val="en-US"/>
          </w:rPr>
          <w:t xml:space="preserve">significantly </w:t>
        </w:r>
      </w:ins>
      <w:ins w:id="41" w:author="Aagaard, Kjersti Marie" w:date="2021-07-21T18:29:00Z">
        <w:r w:rsidR="009525E5">
          <w:rPr>
            <w:rFonts w:ascii="Times New Roman" w:hAnsi="Times New Roman" w:cs="Times New Roman"/>
            <w:sz w:val="24"/>
            <w:szCs w:val="24"/>
            <w:lang w:val="en-US"/>
          </w:rPr>
          <w:t>varied among gravidae with T1D but not by</w:t>
        </w:r>
      </w:ins>
      <w:ins w:id="42" w:author="Aagaard, Kjersti Marie" w:date="2021-07-21T18:30:00Z">
        <w:r w:rsidR="009525E5">
          <w:rPr>
            <w:rFonts w:ascii="Times New Roman" w:hAnsi="Times New Roman" w:cs="Times New Roman"/>
            <w:sz w:val="24"/>
            <w:szCs w:val="24"/>
            <w:lang w:val="en-US"/>
          </w:rPr>
          <w:t xml:space="preserve"> </w:t>
        </w:r>
      </w:ins>
      <w:ins w:id="43" w:author="Aagaard, Kjersti Marie" w:date="2021-07-21T18:35:00Z">
        <w:r w:rsidR="007B36C3">
          <w:rPr>
            <w:rFonts w:ascii="Times New Roman" w:hAnsi="Times New Roman" w:cs="Times New Roman"/>
            <w:sz w:val="24"/>
            <w:szCs w:val="24"/>
            <w:lang w:val="en-US"/>
          </w:rPr>
          <w:t>their levels of glycemic control in the 2</w:t>
        </w:r>
        <w:r w:rsidR="007B36C3" w:rsidRPr="007B36C3">
          <w:rPr>
            <w:rFonts w:ascii="Times New Roman" w:hAnsi="Times New Roman" w:cs="Times New Roman"/>
            <w:sz w:val="24"/>
            <w:szCs w:val="24"/>
            <w:vertAlign w:val="superscript"/>
            <w:lang w:val="en-US"/>
            <w:rPrChange w:id="44" w:author="Aagaard, Kjersti Marie" w:date="2021-07-21T18:35:00Z">
              <w:rPr>
                <w:rFonts w:ascii="Times New Roman" w:hAnsi="Times New Roman" w:cs="Times New Roman"/>
                <w:sz w:val="24"/>
                <w:szCs w:val="24"/>
                <w:lang w:val="en-US"/>
              </w:rPr>
            </w:rPrChange>
          </w:rPr>
          <w:t>nd</w:t>
        </w:r>
        <w:r w:rsidR="007B36C3">
          <w:rPr>
            <w:rFonts w:ascii="Times New Roman" w:hAnsi="Times New Roman" w:cs="Times New Roman"/>
            <w:sz w:val="24"/>
            <w:szCs w:val="24"/>
            <w:lang w:val="en-US"/>
          </w:rPr>
          <w:t xml:space="preserve"> or 3</w:t>
        </w:r>
        <w:r w:rsidR="007B36C3" w:rsidRPr="007B36C3">
          <w:rPr>
            <w:rFonts w:ascii="Times New Roman" w:hAnsi="Times New Roman" w:cs="Times New Roman"/>
            <w:sz w:val="24"/>
            <w:szCs w:val="24"/>
            <w:vertAlign w:val="superscript"/>
            <w:lang w:val="en-US"/>
            <w:rPrChange w:id="45" w:author="Aagaard, Kjersti Marie" w:date="2021-07-21T18:35:00Z">
              <w:rPr>
                <w:rFonts w:ascii="Times New Roman" w:hAnsi="Times New Roman" w:cs="Times New Roman"/>
                <w:sz w:val="24"/>
                <w:szCs w:val="24"/>
                <w:lang w:val="en-US"/>
              </w:rPr>
            </w:rPrChange>
          </w:rPr>
          <w:t>rd</w:t>
        </w:r>
        <w:r w:rsidR="007B36C3">
          <w:rPr>
            <w:rFonts w:ascii="Times New Roman" w:hAnsi="Times New Roman" w:cs="Times New Roman"/>
            <w:sz w:val="24"/>
            <w:szCs w:val="24"/>
            <w:lang w:val="en-US"/>
          </w:rPr>
          <w:t xml:space="preserve"> trimester, nor by mode of delivery nor antibiotic usage at delivery.</w:t>
        </w:r>
      </w:ins>
      <w:ins w:id="46" w:author="Aagaard, Kjersti Marie" w:date="2021-07-21T18:29:00Z">
        <w:r w:rsidR="009525E5">
          <w:rPr>
            <w:rFonts w:ascii="Times New Roman" w:hAnsi="Times New Roman" w:cs="Times New Roman"/>
            <w:sz w:val="24"/>
            <w:szCs w:val="24"/>
            <w:lang w:val="en-US"/>
          </w:rPr>
          <w:t xml:space="preserve"> </w:t>
        </w:r>
      </w:ins>
      <w:ins w:id="47" w:author="Aagaard, Kjersti Marie" w:date="2021-07-21T18:28:00Z">
        <w:r w:rsidR="009525E5">
          <w:rPr>
            <w:rFonts w:ascii="Times New Roman" w:hAnsi="Times New Roman" w:cs="Times New Roman"/>
            <w:sz w:val="24"/>
            <w:szCs w:val="24"/>
            <w:lang w:val="en-US"/>
          </w:rPr>
          <w:t xml:space="preserve"> </w:t>
        </w:r>
      </w:ins>
      <w:del w:id="48" w:author="Aagaard, Kjersti Marie" w:date="2021-07-21T18:36:00Z">
        <w:r w:rsidR="0026546A" w:rsidDel="007B36C3">
          <w:rPr>
            <w:rStyle w:val="jlqj4b"/>
            <w:rFonts w:ascii="Times New Roman" w:hAnsi="Times New Roman" w:cs="Times New Roman"/>
            <w:sz w:val="24"/>
            <w:szCs w:val="24"/>
            <w:lang w:val="en"/>
          </w:rPr>
          <w:delText>The p</w:delText>
        </w:r>
        <w:r w:rsidR="00F72E6B" w:rsidRPr="00F72E6B" w:rsidDel="007B36C3">
          <w:rPr>
            <w:rStyle w:val="jlqj4b"/>
            <w:rFonts w:ascii="Times New Roman" w:hAnsi="Times New Roman" w:cs="Times New Roman"/>
            <w:sz w:val="24"/>
            <w:szCs w:val="24"/>
            <w:lang w:val="en"/>
          </w:rPr>
          <w:delText xml:space="preserve">robiotics and/or </w:delText>
        </w:r>
        <w:r w:rsidR="00F72E6B" w:rsidRPr="002F0E49" w:rsidDel="007B36C3">
          <w:rPr>
            <w:rStyle w:val="jlqj4b"/>
            <w:rFonts w:ascii="Times New Roman" w:hAnsi="Times New Roman" w:cs="Times New Roman"/>
            <w:sz w:val="24"/>
            <w:szCs w:val="24"/>
            <w:lang w:val="en"/>
          </w:rPr>
          <w:delText xml:space="preserve">synbiotics intake </w:delText>
        </w:r>
        <w:r w:rsidR="008E682E" w:rsidDel="007B36C3">
          <w:rPr>
            <w:rStyle w:val="jlqj4b"/>
            <w:rFonts w:ascii="Times New Roman" w:hAnsi="Times New Roman" w:cs="Times New Roman"/>
            <w:sz w:val="24"/>
            <w:szCs w:val="24"/>
            <w:lang w:val="en"/>
          </w:rPr>
          <w:delText xml:space="preserve">declared by women </w:delText>
        </w:r>
        <w:r w:rsidR="0026546A" w:rsidRPr="002F0E49" w:rsidDel="007B36C3">
          <w:rPr>
            <w:rStyle w:val="jlqj4b"/>
            <w:rFonts w:ascii="Times New Roman" w:hAnsi="Times New Roman" w:cs="Times New Roman"/>
            <w:sz w:val="24"/>
            <w:szCs w:val="24"/>
            <w:lang w:val="en"/>
          </w:rPr>
          <w:delText>was co</w:delText>
        </w:r>
        <w:r w:rsidR="00E1263C" w:rsidRPr="002F0E49" w:rsidDel="007B36C3">
          <w:rPr>
            <w:rStyle w:val="jlqj4b"/>
            <w:rFonts w:ascii="Times New Roman" w:hAnsi="Times New Roman" w:cs="Times New Roman"/>
            <w:sz w:val="24"/>
            <w:szCs w:val="24"/>
            <w:lang w:val="en"/>
          </w:rPr>
          <w:delText>mpared</w:delText>
        </w:r>
        <w:r w:rsidR="0026546A" w:rsidRPr="002F0E49" w:rsidDel="007B36C3">
          <w:rPr>
            <w:rStyle w:val="jlqj4b"/>
            <w:rFonts w:ascii="Times New Roman" w:hAnsi="Times New Roman" w:cs="Times New Roman"/>
            <w:sz w:val="24"/>
            <w:szCs w:val="24"/>
            <w:lang w:val="en"/>
          </w:rPr>
          <w:delText xml:space="preserve"> with the </w:delText>
        </w:r>
        <w:r w:rsidR="00321A64" w:rsidRPr="002F0E49" w:rsidDel="007B36C3">
          <w:rPr>
            <w:rStyle w:val="jlqj4b"/>
            <w:rFonts w:ascii="Times New Roman" w:hAnsi="Times New Roman" w:cs="Times New Roman"/>
            <w:sz w:val="24"/>
            <w:szCs w:val="24"/>
            <w:lang w:val="en"/>
          </w:rPr>
          <w:delText xml:space="preserve">presence of </w:delText>
        </w:r>
        <w:r w:rsidR="0026546A" w:rsidRPr="002F0E49" w:rsidDel="007B36C3">
          <w:rPr>
            <w:rStyle w:val="jlqj4b"/>
            <w:rFonts w:ascii="Times New Roman" w:hAnsi="Times New Roman" w:cs="Times New Roman"/>
            <w:sz w:val="24"/>
            <w:szCs w:val="24"/>
            <w:lang w:val="en"/>
          </w:rPr>
          <w:delText xml:space="preserve">major probiotic genera </w:delText>
        </w:r>
        <w:r w:rsidR="00F72E6B" w:rsidRPr="002F0E49" w:rsidDel="007B36C3">
          <w:rPr>
            <w:rStyle w:val="jlqj4b"/>
            <w:rFonts w:ascii="Times New Roman" w:hAnsi="Times New Roman" w:cs="Times New Roman"/>
            <w:sz w:val="24"/>
            <w:szCs w:val="24"/>
            <w:lang w:val="en"/>
          </w:rPr>
          <w:delText>in the maternal and neonatal samples</w:delText>
        </w:r>
        <w:r w:rsidR="00E1263C" w:rsidRPr="002F0E49" w:rsidDel="007B36C3">
          <w:rPr>
            <w:rStyle w:val="jlqj4b"/>
            <w:rFonts w:ascii="Times New Roman" w:hAnsi="Times New Roman" w:cs="Times New Roman"/>
            <w:sz w:val="24"/>
            <w:szCs w:val="24"/>
            <w:lang w:val="en"/>
          </w:rPr>
          <w:delText>.</w:delText>
        </w:r>
        <w:r w:rsidR="00E1263C" w:rsidRPr="002F0E49" w:rsidDel="007B36C3">
          <w:rPr>
            <w:rFonts w:ascii="Times New Roman" w:hAnsi="Times New Roman" w:cs="Times New Roman"/>
            <w:sz w:val="24"/>
            <w:szCs w:val="24"/>
            <w:lang w:val="en"/>
          </w:rPr>
          <w:delText xml:space="preserve"> </w:delText>
        </w:r>
      </w:del>
      <w:r w:rsidR="00A038B6" w:rsidRPr="002F0E49">
        <w:rPr>
          <w:rFonts w:ascii="Times New Roman" w:hAnsi="Times New Roman" w:cs="Times New Roman"/>
          <w:sz w:val="24"/>
          <w:szCs w:val="24"/>
          <w:lang w:val="en"/>
        </w:rPr>
        <w:t xml:space="preserve">These findings </w:t>
      </w:r>
      <w:del w:id="49" w:author="Aagaard, Kjersti Marie" w:date="2021-07-21T18:36:00Z">
        <w:r w:rsidR="00A038B6" w:rsidRPr="002F0E49" w:rsidDel="007B36C3">
          <w:rPr>
            <w:rFonts w:ascii="Times New Roman" w:hAnsi="Times New Roman" w:cs="Times New Roman"/>
            <w:sz w:val="24"/>
            <w:szCs w:val="24"/>
            <w:lang w:val="en"/>
          </w:rPr>
          <w:delText xml:space="preserve">define </w:delText>
        </w:r>
      </w:del>
      <w:ins w:id="50" w:author="Aagaard, Kjersti Marie" w:date="2021-07-21T18:36:00Z">
        <w:r w:rsidR="007B36C3">
          <w:rPr>
            <w:rFonts w:ascii="Times New Roman" w:hAnsi="Times New Roman" w:cs="Times New Roman"/>
            <w:sz w:val="24"/>
            <w:szCs w:val="24"/>
            <w:lang w:val="en"/>
          </w:rPr>
          <w:t xml:space="preserve">suggest that </w:t>
        </w:r>
      </w:ins>
      <w:ins w:id="51" w:author="Aagaard, Kjersti Marie" w:date="2021-07-21T18:37:00Z">
        <w:r w:rsidR="007B36C3">
          <w:rPr>
            <w:rFonts w:ascii="Times New Roman" w:hAnsi="Times New Roman" w:cs="Times New Roman"/>
            <w:sz w:val="24"/>
            <w:szCs w:val="24"/>
            <w:lang w:val="en"/>
          </w:rPr>
          <w:t xml:space="preserve">morbid </w:t>
        </w:r>
      </w:ins>
      <w:ins w:id="52" w:author="Aagaard, Kjersti Marie" w:date="2021-07-21T18:36:00Z">
        <w:r w:rsidR="007B36C3">
          <w:rPr>
            <w:rFonts w:ascii="Times New Roman" w:hAnsi="Times New Roman" w:cs="Times New Roman"/>
            <w:sz w:val="24"/>
            <w:szCs w:val="24"/>
            <w:lang w:val="en"/>
          </w:rPr>
          <w:t xml:space="preserve">maternal metabolic disease (T1D) </w:t>
        </w:r>
      </w:ins>
      <w:ins w:id="53" w:author="Aagaard, Kjersti Marie" w:date="2021-07-21T18:37:00Z">
        <w:r w:rsidR="007B36C3">
          <w:rPr>
            <w:rFonts w:ascii="Times New Roman" w:hAnsi="Times New Roman" w:cs="Times New Roman"/>
            <w:sz w:val="24"/>
            <w:szCs w:val="24"/>
            <w:lang w:val="en"/>
          </w:rPr>
          <w:t xml:space="preserve">is </w:t>
        </w:r>
        <w:r w:rsidR="007B36C3">
          <w:rPr>
            <w:rFonts w:ascii="Times New Roman" w:hAnsi="Times New Roman" w:cs="Times New Roman"/>
            <w:sz w:val="24"/>
            <w:szCs w:val="24"/>
            <w:lang w:val="en"/>
          </w:rPr>
          <w:lastRenderedPageBreak/>
          <w:t xml:space="preserve">independently associated with </w:t>
        </w:r>
      </w:ins>
      <w:ins w:id="54" w:author="Aagaard, Kjersti Marie" w:date="2021-07-21T18:38:00Z">
        <w:r w:rsidR="007B36C3">
          <w:rPr>
            <w:rFonts w:ascii="Times New Roman" w:hAnsi="Times New Roman" w:cs="Times New Roman"/>
            <w:sz w:val="24"/>
            <w:szCs w:val="24"/>
            <w:lang w:val="en"/>
          </w:rPr>
          <w:t xml:space="preserve">an altered maternal and neonatal microbiome community </w:t>
        </w:r>
        <w:proofErr w:type="gramStart"/>
        <w:r w:rsidR="007B36C3">
          <w:rPr>
            <w:rFonts w:ascii="Times New Roman" w:hAnsi="Times New Roman" w:cs="Times New Roman"/>
            <w:sz w:val="24"/>
            <w:szCs w:val="24"/>
            <w:lang w:val="en"/>
          </w:rPr>
          <w:t xml:space="preserve">structure </w:t>
        </w:r>
      </w:ins>
      <w:ins w:id="55" w:author="Aagaard, Kjersti Marie" w:date="2021-07-21T18:36:00Z">
        <w:r w:rsidR="007B36C3" w:rsidRPr="002F0E49">
          <w:rPr>
            <w:rFonts w:ascii="Times New Roman" w:hAnsi="Times New Roman" w:cs="Times New Roman"/>
            <w:sz w:val="24"/>
            <w:szCs w:val="24"/>
            <w:lang w:val="en"/>
          </w:rPr>
          <w:t xml:space="preserve"> </w:t>
        </w:r>
      </w:ins>
      <w:ins w:id="56" w:author="Aagaard, Kjersti Marie" w:date="2021-07-21T18:38:00Z">
        <w:r w:rsidR="007B36C3">
          <w:rPr>
            <w:rFonts w:ascii="Times New Roman" w:hAnsi="Times New Roman" w:cs="Times New Roman"/>
            <w:sz w:val="24"/>
            <w:szCs w:val="24"/>
            <w:lang w:val="en"/>
          </w:rPr>
          <w:t>and</w:t>
        </w:r>
        <w:proofErr w:type="gramEnd"/>
        <w:r w:rsidR="007B36C3">
          <w:rPr>
            <w:rFonts w:ascii="Times New Roman" w:hAnsi="Times New Roman" w:cs="Times New Roman"/>
            <w:sz w:val="24"/>
            <w:szCs w:val="24"/>
            <w:lang w:val="en"/>
          </w:rPr>
          <w:t xml:space="preserve"> function. This association did not extend to </w:t>
        </w:r>
      </w:ins>
      <w:ins w:id="57" w:author="Aagaard, Kjersti Marie" w:date="2021-07-21T18:39:00Z">
        <w:r w:rsidR="007B36C3">
          <w:rPr>
            <w:rFonts w:ascii="Times New Roman" w:hAnsi="Times New Roman" w:cs="Times New Roman"/>
            <w:sz w:val="24"/>
            <w:szCs w:val="24"/>
            <w:lang w:val="en"/>
          </w:rPr>
          <w:t xml:space="preserve">glycemic control, </w:t>
        </w:r>
      </w:ins>
      <w:ins w:id="58" w:author="Aagaard, Kjersti Marie" w:date="2021-07-21T18:38:00Z">
        <w:r w:rsidR="007B36C3">
          <w:rPr>
            <w:rFonts w:ascii="Times New Roman" w:hAnsi="Times New Roman" w:cs="Times New Roman"/>
            <w:sz w:val="24"/>
            <w:szCs w:val="24"/>
            <w:lang w:val="en"/>
          </w:rPr>
          <w:t>mode of delivery</w:t>
        </w:r>
      </w:ins>
      <w:ins w:id="59" w:author="Aagaard, Kjersti Marie" w:date="2021-07-21T18:39:00Z">
        <w:r w:rsidR="007B36C3">
          <w:rPr>
            <w:rFonts w:ascii="Times New Roman" w:hAnsi="Times New Roman" w:cs="Times New Roman"/>
            <w:sz w:val="24"/>
            <w:szCs w:val="24"/>
            <w:lang w:val="en"/>
          </w:rPr>
          <w:t>,</w:t>
        </w:r>
      </w:ins>
      <w:ins w:id="60" w:author="Aagaard, Kjersti Marie" w:date="2021-07-21T18:38:00Z">
        <w:r w:rsidR="007B36C3">
          <w:rPr>
            <w:rFonts w:ascii="Times New Roman" w:hAnsi="Times New Roman" w:cs="Times New Roman"/>
            <w:sz w:val="24"/>
            <w:szCs w:val="24"/>
            <w:lang w:val="en"/>
          </w:rPr>
          <w:t xml:space="preserve"> nor antibiotic usage at delivery, </w:t>
        </w:r>
      </w:ins>
      <w:ins w:id="61" w:author="Aagaard, Kjersti Marie" w:date="2021-07-21T18:40:00Z">
        <w:r w:rsidR="007B36C3">
          <w:rPr>
            <w:rFonts w:ascii="Times New Roman" w:hAnsi="Times New Roman" w:cs="Times New Roman"/>
            <w:sz w:val="24"/>
            <w:szCs w:val="24"/>
            <w:lang w:val="en"/>
          </w:rPr>
          <w:t xml:space="preserve">suggesting that maternal disease bears a greater influence on the developing microbiome and its function. </w:t>
        </w:r>
      </w:ins>
      <w:del w:id="62" w:author="Aagaard, Kjersti Marie" w:date="2021-07-21T18:40:00Z">
        <w:r w:rsidR="00A038B6" w:rsidRPr="002F0E49" w:rsidDel="007B36C3">
          <w:rPr>
            <w:rFonts w:ascii="Times New Roman" w:hAnsi="Times New Roman" w:cs="Times New Roman"/>
            <w:sz w:val="24"/>
            <w:szCs w:val="24"/>
            <w:lang w:val="en"/>
          </w:rPr>
          <w:delText xml:space="preserve">the structural and functional features of the maternal and neonatal microbiota in T1D and provide a basis for further targeted </w:delText>
        </w:r>
        <w:r w:rsidR="00381F63" w:rsidRPr="002F0E49" w:rsidDel="007B36C3">
          <w:rPr>
            <w:rFonts w:ascii="Times New Roman" w:hAnsi="Times New Roman" w:cs="Times New Roman"/>
            <w:sz w:val="24"/>
            <w:szCs w:val="24"/>
            <w:lang w:val="en"/>
          </w:rPr>
          <w:delText>study</w:delText>
        </w:r>
        <w:r w:rsidR="00A038B6" w:rsidRPr="002F0E49" w:rsidDel="007B36C3">
          <w:rPr>
            <w:rFonts w:ascii="Times New Roman" w:hAnsi="Times New Roman" w:cs="Times New Roman"/>
            <w:sz w:val="24"/>
            <w:szCs w:val="24"/>
            <w:lang w:val="en"/>
          </w:rPr>
          <w:delText xml:space="preserve"> </w:delText>
        </w:r>
        <w:r w:rsidR="00381F63" w:rsidDel="007B36C3">
          <w:rPr>
            <w:rFonts w:ascii="Times New Roman" w:hAnsi="Times New Roman" w:cs="Times New Roman"/>
            <w:sz w:val="24"/>
            <w:szCs w:val="24"/>
            <w:lang w:val="en"/>
          </w:rPr>
          <w:delText>of</w:delText>
        </w:r>
        <w:r w:rsidR="00A038B6" w:rsidRPr="002F0E49" w:rsidDel="007B36C3">
          <w:rPr>
            <w:rFonts w:ascii="Times New Roman" w:hAnsi="Times New Roman" w:cs="Times New Roman"/>
            <w:sz w:val="24"/>
            <w:szCs w:val="24"/>
            <w:lang w:val="en"/>
          </w:rPr>
          <w:delText xml:space="preserve"> the T1D-specific bacteria</w:delText>
        </w:r>
        <w:r w:rsidR="002F0E49" w:rsidRPr="002F0E49" w:rsidDel="007B36C3">
          <w:rPr>
            <w:rFonts w:ascii="Times New Roman" w:hAnsi="Times New Roman" w:cs="Times New Roman"/>
            <w:sz w:val="24"/>
            <w:szCs w:val="24"/>
            <w:lang w:val="en"/>
          </w:rPr>
          <w:delText xml:space="preserve"> and their function.</w:delText>
        </w:r>
      </w:del>
    </w:p>
    <w:p w14:paraId="6BE31BB7" w14:textId="02AB255C" w:rsidR="00FB1EC8" w:rsidRDefault="00FB1EC8" w:rsidP="000222EC">
      <w:pPr>
        <w:spacing w:line="480" w:lineRule="auto"/>
        <w:jc w:val="both"/>
        <w:rPr>
          <w:rFonts w:ascii="Times New Roman" w:hAnsi="Times New Roman" w:cs="Times New Roman"/>
          <w:sz w:val="24"/>
          <w:szCs w:val="24"/>
          <w:lang w:val="en-US"/>
        </w:rPr>
      </w:pPr>
    </w:p>
    <w:p w14:paraId="7AC4E0DB" w14:textId="6DF338BB" w:rsidR="00FB1EC8" w:rsidRDefault="00FB1EC8" w:rsidP="000222EC">
      <w:pPr>
        <w:spacing w:line="480" w:lineRule="auto"/>
        <w:jc w:val="both"/>
        <w:rPr>
          <w:rFonts w:ascii="Times New Roman" w:hAnsi="Times New Roman" w:cs="Times New Roman"/>
          <w:sz w:val="24"/>
          <w:szCs w:val="24"/>
          <w:lang w:val="en-US"/>
        </w:rPr>
      </w:pPr>
    </w:p>
    <w:p w14:paraId="26D44290" w14:textId="77777777" w:rsidR="00FB1EC8" w:rsidRPr="00FB1EC8" w:rsidRDefault="00FB1EC8" w:rsidP="000222EC">
      <w:pPr>
        <w:spacing w:line="480" w:lineRule="auto"/>
        <w:jc w:val="both"/>
        <w:rPr>
          <w:rFonts w:ascii="Times New Roman" w:hAnsi="Times New Roman" w:cs="Times New Roman"/>
          <w:sz w:val="24"/>
          <w:szCs w:val="24"/>
          <w:lang w:val="en-US"/>
        </w:rPr>
      </w:pPr>
    </w:p>
    <w:p w14:paraId="66C10E04" w14:textId="77777777" w:rsidR="000222EC" w:rsidRPr="001C1451" w:rsidRDefault="000222EC" w:rsidP="000222EC">
      <w:pPr>
        <w:spacing w:line="480" w:lineRule="auto"/>
        <w:rPr>
          <w:rFonts w:ascii="Times New Roman" w:hAnsi="Times New Roman" w:cs="Times New Roman"/>
          <w:b/>
          <w:sz w:val="24"/>
          <w:szCs w:val="24"/>
          <w:lang w:val="en-US"/>
        </w:rPr>
      </w:pPr>
      <w:r w:rsidRPr="001C1451">
        <w:rPr>
          <w:rFonts w:ascii="Times New Roman" w:hAnsi="Times New Roman" w:cs="Times New Roman"/>
          <w:b/>
          <w:sz w:val="24"/>
          <w:szCs w:val="24"/>
          <w:lang w:val="en-US"/>
        </w:rPr>
        <w:br w:type="page"/>
      </w:r>
    </w:p>
    <w:p w14:paraId="77961FFB" w14:textId="44C8D442" w:rsidR="00455B3C" w:rsidRPr="00984D68" w:rsidRDefault="0028291B" w:rsidP="000222EC">
      <w:pPr>
        <w:spacing w:line="480" w:lineRule="auto"/>
        <w:jc w:val="both"/>
        <w:rPr>
          <w:rFonts w:ascii="Times New Roman" w:hAnsi="Times New Roman" w:cs="Times New Roman"/>
          <w:b/>
          <w:sz w:val="24"/>
          <w:szCs w:val="24"/>
          <w:lang w:val="en-US"/>
        </w:rPr>
      </w:pPr>
      <w:r w:rsidRPr="00984D68">
        <w:rPr>
          <w:rFonts w:ascii="Times New Roman" w:hAnsi="Times New Roman" w:cs="Times New Roman"/>
          <w:b/>
          <w:sz w:val="24"/>
          <w:szCs w:val="24"/>
          <w:lang w:val="en-US"/>
        </w:rPr>
        <w:lastRenderedPageBreak/>
        <w:t>INTRODUCTION</w:t>
      </w:r>
    </w:p>
    <w:p w14:paraId="464B68A8" w14:textId="77777777" w:rsidR="00DB5AF2" w:rsidRDefault="00587B02" w:rsidP="000222EC">
      <w:pPr>
        <w:spacing w:line="480" w:lineRule="auto"/>
        <w:ind w:firstLine="708"/>
        <w:jc w:val="both"/>
        <w:rPr>
          <w:ins w:id="63" w:author="Aagaard, Kjersti Marie" w:date="2021-07-21T18:53:00Z"/>
          <w:rFonts w:ascii="Times New Roman" w:hAnsi="Times New Roman" w:cs="Times New Roman"/>
          <w:bCs/>
          <w:sz w:val="24"/>
          <w:szCs w:val="24"/>
          <w:lang w:val="en-US"/>
        </w:rPr>
      </w:pPr>
      <w:r w:rsidRPr="00587B02">
        <w:rPr>
          <w:rFonts w:ascii="Times New Roman" w:hAnsi="Times New Roman" w:cs="Times New Roman"/>
          <w:bCs/>
          <w:sz w:val="24"/>
          <w:szCs w:val="24"/>
          <w:lang w:val="en-US"/>
        </w:rPr>
        <w:t xml:space="preserve">Type 1 diabetes mellitus (T1D) </w:t>
      </w:r>
      <w:r>
        <w:rPr>
          <w:rFonts w:ascii="Times New Roman" w:hAnsi="Times New Roman" w:cs="Times New Roman"/>
          <w:bCs/>
          <w:sz w:val="24"/>
          <w:szCs w:val="24"/>
          <w:lang w:val="en-US"/>
        </w:rPr>
        <w:t xml:space="preserve">is </w:t>
      </w:r>
      <w:commentRangeStart w:id="64"/>
      <w:r>
        <w:rPr>
          <w:rFonts w:ascii="Times New Roman" w:hAnsi="Times New Roman" w:cs="Times New Roman"/>
          <w:bCs/>
          <w:sz w:val="24"/>
          <w:szCs w:val="24"/>
          <w:lang w:val="en-US"/>
        </w:rPr>
        <w:t>o</w:t>
      </w:r>
      <w:r w:rsidRPr="00587B02">
        <w:rPr>
          <w:rFonts w:ascii="Times New Roman" w:hAnsi="Times New Roman" w:cs="Times New Roman"/>
          <w:bCs/>
          <w:sz w:val="24"/>
          <w:szCs w:val="24"/>
          <w:lang w:val="en-US"/>
        </w:rPr>
        <w:t xml:space="preserve">ne of the most common chronic diseases </w:t>
      </w:r>
      <w:commentRangeEnd w:id="64"/>
      <w:r w:rsidR="007B36C3">
        <w:rPr>
          <w:rStyle w:val="CommentReference"/>
        </w:rPr>
        <w:commentReference w:id="64"/>
      </w:r>
      <w:r w:rsidRPr="00587B02">
        <w:rPr>
          <w:rFonts w:ascii="Times New Roman" w:hAnsi="Times New Roman" w:cs="Times New Roman"/>
          <w:bCs/>
          <w:sz w:val="24"/>
          <w:szCs w:val="24"/>
          <w:lang w:val="en-US"/>
        </w:rPr>
        <w:t>in childhood and adolescence (1/4 of cases are diagnosed in adults)</w:t>
      </w:r>
      <w:r>
        <w:rPr>
          <w:rFonts w:ascii="Times New Roman" w:hAnsi="Times New Roman" w:cs="Times New Roman"/>
          <w:bCs/>
          <w:sz w:val="24"/>
          <w:szCs w:val="24"/>
          <w:lang w:val="en-US"/>
        </w:rPr>
        <w:t xml:space="preserve"> [ref]</w:t>
      </w:r>
      <w:r w:rsidRPr="00587B02">
        <w:rPr>
          <w:rFonts w:ascii="Times New Roman" w:hAnsi="Times New Roman" w:cs="Times New Roman"/>
          <w:bCs/>
          <w:sz w:val="24"/>
          <w:szCs w:val="24"/>
          <w:lang w:val="en-US"/>
        </w:rPr>
        <w:t>, caused by insulin deficiency following destruction of the insulin-producing pancreatic beta cells</w:t>
      </w:r>
      <w:r>
        <w:rPr>
          <w:rFonts w:ascii="Times New Roman" w:hAnsi="Times New Roman" w:cs="Times New Roman"/>
          <w:bCs/>
          <w:sz w:val="24"/>
          <w:szCs w:val="24"/>
          <w:lang w:val="en-US"/>
        </w:rPr>
        <w:t xml:space="preserve">. </w:t>
      </w:r>
      <w:r w:rsidRPr="00587B02">
        <w:rPr>
          <w:rFonts w:ascii="Times New Roman" w:hAnsi="Times New Roman" w:cs="Times New Roman"/>
          <w:bCs/>
          <w:sz w:val="24"/>
          <w:szCs w:val="24"/>
          <w:lang w:val="en-US"/>
        </w:rPr>
        <w:t xml:space="preserve">The incidence of T1D varies based upon geography, age, </w:t>
      </w:r>
      <w:del w:id="65" w:author="Aagaard, Kjersti Marie" w:date="2021-07-21T18:42:00Z">
        <w:r w:rsidRPr="00587B02" w:rsidDel="007B36C3">
          <w:rPr>
            <w:rFonts w:ascii="Times New Roman" w:hAnsi="Times New Roman" w:cs="Times New Roman"/>
            <w:bCs/>
            <w:sz w:val="24"/>
            <w:szCs w:val="24"/>
            <w:lang w:val="en-US"/>
          </w:rPr>
          <w:delText>gender</w:delText>
        </w:r>
      </w:del>
      <w:ins w:id="66" w:author="Aagaard, Kjersti Marie" w:date="2021-07-21T18:42:00Z">
        <w:r w:rsidR="007B36C3">
          <w:rPr>
            <w:rFonts w:ascii="Times New Roman" w:hAnsi="Times New Roman" w:cs="Times New Roman"/>
            <w:bCs/>
            <w:sz w:val="24"/>
            <w:szCs w:val="24"/>
            <w:lang w:val="en-US"/>
          </w:rPr>
          <w:t>sex</w:t>
        </w:r>
      </w:ins>
      <w:r w:rsidRPr="00587B02">
        <w:rPr>
          <w:rFonts w:ascii="Times New Roman" w:hAnsi="Times New Roman" w:cs="Times New Roman"/>
          <w:bCs/>
          <w:sz w:val="24"/>
          <w:szCs w:val="24"/>
          <w:lang w:val="en-US"/>
        </w:rPr>
        <w:t>, family history, and ethnicity</w:t>
      </w:r>
      <w:r>
        <w:rPr>
          <w:rFonts w:ascii="Times New Roman" w:hAnsi="Times New Roman" w:cs="Times New Roman"/>
          <w:bCs/>
          <w:sz w:val="24"/>
          <w:szCs w:val="24"/>
          <w:lang w:val="en-US"/>
        </w:rPr>
        <w:t xml:space="preserve"> [</w:t>
      </w:r>
      <w:r w:rsidR="00464649" w:rsidRPr="00464649">
        <w:rPr>
          <w:rFonts w:ascii="Times New Roman" w:hAnsi="Times New Roman" w:cs="Times New Roman"/>
          <w:bCs/>
          <w:sz w:val="24"/>
          <w:szCs w:val="24"/>
          <w:lang w:val="en-US"/>
        </w:rPr>
        <w:t>Borchers et al., 2010</w:t>
      </w:r>
      <w:r>
        <w:rPr>
          <w:rFonts w:ascii="Times New Roman" w:hAnsi="Times New Roman" w:cs="Times New Roman"/>
          <w:bCs/>
          <w:sz w:val="24"/>
          <w:szCs w:val="24"/>
          <w:lang w:val="en-US"/>
        </w:rPr>
        <w:t xml:space="preserve">]. </w:t>
      </w:r>
      <w:ins w:id="67" w:author="Aagaard, Kjersti Marie" w:date="2021-07-21T18:43:00Z">
        <w:r w:rsidR="007B36C3">
          <w:rPr>
            <w:rFonts w:ascii="Times New Roman" w:hAnsi="Times New Roman" w:cs="Times New Roman"/>
            <w:bCs/>
            <w:sz w:val="24"/>
            <w:szCs w:val="24"/>
            <w:lang w:val="en-US"/>
          </w:rPr>
          <w:t>While still relatively rare in terms of point prevalence in the population as a whole, t</w:t>
        </w:r>
      </w:ins>
      <w:del w:id="68" w:author="Aagaard, Kjersti Marie" w:date="2021-07-21T18:43:00Z">
        <w:r w:rsidDel="007B36C3">
          <w:rPr>
            <w:rFonts w:ascii="Times New Roman" w:hAnsi="Times New Roman" w:cs="Times New Roman"/>
            <w:bCs/>
            <w:sz w:val="24"/>
            <w:szCs w:val="24"/>
            <w:lang w:val="en-US"/>
          </w:rPr>
          <w:delText>T</w:delText>
        </w:r>
      </w:del>
      <w:r w:rsidRPr="00587B02">
        <w:rPr>
          <w:rFonts w:ascii="Times New Roman" w:hAnsi="Times New Roman" w:cs="Times New Roman"/>
          <w:bCs/>
          <w:sz w:val="24"/>
          <w:szCs w:val="24"/>
          <w:lang w:val="en-US"/>
        </w:rPr>
        <w:t xml:space="preserve">he incidence of </w:t>
      </w:r>
      <w:commentRangeStart w:id="69"/>
      <w:r w:rsidRPr="00587B02">
        <w:rPr>
          <w:rFonts w:ascii="Times New Roman" w:hAnsi="Times New Roman" w:cs="Times New Roman"/>
          <w:bCs/>
          <w:sz w:val="24"/>
          <w:szCs w:val="24"/>
          <w:lang w:val="en-US"/>
        </w:rPr>
        <w:t xml:space="preserve">childhood T1D </w:t>
      </w:r>
      <w:del w:id="70" w:author="Aagaard, Kjersti Marie" w:date="2021-07-21T18:42:00Z">
        <w:r w:rsidRPr="00587B02" w:rsidDel="007B36C3">
          <w:rPr>
            <w:rFonts w:ascii="Times New Roman" w:hAnsi="Times New Roman" w:cs="Times New Roman"/>
            <w:bCs/>
            <w:sz w:val="24"/>
            <w:szCs w:val="24"/>
            <w:lang w:val="en-US"/>
          </w:rPr>
          <w:delText>was reported to</w:delText>
        </w:r>
      </w:del>
      <w:ins w:id="71" w:author="Aagaard, Kjersti Marie" w:date="2021-07-21T18:42:00Z">
        <w:r w:rsidR="007B36C3">
          <w:rPr>
            <w:rFonts w:ascii="Times New Roman" w:hAnsi="Times New Roman" w:cs="Times New Roman"/>
            <w:bCs/>
            <w:sz w:val="24"/>
            <w:szCs w:val="24"/>
            <w:lang w:val="en-US"/>
          </w:rPr>
          <w:t>is</w:t>
        </w:r>
      </w:ins>
      <w:r w:rsidRPr="00587B02">
        <w:rPr>
          <w:rFonts w:ascii="Times New Roman" w:hAnsi="Times New Roman" w:cs="Times New Roman"/>
          <w:bCs/>
          <w:sz w:val="24"/>
          <w:szCs w:val="24"/>
          <w:lang w:val="en-US"/>
        </w:rPr>
        <w:t xml:space="preserve"> be rising worldwide, with an average annual increase of approx. 2%</w:t>
      </w:r>
      <w:r>
        <w:rPr>
          <w:rFonts w:ascii="Times New Roman" w:hAnsi="Times New Roman" w:cs="Times New Roman"/>
          <w:bCs/>
          <w:sz w:val="24"/>
          <w:szCs w:val="24"/>
          <w:lang w:val="en-US"/>
        </w:rPr>
        <w:t xml:space="preserve"> [ref].</w:t>
      </w:r>
      <w:r w:rsidR="00B614EF">
        <w:rPr>
          <w:rFonts w:ascii="Times New Roman" w:hAnsi="Times New Roman" w:cs="Times New Roman"/>
          <w:bCs/>
          <w:sz w:val="24"/>
          <w:szCs w:val="24"/>
          <w:lang w:val="en-US"/>
        </w:rPr>
        <w:t xml:space="preserve"> </w:t>
      </w:r>
      <w:commentRangeEnd w:id="69"/>
      <w:r w:rsidR="00DB5AF2">
        <w:rPr>
          <w:rStyle w:val="CommentReference"/>
        </w:rPr>
        <w:commentReference w:id="69"/>
      </w:r>
      <w:ins w:id="72" w:author="Aagaard, Kjersti Marie" w:date="2021-07-21T18:43:00Z">
        <w:r w:rsidR="00C06502">
          <w:rPr>
            <w:rFonts w:ascii="Times New Roman" w:hAnsi="Times New Roman" w:cs="Times New Roman"/>
            <w:bCs/>
            <w:sz w:val="24"/>
            <w:szCs w:val="24"/>
            <w:lang w:val="en-US"/>
          </w:rPr>
          <w:t xml:space="preserve">While the underlying pathogenesis of T1D is well understood (beta cell destruction), causal factors leading to this destruction are felt to be heterogenous and </w:t>
        </w:r>
      </w:ins>
      <w:ins w:id="73" w:author="Aagaard, Kjersti Marie" w:date="2021-07-21T18:44:00Z">
        <w:r w:rsidR="00C06502">
          <w:rPr>
            <w:rFonts w:ascii="Times New Roman" w:hAnsi="Times New Roman" w:cs="Times New Roman"/>
            <w:bCs/>
            <w:sz w:val="24"/>
            <w:szCs w:val="24"/>
            <w:lang w:val="en-US"/>
          </w:rPr>
          <w:t>multifactorial</w:t>
        </w:r>
      </w:ins>
      <w:ins w:id="74" w:author="Aagaard, Kjersti Marie" w:date="2021-07-21T18:53:00Z">
        <w:r w:rsidR="00DB5AF2">
          <w:rPr>
            <w:rFonts w:ascii="Times New Roman" w:hAnsi="Times New Roman" w:cs="Times New Roman"/>
            <w:bCs/>
            <w:sz w:val="24"/>
            <w:szCs w:val="24"/>
            <w:lang w:val="en-US"/>
          </w:rPr>
          <w:t xml:space="preserve"> (ref)</w:t>
        </w:r>
      </w:ins>
      <w:ins w:id="75" w:author="Aagaard, Kjersti Marie" w:date="2021-07-21T18:43:00Z">
        <w:r w:rsidR="00C06502">
          <w:rPr>
            <w:rFonts w:ascii="Times New Roman" w:hAnsi="Times New Roman" w:cs="Times New Roman"/>
            <w:bCs/>
            <w:sz w:val="24"/>
            <w:szCs w:val="24"/>
            <w:lang w:val="en-US"/>
          </w:rPr>
          <w:t>.</w:t>
        </w:r>
      </w:ins>
      <w:ins w:id="76" w:author="Aagaard, Kjersti Marie" w:date="2021-07-21T18:53:00Z">
        <w:r w:rsidR="00DB5AF2">
          <w:rPr>
            <w:rFonts w:ascii="Times New Roman" w:hAnsi="Times New Roman" w:cs="Times New Roman"/>
            <w:bCs/>
            <w:sz w:val="24"/>
            <w:szCs w:val="24"/>
            <w:lang w:val="en-US"/>
          </w:rPr>
          <w:t xml:space="preserve"> </w:t>
        </w:r>
      </w:ins>
    </w:p>
    <w:p w14:paraId="0E944456" w14:textId="5522DA01" w:rsidR="00C06502" w:rsidRDefault="00C06502" w:rsidP="000222EC">
      <w:pPr>
        <w:spacing w:line="480" w:lineRule="auto"/>
        <w:ind w:firstLine="708"/>
        <w:jc w:val="both"/>
        <w:rPr>
          <w:rFonts w:ascii="Times New Roman" w:hAnsi="Times New Roman" w:cs="Times New Roman"/>
          <w:bCs/>
          <w:sz w:val="24"/>
          <w:szCs w:val="24"/>
          <w:lang w:val="en-US"/>
        </w:rPr>
      </w:pPr>
      <w:ins w:id="77" w:author="Aagaard, Kjersti Marie" w:date="2021-07-21T18:44:00Z">
        <w:r>
          <w:rPr>
            <w:rFonts w:ascii="Times New Roman" w:hAnsi="Times New Roman" w:cs="Times New Roman"/>
            <w:bCs/>
            <w:sz w:val="24"/>
            <w:szCs w:val="24"/>
            <w:lang w:val="en-US"/>
          </w:rPr>
          <w:t xml:space="preserve">T1D </w:t>
        </w:r>
      </w:ins>
      <w:ins w:id="78" w:author="Aagaard, Kjersti Marie" w:date="2021-07-21T18:45:00Z">
        <w:r w:rsidR="00DB5AF2">
          <w:rPr>
            <w:rFonts w:ascii="Times New Roman" w:hAnsi="Times New Roman" w:cs="Times New Roman"/>
            <w:bCs/>
            <w:sz w:val="24"/>
            <w:szCs w:val="24"/>
            <w:lang w:val="en-US"/>
          </w:rPr>
          <w:t xml:space="preserve">complicates approximately </w:t>
        </w:r>
      </w:ins>
      <w:ins w:id="79" w:author="Aagaard, Kjersti Marie" w:date="2021-07-21T18:44:00Z">
        <w:r w:rsidR="00DB5AF2">
          <w:rPr>
            <w:rFonts w:ascii="Times New Roman" w:hAnsi="Times New Roman" w:cs="Times New Roman"/>
            <w:bCs/>
            <w:sz w:val="24"/>
            <w:szCs w:val="24"/>
            <w:lang w:val="en-US"/>
          </w:rPr>
          <w:t xml:space="preserve">.1 to 1% of all pregnancies (get references for US vs Europe), which is far less common than either pre-existing Type II DM or Gestational Diabetes (approximately 4% of non-Hispanic white populations; get references). </w:t>
        </w:r>
      </w:ins>
      <w:ins w:id="80" w:author="Aagaard, Kjersti Marie" w:date="2021-07-21T18:53:00Z">
        <w:r w:rsidR="00DB5AF2">
          <w:rPr>
            <w:rFonts w:ascii="Times New Roman" w:hAnsi="Times New Roman" w:cs="Times New Roman"/>
            <w:bCs/>
            <w:sz w:val="24"/>
            <w:szCs w:val="24"/>
            <w:lang w:val="en-US"/>
          </w:rPr>
          <w:t xml:space="preserve">Despite the relatively low prevalence of pregnancies which occur among women with T1DM, it accounts for a disproportionate burden of adverse pregnancy and neonatal outcomes. </w:t>
        </w:r>
      </w:ins>
      <w:ins w:id="81" w:author="Aagaard, Kjersti Marie" w:date="2021-07-21T18:54:00Z">
        <w:r w:rsidR="00DB5AF2">
          <w:rPr>
            <w:rFonts w:ascii="Times New Roman" w:hAnsi="Times New Roman" w:cs="Times New Roman"/>
            <w:bCs/>
            <w:sz w:val="24"/>
            <w:szCs w:val="24"/>
            <w:lang w:val="en-US"/>
          </w:rPr>
          <w:t xml:space="preserve">[expand and </w:t>
        </w:r>
        <w:proofErr w:type="gramStart"/>
        <w:r w:rsidR="00DB5AF2">
          <w:rPr>
            <w:rFonts w:ascii="Times New Roman" w:hAnsi="Times New Roman" w:cs="Times New Roman"/>
            <w:bCs/>
            <w:sz w:val="24"/>
            <w:szCs w:val="24"/>
            <w:lang w:val="en-US"/>
          </w:rPr>
          <w:t>reference]…</w:t>
        </w:r>
        <w:proofErr w:type="gramEnd"/>
        <w:r w:rsidR="00DB5AF2">
          <w:rPr>
            <w:rFonts w:ascii="Times New Roman" w:hAnsi="Times New Roman" w:cs="Times New Roman"/>
            <w:bCs/>
            <w:sz w:val="24"/>
            <w:szCs w:val="24"/>
            <w:lang w:val="en-US"/>
          </w:rPr>
          <w:t>…..</w:t>
        </w:r>
      </w:ins>
    </w:p>
    <w:p w14:paraId="5BCB1EFD" w14:textId="251C26D6" w:rsidR="00B614EF" w:rsidDel="00DB5AF2" w:rsidRDefault="00B614EF" w:rsidP="000222EC">
      <w:pPr>
        <w:spacing w:line="480" w:lineRule="auto"/>
        <w:ind w:firstLine="708"/>
        <w:jc w:val="both"/>
        <w:rPr>
          <w:del w:id="82" w:author="Aagaard, Kjersti Marie" w:date="2021-07-21T18:54:00Z"/>
          <w:rFonts w:ascii="Times New Roman" w:hAnsi="Times New Roman" w:cs="Times New Roman"/>
          <w:bCs/>
          <w:sz w:val="24"/>
          <w:szCs w:val="24"/>
          <w:lang w:val="en-US"/>
        </w:rPr>
      </w:pPr>
      <w:del w:id="83" w:author="Aagaard, Kjersti Marie" w:date="2021-07-21T18:54:00Z">
        <w:r w:rsidRPr="00B614EF" w:rsidDel="00DB5AF2">
          <w:rPr>
            <w:rFonts w:ascii="Times New Roman" w:hAnsi="Times New Roman" w:cs="Times New Roman"/>
            <w:bCs/>
            <w:sz w:val="24"/>
            <w:szCs w:val="24"/>
            <w:lang w:val="en-US"/>
          </w:rPr>
          <w:delText>T1D is a heterogeneous disorder with a multifactorial pathogenesis involving both genetic and environmental factors</w:delText>
        </w:r>
        <w:r w:rsidDel="00DB5AF2">
          <w:rPr>
            <w:rFonts w:ascii="Times New Roman" w:hAnsi="Times New Roman" w:cs="Times New Roman"/>
            <w:bCs/>
            <w:sz w:val="24"/>
            <w:szCs w:val="24"/>
            <w:lang w:val="en-US"/>
          </w:rPr>
          <w:delText xml:space="preserve">, </w:delText>
        </w:r>
        <w:r w:rsidR="00C5068C" w:rsidDel="00DB5AF2">
          <w:rPr>
            <w:rFonts w:ascii="Times New Roman" w:hAnsi="Times New Roman" w:cs="Times New Roman"/>
            <w:bCs/>
            <w:sz w:val="24"/>
            <w:szCs w:val="24"/>
            <w:lang w:val="en-US"/>
          </w:rPr>
          <w:delText>including</w:delText>
        </w:r>
        <w:r w:rsidDel="00DB5AF2">
          <w:rPr>
            <w:rFonts w:ascii="Times New Roman" w:hAnsi="Times New Roman" w:cs="Times New Roman"/>
            <w:bCs/>
            <w:sz w:val="24"/>
            <w:szCs w:val="24"/>
            <w:lang w:val="en-US"/>
          </w:rPr>
          <w:delText xml:space="preserve"> episodes of v</w:delText>
        </w:r>
        <w:r w:rsidRPr="00B614EF" w:rsidDel="00DB5AF2">
          <w:rPr>
            <w:rFonts w:ascii="Times New Roman" w:hAnsi="Times New Roman" w:cs="Times New Roman"/>
            <w:bCs/>
            <w:sz w:val="24"/>
            <w:szCs w:val="24"/>
            <w:lang w:val="en-US"/>
          </w:rPr>
          <w:delText>iral infections, particularly respiratory or enterovirus infections,</w:delText>
        </w:r>
        <w:r w:rsidDel="00DB5AF2">
          <w:rPr>
            <w:rFonts w:ascii="Times New Roman" w:hAnsi="Times New Roman" w:cs="Times New Roman"/>
            <w:bCs/>
            <w:sz w:val="24"/>
            <w:szCs w:val="24"/>
            <w:lang w:val="en-US"/>
          </w:rPr>
          <w:delText xml:space="preserve"> i</w:delText>
        </w:r>
        <w:r w:rsidRPr="00B614EF" w:rsidDel="00DB5AF2">
          <w:rPr>
            <w:rFonts w:ascii="Times New Roman" w:hAnsi="Times New Roman" w:cs="Times New Roman"/>
            <w:bCs/>
            <w:sz w:val="24"/>
            <w:szCs w:val="24"/>
            <w:lang w:val="en-US"/>
          </w:rPr>
          <w:delText>mmunizations,</w:delText>
        </w:r>
        <w:r w:rsidDel="00DB5AF2">
          <w:rPr>
            <w:rFonts w:ascii="Times New Roman" w:hAnsi="Times New Roman" w:cs="Times New Roman"/>
            <w:bCs/>
            <w:sz w:val="24"/>
            <w:szCs w:val="24"/>
            <w:lang w:val="en-US"/>
          </w:rPr>
          <w:delText xml:space="preserve"> d</w:delText>
        </w:r>
        <w:r w:rsidRPr="00B614EF" w:rsidDel="00DB5AF2">
          <w:rPr>
            <w:rFonts w:ascii="Times New Roman" w:hAnsi="Times New Roman" w:cs="Times New Roman"/>
            <w:bCs/>
            <w:sz w:val="24"/>
            <w:szCs w:val="24"/>
            <w:lang w:val="en-US"/>
          </w:rPr>
          <w:delText>iet,</w:delText>
        </w:r>
        <w:r w:rsidDel="00DB5AF2">
          <w:rPr>
            <w:rFonts w:ascii="Times New Roman" w:hAnsi="Times New Roman" w:cs="Times New Roman"/>
            <w:bCs/>
            <w:sz w:val="24"/>
            <w:szCs w:val="24"/>
            <w:lang w:val="en-US"/>
          </w:rPr>
          <w:delText xml:space="preserve"> h</w:delText>
        </w:r>
        <w:r w:rsidRPr="00B614EF" w:rsidDel="00DB5AF2">
          <w:rPr>
            <w:rFonts w:ascii="Times New Roman" w:hAnsi="Times New Roman" w:cs="Times New Roman"/>
            <w:bCs/>
            <w:sz w:val="24"/>
            <w:szCs w:val="24"/>
            <w:lang w:val="en-US"/>
          </w:rPr>
          <w:delText>igher socioeconomic status,</w:delText>
        </w:r>
        <w:r w:rsidDel="00DB5AF2">
          <w:rPr>
            <w:rFonts w:ascii="Times New Roman" w:hAnsi="Times New Roman" w:cs="Times New Roman"/>
            <w:bCs/>
            <w:sz w:val="24"/>
            <w:szCs w:val="24"/>
            <w:lang w:val="en-US"/>
          </w:rPr>
          <w:delText xml:space="preserve"> o</w:delText>
        </w:r>
        <w:r w:rsidRPr="00B614EF" w:rsidDel="00DB5AF2">
          <w:rPr>
            <w:rFonts w:ascii="Times New Roman" w:hAnsi="Times New Roman" w:cs="Times New Roman"/>
            <w:bCs/>
            <w:sz w:val="24"/>
            <w:szCs w:val="24"/>
            <w:lang w:val="en-US"/>
          </w:rPr>
          <w:delText>besity,</w:delText>
        </w:r>
        <w:r w:rsidDel="00DB5AF2">
          <w:rPr>
            <w:rFonts w:ascii="Times New Roman" w:hAnsi="Times New Roman" w:cs="Times New Roman"/>
            <w:bCs/>
            <w:sz w:val="24"/>
            <w:szCs w:val="24"/>
            <w:lang w:val="en-US"/>
          </w:rPr>
          <w:delText xml:space="preserve"> v</w:delText>
        </w:r>
        <w:r w:rsidRPr="00B614EF" w:rsidDel="00DB5AF2">
          <w:rPr>
            <w:rFonts w:ascii="Times New Roman" w:hAnsi="Times New Roman" w:cs="Times New Roman"/>
            <w:bCs/>
            <w:sz w:val="24"/>
            <w:szCs w:val="24"/>
            <w:lang w:val="en-US"/>
          </w:rPr>
          <w:delText>itamin D deficiency,</w:delText>
        </w:r>
        <w:r w:rsidDel="00DB5AF2">
          <w:rPr>
            <w:rFonts w:ascii="Times New Roman" w:hAnsi="Times New Roman" w:cs="Times New Roman"/>
            <w:bCs/>
            <w:sz w:val="24"/>
            <w:szCs w:val="24"/>
            <w:lang w:val="en-US"/>
          </w:rPr>
          <w:delText xml:space="preserve"> p</w:delText>
        </w:r>
        <w:r w:rsidRPr="00B614EF" w:rsidDel="00DB5AF2">
          <w:rPr>
            <w:rFonts w:ascii="Times New Roman" w:hAnsi="Times New Roman" w:cs="Times New Roman"/>
            <w:bCs/>
            <w:sz w:val="24"/>
            <w:szCs w:val="24"/>
            <w:lang w:val="en-US"/>
          </w:rPr>
          <w:delText>erinatal factors such as maternal age, history of preeclampsia, and neonatal jaundice</w:delText>
        </w:r>
        <w:r w:rsidDel="00DB5AF2">
          <w:rPr>
            <w:rFonts w:ascii="Times New Roman" w:hAnsi="Times New Roman" w:cs="Times New Roman"/>
            <w:bCs/>
            <w:sz w:val="24"/>
            <w:szCs w:val="24"/>
            <w:lang w:val="en-US"/>
          </w:rPr>
          <w:delText xml:space="preserve"> [ref]. L</w:delText>
        </w:r>
        <w:r w:rsidRPr="00B614EF" w:rsidDel="00DB5AF2">
          <w:rPr>
            <w:rFonts w:ascii="Times New Roman" w:hAnsi="Times New Roman" w:cs="Times New Roman"/>
            <w:bCs/>
            <w:sz w:val="24"/>
            <w:szCs w:val="24"/>
            <w:lang w:val="en-US"/>
          </w:rPr>
          <w:delText>ow birth weight decreases the risk of developing T1D, while high birth weight for gestational age and lower gestational age at birth may increase the risk for T1D</w:delText>
        </w:r>
        <w:r w:rsidDel="00DB5AF2">
          <w:rPr>
            <w:rFonts w:ascii="Times New Roman" w:hAnsi="Times New Roman" w:cs="Times New Roman"/>
            <w:bCs/>
            <w:sz w:val="24"/>
            <w:szCs w:val="24"/>
            <w:lang w:val="en-US"/>
          </w:rPr>
          <w:delText xml:space="preserve"> [ref]</w:delText>
        </w:r>
        <w:r w:rsidRPr="00B614EF" w:rsidDel="00DB5AF2">
          <w:rPr>
            <w:rFonts w:ascii="Times New Roman" w:hAnsi="Times New Roman" w:cs="Times New Roman"/>
            <w:bCs/>
            <w:sz w:val="24"/>
            <w:szCs w:val="24"/>
            <w:lang w:val="en-US"/>
          </w:rPr>
          <w:delText>.</w:delText>
        </w:r>
      </w:del>
    </w:p>
    <w:p w14:paraId="349029D1" w14:textId="7B8D90F0" w:rsidR="001C1451" w:rsidRDefault="00B614EF" w:rsidP="00C72C21">
      <w:pPr>
        <w:spacing w:line="480" w:lineRule="auto"/>
        <w:ind w:firstLine="708"/>
        <w:jc w:val="both"/>
        <w:rPr>
          <w:rFonts w:ascii="Times New Roman" w:hAnsi="Times New Roman" w:cs="Times New Roman"/>
          <w:bCs/>
          <w:sz w:val="24"/>
          <w:szCs w:val="24"/>
          <w:lang w:val="en-US"/>
        </w:rPr>
      </w:pPr>
      <w:r w:rsidRPr="00B614EF">
        <w:rPr>
          <w:rFonts w:ascii="Times New Roman" w:hAnsi="Times New Roman" w:cs="Times New Roman"/>
          <w:bCs/>
          <w:sz w:val="24"/>
          <w:szCs w:val="24"/>
          <w:lang w:val="en-US"/>
        </w:rPr>
        <w:lastRenderedPageBreak/>
        <w:t xml:space="preserve">Currently, </w:t>
      </w:r>
      <w:r w:rsidR="006D0680">
        <w:rPr>
          <w:rFonts w:ascii="Times New Roman" w:hAnsi="Times New Roman" w:cs="Times New Roman"/>
          <w:bCs/>
          <w:sz w:val="24"/>
          <w:szCs w:val="24"/>
          <w:lang w:val="en-US"/>
        </w:rPr>
        <w:t xml:space="preserve">human </w:t>
      </w:r>
      <w:r w:rsidRPr="00B614EF">
        <w:rPr>
          <w:rFonts w:ascii="Times New Roman" w:hAnsi="Times New Roman" w:cs="Times New Roman"/>
          <w:bCs/>
          <w:sz w:val="24"/>
          <w:szCs w:val="24"/>
          <w:lang w:val="en-US"/>
        </w:rPr>
        <w:t xml:space="preserve">microbiomes are extensively </w:t>
      </w:r>
      <w:r w:rsidR="006D0680">
        <w:rPr>
          <w:rFonts w:ascii="Times New Roman" w:hAnsi="Times New Roman" w:cs="Times New Roman"/>
          <w:bCs/>
          <w:sz w:val="24"/>
          <w:szCs w:val="24"/>
          <w:lang w:val="en-US"/>
        </w:rPr>
        <w:t>investigated</w:t>
      </w:r>
      <w:r w:rsidRPr="00B614EF">
        <w:rPr>
          <w:rFonts w:ascii="Times New Roman" w:hAnsi="Times New Roman" w:cs="Times New Roman"/>
          <w:bCs/>
          <w:sz w:val="24"/>
          <w:szCs w:val="24"/>
          <w:lang w:val="en-US"/>
        </w:rPr>
        <w:t xml:space="preserve"> as an undervalued factor influencing </w:t>
      </w:r>
      <w:del w:id="84" w:author="Aagaard, Kjersti Marie" w:date="2021-07-21T18:54:00Z">
        <w:r w:rsidRPr="00B614EF" w:rsidDel="00EE736B">
          <w:rPr>
            <w:rFonts w:ascii="Times New Roman" w:hAnsi="Times New Roman" w:cs="Times New Roman"/>
            <w:bCs/>
            <w:sz w:val="24"/>
            <w:szCs w:val="24"/>
            <w:lang w:val="en-US"/>
          </w:rPr>
          <w:delText xml:space="preserve">both </w:delText>
        </w:r>
      </w:del>
      <w:ins w:id="85" w:author="Aagaard, Kjersti Marie" w:date="2021-07-21T18:54:00Z">
        <w:r w:rsidR="00EE736B">
          <w:rPr>
            <w:rFonts w:ascii="Times New Roman" w:hAnsi="Times New Roman" w:cs="Times New Roman"/>
            <w:bCs/>
            <w:sz w:val="24"/>
            <w:szCs w:val="24"/>
            <w:lang w:val="en-US"/>
          </w:rPr>
          <w:t xml:space="preserve">perinatal </w:t>
        </w:r>
      </w:ins>
      <w:r w:rsidRPr="00B614EF">
        <w:rPr>
          <w:rFonts w:ascii="Times New Roman" w:hAnsi="Times New Roman" w:cs="Times New Roman"/>
          <w:bCs/>
          <w:sz w:val="24"/>
          <w:szCs w:val="24"/>
          <w:lang w:val="en-US"/>
        </w:rPr>
        <w:t>disease and health</w:t>
      </w:r>
      <w:r>
        <w:rPr>
          <w:rFonts w:ascii="Times New Roman" w:hAnsi="Times New Roman" w:cs="Times New Roman"/>
          <w:bCs/>
          <w:sz w:val="24"/>
          <w:szCs w:val="24"/>
          <w:lang w:val="en-US"/>
        </w:rPr>
        <w:t xml:space="preserve">, including </w:t>
      </w:r>
      <w:r w:rsidRPr="00B614EF">
        <w:rPr>
          <w:rFonts w:ascii="Times New Roman" w:hAnsi="Times New Roman" w:cs="Times New Roman"/>
          <w:bCs/>
          <w:sz w:val="24"/>
          <w:szCs w:val="24"/>
          <w:lang w:val="en-US"/>
        </w:rPr>
        <w:t>the role of female reproductive track microbiota</w:t>
      </w:r>
      <w:r>
        <w:rPr>
          <w:rFonts w:ascii="Times New Roman" w:hAnsi="Times New Roman" w:cs="Times New Roman"/>
          <w:bCs/>
          <w:sz w:val="24"/>
          <w:szCs w:val="24"/>
          <w:lang w:val="en-US"/>
        </w:rPr>
        <w:t xml:space="preserve"> [Kaminska and Gajecka </w:t>
      </w:r>
      <w:proofErr w:type="spellStart"/>
      <w:r w:rsidRPr="00B614EF">
        <w:rPr>
          <w:rFonts w:ascii="Times New Roman" w:hAnsi="Times New Roman" w:cs="Times New Roman"/>
          <w:sz w:val="24"/>
          <w:szCs w:val="24"/>
          <w:lang w:val="en-US"/>
        </w:rPr>
        <w:t>Benef</w:t>
      </w:r>
      <w:proofErr w:type="spellEnd"/>
      <w:r w:rsidRPr="00B614EF">
        <w:rPr>
          <w:rFonts w:ascii="Times New Roman" w:hAnsi="Times New Roman" w:cs="Times New Roman"/>
          <w:sz w:val="24"/>
          <w:szCs w:val="24"/>
          <w:lang w:val="en-US"/>
        </w:rPr>
        <w:t xml:space="preserve"> Microbes. </w:t>
      </w:r>
      <w:r>
        <w:rPr>
          <w:rFonts w:ascii="Times New Roman" w:hAnsi="Times New Roman" w:cs="Times New Roman"/>
          <w:bCs/>
          <w:sz w:val="24"/>
          <w:szCs w:val="24"/>
          <w:lang w:val="en-US"/>
        </w:rPr>
        <w:t>2017</w:t>
      </w:r>
      <w:r w:rsidR="00C6438A">
        <w:rPr>
          <w:rFonts w:ascii="Times New Roman" w:hAnsi="Times New Roman" w:cs="Times New Roman"/>
          <w:bCs/>
          <w:sz w:val="24"/>
          <w:szCs w:val="24"/>
          <w:lang w:val="en-US"/>
        </w:rPr>
        <w:t xml:space="preserve">; </w:t>
      </w:r>
      <w:r w:rsidR="00C6438A" w:rsidRPr="007D4CD8">
        <w:rPr>
          <w:rFonts w:ascii="Times New Roman" w:hAnsi="Times New Roman" w:cs="Times New Roman"/>
          <w:sz w:val="24"/>
          <w:szCs w:val="24"/>
          <w:lang w:val="en-US"/>
        </w:rPr>
        <w:t xml:space="preserve">Aagaard, Kjersti M. </w:t>
      </w:r>
      <w:proofErr w:type="spellStart"/>
      <w:r w:rsidR="00C6438A" w:rsidRPr="007D4CD8">
        <w:rPr>
          <w:rFonts w:ascii="Times New Roman" w:hAnsi="Times New Roman" w:cs="Times New Roman"/>
          <w:i/>
          <w:iCs/>
          <w:sz w:val="24"/>
          <w:szCs w:val="24"/>
          <w:lang w:val="en-US"/>
        </w:rPr>
        <w:t>EBioMedicine</w:t>
      </w:r>
      <w:proofErr w:type="spellEnd"/>
      <w:r w:rsidR="00D93992">
        <w:rPr>
          <w:rFonts w:ascii="Times New Roman" w:hAnsi="Times New Roman" w:cs="Times New Roman"/>
          <w:i/>
          <w:iCs/>
          <w:sz w:val="24"/>
          <w:szCs w:val="24"/>
          <w:lang w:val="en-US"/>
        </w:rPr>
        <w:t xml:space="preserve"> </w:t>
      </w:r>
      <w:r w:rsidR="00C6438A" w:rsidRPr="007D4CD8">
        <w:rPr>
          <w:rFonts w:ascii="Times New Roman" w:hAnsi="Times New Roman" w:cs="Times New Roman"/>
          <w:iCs/>
          <w:sz w:val="24"/>
          <w:szCs w:val="24"/>
          <w:lang w:val="en-US"/>
        </w:rPr>
        <w:t>2020</w:t>
      </w:r>
      <w:r>
        <w:rPr>
          <w:rFonts w:ascii="Times New Roman" w:hAnsi="Times New Roman" w:cs="Times New Roman"/>
          <w:bCs/>
          <w:sz w:val="24"/>
          <w:szCs w:val="24"/>
          <w:lang w:val="en-US"/>
        </w:rPr>
        <w:t xml:space="preserve">]. </w:t>
      </w:r>
      <w:commentRangeStart w:id="86"/>
      <w:r w:rsidRPr="00B614EF">
        <w:rPr>
          <w:rFonts w:ascii="Times New Roman" w:hAnsi="Times New Roman" w:cs="Times New Roman"/>
          <w:bCs/>
          <w:sz w:val="24"/>
          <w:szCs w:val="24"/>
          <w:lang w:val="en-US"/>
        </w:rPr>
        <w:t>There is an urgent need to explain the role of disturbed microbiomes in etiology of various diseases, including T1D.</w:t>
      </w:r>
      <w:r>
        <w:rPr>
          <w:rFonts w:ascii="Times New Roman" w:hAnsi="Times New Roman" w:cs="Times New Roman"/>
          <w:bCs/>
          <w:sz w:val="24"/>
          <w:szCs w:val="24"/>
          <w:lang w:val="en-US"/>
        </w:rPr>
        <w:t xml:space="preserve"> </w:t>
      </w:r>
      <w:r w:rsidR="00464649">
        <w:rPr>
          <w:rFonts w:ascii="Times New Roman" w:hAnsi="Times New Roman" w:cs="Times New Roman"/>
          <w:bCs/>
          <w:sz w:val="24"/>
          <w:szCs w:val="24"/>
          <w:lang w:val="en-US"/>
        </w:rPr>
        <w:t xml:space="preserve">Previously, </w:t>
      </w:r>
      <w:r w:rsidR="00C72C21">
        <w:rPr>
          <w:rFonts w:ascii="Times New Roman" w:hAnsi="Times New Roman" w:cs="Times New Roman"/>
          <w:bCs/>
          <w:sz w:val="24"/>
          <w:szCs w:val="24"/>
          <w:lang w:val="en-US"/>
        </w:rPr>
        <w:t>i</w:t>
      </w:r>
      <w:r w:rsidR="00C72C21" w:rsidRPr="00C72C21">
        <w:rPr>
          <w:rFonts w:ascii="Times New Roman" w:hAnsi="Times New Roman" w:cs="Times New Roman"/>
          <w:bCs/>
          <w:sz w:val="24"/>
          <w:szCs w:val="24"/>
          <w:lang w:val="en-US"/>
        </w:rPr>
        <w:t>t has been proposed that an aberrant gut microbiota, a permeable intestinal mucosal barrier, and an altered mucosal immune response collectively contribute to the development of T1D (</w:t>
      </w:r>
      <w:proofErr w:type="spellStart"/>
      <w:r w:rsidR="00C72C21" w:rsidRPr="00C72C21">
        <w:rPr>
          <w:rFonts w:ascii="Times New Roman" w:hAnsi="Times New Roman" w:cs="Times New Roman"/>
          <w:bCs/>
          <w:sz w:val="24"/>
          <w:szCs w:val="24"/>
          <w:lang w:val="en-US"/>
        </w:rPr>
        <w:t>Vaarala</w:t>
      </w:r>
      <w:proofErr w:type="spellEnd"/>
      <w:r w:rsidR="00C72C21" w:rsidRPr="00C72C21">
        <w:rPr>
          <w:rFonts w:ascii="Times New Roman" w:hAnsi="Times New Roman" w:cs="Times New Roman"/>
          <w:bCs/>
          <w:sz w:val="24"/>
          <w:szCs w:val="24"/>
          <w:lang w:val="en-US"/>
        </w:rPr>
        <w:t xml:space="preserve"> et al., 2008).</w:t>
      </w:r>
      <w:r w:rsidR="00C72C21">
        <w:rPr>
          <w:rFonts w:ascii="Times New Roman" w:hAnsi="Times New Roman" w:cs="Times New Roman"/>
          <w:bCs/>
          <w:sz w:val="24"/>
          <w:szCs w:val="24"/>
          <w:lang w:val="en-US"/>
        </w:rPr>
        <w:t xml:space="preserve"> Also, </w:t>
      </w:r>
      <w:r w:rsidR="00464649">
        <w:rPr>
          <w:rFonts w:ascii="Times New Roman" w:hAnsi="Times New Roman" w:cs="Times New Roman"/>
          <w:bCs/>
          <w:sz w:val="24"/>
          <w:szCs w:val="24"/>
          <w:lang w:val="en-US"/>
        </w:rPr>
        <w:t>the</w:t>
      </w:r>
      <w:r w:rsidR="00464649" w:rsidRPr="00464649">
        <w:rPr>
          <w:rFonts w:ascii="Times New Roman" w:hAnsi="Times New Roman" w:cs="Times New Roman"/>
          <w:bCs/>
          <w:sz w:val="24"/>
          <w:szCs w:val="24"/>
          <w:lang w:val="en-US"/>
        </w:rPr>
        <w:t xml:space="preserve"> involvement of microbiome in the pathogenesis of anti-islet cell autoimmunity</w:t>
      </w:r>
      <w:r w:rsidR="00464649">
        <w:rPr>
          <w:rFonts w:ascii="Times New Roman" w:hAnsi="Times New Roman" w:cs="Times New Roman"/>
          <w:bCs/>
          <w:sz w:val="24"/>
          <w:szCs w:val="24"/>
          <w:lang w:val="en-US"/>
        </w:rPr>
        <w:t xml:space="preserve"> has been suggested</w:t>
      </w:r>
      <w:r w:rsidR="00464649" w:rsidRPr="00464649">
        <w:rPr>
          <w:rFonts w:ascii="Times New Roman" w:hAnsi="Times New Roman" w:cs="Times New Roman"/>
          <w:bCs/>
          <w:sz w:val="24"/>
          <w:szCs w:val="24"/>
          <w:lang w:val="en-US"/>
        </w:rPr>
        <w:t xml:space="preserve"> [</w:t>
      </w:r>
      <w:proofErr w:type="spellStart"/>
      <w:r w:rsidR="00464649" w:rsidRPr="00464649">
        <w:rPr>
          <w:rFonts w:ascii="Times New Roman" w:hAnsi="Times New Roman" w:cs="Times New Roman"/>
          <w:bCs/>
          <w:sz w:val="24"/>
          <w:szCs w:val="24"/>
          <w:lang w:val="en-US"/>
        </w:rPr>
        <w:t>Endesfelder</w:t>
      </w:r>
      <w:proofErr w:type="spellEnd"/>
      <w:r w:rsidR="00464649" w:rsidRPr="00464649">
        <w:rPr>
          <w:rFonts w:ascii="Times New Roman" w:hAnsi="Times New Roman" w:cs="Times New Roman"/>
          <w:bCs/>
          <w:sz w:val="24"/>
          <w:szCs w:val="24"/>
          <w:lang w:val="en-US"/>
        </w:rPr>
        <w:t xml:space="preserve"> et al, 2014</w:t>
      </w:r>
      <w:r w:rsidR="00464649">
        <w:rPr>
          <w:rFonts w:ascii="Times New Roman" w:hAnsi="Times New Roman" w:cs="Times New Roman"/>
          <w:bCs/>
          <w:sz w:val="24"/>
          <w:szCs w:val="24"/>
          <w:lang w:val="en-US"/>
        </w:rPr>
        <w:t xml:space="preserve">]. </w:t>
      </w:r>
      <w:r w:rsidR="004568CF">
        <w:rPr>
          <w:rFonts w:ascii="Times New Roman" w:hAnsi="Times New Roman" w:cs="Times New Roman"/>
          <w:bCs/>
          <w:sz w:val="24"/>
          <w:szCs w:val="24"/>
          <w:lang w:val="en-US"/>
        </w:rPr>
        <w:t>We hypothesize</w:t>
      </w:r>
      <w:r w:rsidR="00626B7E" w:rsidRPr="00587B02">
        <w:rPr>
          <w:rFonts w:ascii="Times New Roman" w:hAnsi="Times New Roman" w:cs="Times New Roman"/>
          <w:bCs/>
          <w:sz w:val="24"/>
          <w:szCs w:val="24"/>
          <w:lang w:val="en-US"/>
        </w:rPr>
        <w:t xml:space="preserve"> that </w:t>
      </w:r>
      <w:r w:rsidR="000222EC">
        <w:rPr>
          <w:rFonts w:ascii="Times New Roman" w:hAnsi="Times New Roman" w:cs="Times New Roman"/>
          <w:bCs/>
          <w:sz w:val="24"/>
          <w:szCs w:val="24"/>
          <w:lang w:val="en-US"/>
        </w:rPr>
        <w:t>some</w:t>
      </w:r>
      <w:r w:rsidR="00626B7E" w:rsidRPr="00587B02">
        <w:rPr>
          <w:rFonts w:ascii="Times New Roman" w:hAnsi="Times New Roman" w:cs="Times New Roman"/>
          <w:bCs/>
          <w:sz w:val="24"/>
          <w:szCs w:val="24"/>
          <w:lang w:val="en-US"/>
        </w:rPr>
        <w:t xml:space="preserve"> vaginal bacteria</w:t>
      </w:r>
      <w:r w:rsidR="000222EC">
        <w:rPr>
          <w:rFonts w:ascii="Times New Roman" w:hAnsi="Times New Roman" w:cs="Times New Roman"/>
          <w:bCs/>
          <w:sz w:val="24"/>
          <w:szCs w:val="24"/>
          <w:lang w:val="en-US"/>
        </w:rPr>
        <w:t xml:space="preserve"> that</w:t>
      </w:r>
      <w:r w:rsidR="00626B7E" w:rsidRPr="00587B02">
        <w:rPr>
          <w:rFonts w:ascii="Times New Roman" w:hAnsi="Times New Roman" w:cs="Times New Roman"/>
          <w:bCs/>
          <w:sz w:val="24"/>
          <w:szCs w:val="24"/>
          <w:lang w:val="en-US"/>
        </w:rPr>
        <w:t xml:space="preserve"> operate collectively in the vaginal microbiome </w:t>
      </w:r>
      <w:r w:rsidR="000222EC" w:rsidRPr="000222EC">
        <w:rPr>
          <w:rFonts w:ascii="Times New Roman" w:hAnsi="Times New Roman" w:cs="Times New Roman"/>
          <w:bCs/>
          <w:sz w:val="24"/>
          <w:szCs w:val="24"/>
          <w:lang w:val="en-US"/>
        </w:rPr>
        <w:t>are related to T1D</w:t>
      </w:r>
      <w:r w:rsidR="00626B7E" w:rsidRPr="00587B02">
        <w:rPr>
          <w:rFonts w:ascii="Times New Roman" w:hAnsi="Times New Roman" w:cs="Times New Roman"/>
          <w:bCs/>
          <w:sz w:val="24"/>
          <w:szCs w:val="24"/>
          <w:lang w:val="en-US"/>
        </w:rPr>
        <w:t>.</w:t>
      </w:r>
      <w:r w:rsidR="006C1BB7">
        <w:rPr>
          <w:rFonts w:ascii="Times New Roman" w:hAnsi="Times New Roman" w:cs="Times New Roman"/>
          <w:bCs/>
          <w:sz w:val="24"/>
          <w:szCs w:val="24"/>
          <w:lang w:val="en-US"/>
        </w:rPr>
        <w:t xml:space="preserve"> </w:t>
      </w:r>
      <w:r w:rsidR="001C1451">
        <w:rPr>
          <w:rFonts w:ascii="Times New Roman" w:hAnsi="Times New Roman" w:cs="Times New Roman"/>
          <w:bCs/>
          <w:sz w:val="24"/>
          <w:szCs w:val="24"/>
          <w:lang w:val="en-US"/>
        </w:rPr>
        <w:t>Since the v</w:t>
      </w:r>
      <w:r w:rsidR="001C1451" w:rsidRPr="001C1451">
        <w:rPr>
          <w:rFonts w:ascii="Times New Roman" w:hAnsi="Times New Roman" w:cs="Times New Roman"/>
          <w:bCs/>
          <w:sz w:val="24"/>
          <w:szCs w:val="24"/>
          <w:lang w:val="en-US"/>
        </w:rPr>
        <w:t>ertical transmission of the microbiome from mother to fetus</w:t>
      </w:r>
      <w:r w:rsidR="001C1451">
        <w:rPr>
          <w:rFonts w:ascii="Times New Roman" w:hAnsi="Times New Roman" w:cs="Times New Roman"/>
          <w:bCs/>
          <w:sz w:val="24"/>
          <w:szCs w:val="24"/>
          <w:lang w:val="en-US"/>
        </w:rPr>
        <w:t xml:space="preserve"> ha</w:t>
      </w:r>
      <w:r w:rsidR="000B2B7F">
        <w:rPr>
          <w:rFonts w:ascii="Times New Roman" w:hAnsi="Times New Roman" w:cs="Times New Roman"/>
          <w:bCs/>
          <w:sz w:val="24"/>
          <w:szCs w:val="24"/>
          <w:lang w:val="en-US"/>
        </w:rPr>
        <w:t>s</w:t>
      </w:r>
      <w:r w:rsidR="001C1451">
        <w:rPr>
          <w:rFonts w:ascii="Times New Roman" w:hAnsi="Times New Roman" w:cs="Times New Roman"/>
          <w:bCs/>
          <w:sz w:val="24"/>
          <w:szCs w:val="24"/>
          <w:lang w:val="en-US"/>
        </w:rPr>
        <w:t xml:space="preserve"> been proved [</w:t>
      </w:r>
      <w:r w:rsidR="001C1451" w:rsidRPr="001C1451">
        <w:rPr>
          <w:rFonts w:ascii="Times New Roman" w:hAnsi="Times New Roman" w:cs="Times New Roman"/>
          <w:bCs/>
          <w:sz w:val="24"/>
          <w:szCs w:val="24"/>
          <w:lang w:val="en-US"/>
        </w:rPr>
        <w:t>Liu C-J et al. 2016</w:t>
      </w:r>
      <w:r w:rsidR="001C1451">
        <w:rPr>
          <w:rFonts w:ascii="Times New Roman" w:hAnsi="Times New Roman" w:cs="Times New Roman"/>
          <w:bCs/>
          <w:sz w:val="24"/>
          <w:szCs w:val="24"/>
          <w:lang w:val="en-US"/>
        </w:rPr>
        <w:t>], w</w:t>
      </w:r>
      <w:r w:rsidR="006C1BB7">
        <w:rPr>
          <w:rFonts w:ascii="Times New Roman" w:hAnsi="Times New Roman" w:cs="Times New Roman"/>
          <w:bCs/>
          <w:sz w:val="24"/>
          <w:szCs w:val="24"/>
          <w:lang w:val="en-US"/>
        </w:rPr>
        <w:t xml:space="preserve">e assumed that comparing </w:t>
      </w:r>
      <w:r w:rsidR="00D93992">
        <w:rPr>
          <w:rFonts w:ascii="Times New Roman" w:hAnsi="Times New Roman" w:cs="Times New Roman"/>
          <w:bCs/>
          <w:sz w:val="24"/>
          <w:szCs w:val="24"/>
          <w:lang w:val="en-US"/>
        </w:rPr>
        <w:t xml:space="preserve">various </w:t>
      </w:r>
      <w:r w:rsidR="004568CF">
        <w:rPr>
          <w:rFonts w:ascii="Times New Roman" w:hAnsi="Times New Roman" w:cs="Times New Roman"/>
          <w:bCs/>
          <w:sz w:val="24"/>
          <w:szCs w:val="24"/>
          <w:lang w:val="en-US"/>
        </w:rPr>
        <w:t>mic</w:t>
      </w:r>
      <w:r w:rsidR="00D93992">
        <w:rPr>
          <w:rFonts w:ascii="Times New Roman" w:hAnsi="Times New Roman" w:cs="Times New Roman"/>
          <w:bCs/>
          <w:sz w:val="24"/>
          <w:szCs w:val="24"/>
          <w:lang w:val="en-US"/>
        </w:rPr>
        <w:t>robiota</w:t>
      </w:r>
      <w:r w:rsidR="004568CF">
        <w:rPr>
          <w:rFonts w:ascii="Times New Roman" w:hAnsi="Times New Roman" w:cs="Times New Roman"/>
          <w:bCs/>
          <w:sz w:val="24"/>
          <w:szCs w:val="24"/>
          <w:lang w:val="en-US"/>
        </w:rPr>
        <w:t xml:space="preserve"> </w:t>
      </w:r>
      <w:r w:rsidR="006C1BB7">
        <w:rPr>
          <w:rFonts w:ascii="Times New Roman" w:hAnsi="Times New Roman" w:cs="Times New Roman"/>
          <w:bCs/>
          <w:sz w:val="24"/>
          <w:szCs w:val="24"/>
          <w:lang w:val="en-US"/>
        </w:rPr>
        <w:t>characteristics</w:t>
      </w:r>
      <w:r w:rsidR="00B92BD1">
        <w:rPr>
          <w:rFonts w:ascii="Times New Roman" w:hAnsi="Times New Roman" w:cs="Times New Roman"/>
          <w:bCs/>
          <w:sz w:val="24"/>
          <w:szCs w:val="24"/>
          <w:lang w:val="en-US"/>
        </w:rPr>
        <w:t xml:space="preserve"> </w:t>
      </w:r>
      <w:r w:rsidR="006C1BB7">
        <w:rPr>
          <w:rFonts w:ascii="Times New Roman" w:hAnsi="Times New Roman" w:cs="Times New Roman"/>
          <w:bCs/>
          <w:sz w:val="24"/>
          <w:szCs w:val="24"/>
          <w:lang w:val="en-US"/>
        </w:rPr>
        <w:t>from pregnant women with T1D and unaffected control</w:t>
      </w:r>
      <w:r w:rsidR="004568CF">
        <w:rPr>
          <w:rFonts w:ascii="Times New Roman" w:hAnsi="Times New Roman" w:cs="Times New Roman"/>
          <w:bCs/>
          <w:sz w:val="24"/>
          <w:szCs w:val="24"/>
          <w:lang w:val="en-US"/>
        </w:rPr>
        <w:t>s</w:t>
      </w:r>
      <w:r w:rsidR="006C1BB7">
        <w:rPr>
          <w:rFonts w:ascii="Times New Roman" w:hAnsi="Times New Roman" w:cs="Times New Roman"/>
          <w:bCs/>
          <w:sz w:val="24"/>
          <w:szCs w:val="24"/>
          <w:lang w:val="en-US"/>
        </w:rPr>
        <w:t xml:space="preserve"> and their offspring we w</w:t>
      </w:r>
      <w:r w:rsidR="001C1451">
        <w:rPr>
          <w:rFonts w:ascii="Times New Roman" w:hAnsi="Times New Roman" w:cs="Times New Roman"/>
          <w:bCs/>
          <w:sz w:val="24"/>
          <w:szCs w:val="24"/>
          <w:lang w:val="en-US"/>
        </w:rPr>
        <w:t>ill</w:t>
      </w:r>
      <w:r w:rsidR="006C1BB7">
        <w:rPr>
          <w:rFonts w:ascii="Times New Roman" w:hAnsi="Times New Roman" w:cs="Times New Roman"/>
          <w:bCs/>
          <w:sz w:val="24"/>
          <w:szCs w:val="24"/>
          <w:lang w:val="en-US"/>
        </w:rPr>
        <w:t xml:space="preserve"> </w:t>
      </w:r>
      <w:r w:rsidR="004568CF">
        <w:rPr>
          <w:rFonts w:ascii="Times New Roman" w:hAnsi="Times New Roman" w:cs="Times New Roman"/>
          <w:bCs/>
          <w:sz w:val="24"/>
          <w:szCs w:val="24"/>
          <w:lang w:val="en-US"/>
        </w:rPr>
        <w:t>identify</w:t>
      </w:r>
      <w:r w:rsidR="006C1BB7">
        <w:rPr>
          <w:rFonts w:ascii="Times New Roman" w:hAnsi="Times New Roman" w:cs="Times New Roman"/>
          <w:bCs/>
          <w:sz w:val="24"/>
          <w:szCs w:val="24"/>
          <w:lang w:val="en-US"/>
        </w:rPr>
        <w:t xml:space="preserve"> </w:t>
      </w:r>
      <w:r w:rsidR="007726D1">
        <w:rPr>
          <w:rFonts w:ascii="Times New Roman" w:hAnsi="Times New Roman" w:cs="Times New Roman"/>
          <w:bCs/>
          <w:sz w:val="24"/>
          <w:szCs w:val="24"/>
          <w:lang w:val="en-US"/>
        </w:rPr>
        <w:t>bacteria</w:t>
      </w:r>
      <w:r w:rsidR="001C1451">
        <w:rPr>
          <w:rFonts w:ascii="Times New Roman" w:hAnsi="Times New Roman" w:cs="Times New Roman"/>
          <w:bCs/>
          <w:sz w:val="24"/>
          <w:szCs w:val="24"/>
          <w:lang w:val="en-US"/>
        </w:rPr>
        <w:t xml:space="preserve"> specific</w:t>
      </w:r>
      <w:r w:rsidR="004568CF">
        <w:rPr>
          <w:rFonts w:ascii="Times New Roman" w:hAnsi="Times New Roman" w:cs="Times New Roman"/>
          <w:bCs/>
          <w:sz w:val="24"/>
          <w:szCs w:val="24"/>
          <w:lang w:val="en-US"/>
        </w:rPr>
        <w:t xml:space="preserve"> </w:t>
      </w:r>
      <w:r w:rsidR="001C1451">
        <w:rPr>
          <w:rFonts w:ascii="Times New Roman" w:hAnsi="Times New Roman" w:cs="Times New Roman"/>
          <w:bCs/>
          <w:sz w:val="24"/>
          <w:szCs w:val="24"/>
          <w:lang w:val="en-US"/>
        </w:rPr>
        <w:t>for</w:t>
      </w:r>
      <w:r w:rsidR="004568CF">
        <w:rPr>
          <w:rFonts w:ascii="Times New Roman" w:hAnsi="Times New Roman" w:cs="Times New Roman"/>
          <w:bCs/>
          <w:sz w:val="24"/>
          <w:szCs w:val="24"/>
          <w:lang w:val="en-US"/>
        </w:rPr>
        <w:t xml:space="preserve"> </w:t>
      </w:r>
      <w:r w:rsidR="000434E9">
        <w:rPr>
          <w:rFonts w:ascii="Times New Roman" w:hAnsi="Times New Roman" w:cs="Times New Roman"/>
          <w:bCs/>
          <w:sz w:val="24"/>
          <w:szCs w:val="24"/>
          <w:lang w:val="en-US"/>
        </w:rPr>
        <w:t>the mothers with T1D</w:t>
      </w:r>
      <w:r w:rsidR="007726D1">
        <w:rPr>
          <w:rFonts w:ascii="Times New Roman" w:hAnsi="Times New Roman" w:cs="Times New Roman"/>
          <w:bCs/>
          <w:sz w:val="24"/>
          <w:szCs w:val="24"/>
          <w:lang w:val="en-US"/>
        </w:rPr>
        <w:t xml:space="preserve"> and will evaluate </w:t>
      </w:r>
      <w:r w:rsidR="005D63AC" w:rsidRPr="00F905BF">
        <w:rPr>
          <w:rFonts w:ascii="Times New Roman" w:hAnsi="Times New Roman" w:cs="Times New Roman"/>
          <w:sz w:val="24"/>
          <w:szCs w:val="24"/>
          <w:lang w:val="en-US"/>
        </w:rPr>
        <w:t>mother-to-newborn transition</w:t>
      </w:r>
      <w:r w:rsidR="007726D1">
        <w:rPr>
          <w:rFonts w:ascii="Times New Roman" w:hAnsi="Times New Roman" w:cs="Times New Roman"/>
          <w:bCs/>
          <w:sz w:val="24"/>
          <w:szCs w:val="24"/>
          <w:lang w:val="en-US"/>
        </w:rPr>
        <w:t xml:space="preserve"> of these bacteria.</w:t>
      </w:r>
      <w:r w:rsidR="0002633B">
        <w:rPr>
          <w:rFonts w:ascii="Times New Roman" w:hAnsi="Times New Roman" w:cs="Times New Roman"/>
          <w:bCs/>
          <w:sz w:val="24"/>
          <w:szCs w:val="24"/>
          <w:lang w:val="en-US"/>
        </w:rPr>
        <w:t xml:space="preserve"> </w:t>
      </w:r>
      <w:commentRangeEnd w:id="86"/>
      <w:r w:rsidR="00EE736B">
        <w:rPr>
          <w:rStyle w:val="CommentReference"/>
        </w:rPr>
        <w:commentReference w:id="86"/>
      </w:r>
      <w:commentRangeStart w:id="87"/>
      <w:r w:rsidR="0002633B">
        <w:rPr>
          <w:rFonts w:ascii="Times New Roman" w:hAnsi="Times New Roman" w:cs="Times New Roman"/>
          <w:bCs/>
          <w:sz w:val="24"/>
          <w:szCs w:val="24"/>
          <w:lang w:val="en-US"/>
        </w:rPr>
        <w:t xml:space="preserve">As </w:t>
      </w:r>
      <w:r w:rsidR="000B2B7F">
        <w:rPr>
          <w:rFonts w:ascii="Times New Roman" w:hAnsi="Times New Roman" w:cs="Times New Roman"/>
          <w:bCs/>
          <w:sz w:val="24"/>
          <w:szCs w:val="24"/>
          <w:lang w:val="en-US"/>
        </w:rPr>
        <w:t xml:space="preserve">the </w:t>
      </w:r>
      <w:r w:rsidR="0002633B">
        <w:rPr>
          <w:rFonts w:ascii="Times New Roman" w:hAnsi="Times New Roman" w:cs="Times New Roman"/>
          <w:bCs/>
          <w:sz w:val="24"/>
          <w:szCs w:val="24"/>
          <w:lang w:val="en-US"/>
        </w:rPr>
        <w:t>d</w:t>
      </w:r>
      <w:r w:rsidR="0002633B" w:rsidRPr="0002633B">
        <w:rPr>
          <w:rFonts w:ascii="Times New Roman" w:hAnsi="Times New Roman" w:cs="Times New Roman"/>
          <w:bCs/>
          <w:sz w:val="24"/>
          <w:szCs w:val="24"/>
          <w:lang w:val="en-US"/>
        </w:rPr>
        <w:t xml:space="preserve">ata regarding vaginal microbiota of pregnant women and </w:t>
      </w:r>
      <w:r w:rsidR="000B2B7F">
        <w:rPr>
          <w:rFonts w:ascii="Times New Roman" w:hAnsi="Times New Roman" w:cs="Times New Roman"/>
          <w:bCs/>
          <w:sz w:val="24"/>
          <w:szCs w:val="24"/>
          <w:lang w:val="en-US"/>
        </w:rPr>
        <w:t xml:space="preserve">its </w:t>
      </w:r>
      <w:r w:rsidR="0002633B" w:rsidRPr="0002633B">
        <w:rPr>
          <w:rFonts w:ascii="Times New Roman" w:hAnsi="Times New Roman" w:cs="Times New Roman"/>
          <w:bCs/>
          <w:sz w:val="24"/>
          <w:szCs w:val="24"/>
          <w:lang w:val="en-US"/>
        </w:rPr>
        <w:t xml:space="preserve">composition seem to vary depending on </w:t>
      </w:r>
      <w:r w:rsidR="000D42AF">
        <w:rPr>
          <w:rFonts w:ascii="Times New Roman" w:hAnsi="Times New Roman" w:cs="Times New Roman"/>
          <w:bCs/>
          <w:sz w:val="24"/>
          <w:szCs w:val="24"/>
          <w:lang w:val="en-US"/>
        </w:rPr>
        <w:t xml:space="preserve">the </w:t>
      </w:r>
      <w:r w:rsidR="0002633B" w:rsidRPr="0002633B">
        <w:rPr>
          <w:rFonts w:ascii="Times New Roman" w:hAnsi="Times New Roman" w:cs="Times New Roman"/>
          <w:bCs/>
          <w:sz w:val="24"/>
          <w:szCs w:val="24"/>
          <w:lang w:val="en-US"/>
        </w:rPr>
        <w:t>population and implemented methodology [</w:t>
      </w:r>
      <w:proofErr w:type="spellStart"/>
      <w:r w:rsidR="0002633B" w:rsidRPr="0002633B">
        <w:rPr>
          <w:rFonts w:ascii="Times New Roman" w:hAnsi="Times New Roman" w:cs="Times New Roman"/>
          <w:bCs/>
          <w:sz w:val="24"/>
          <w:szCs w:val="24"/>
          <w:lang w:val="en-US"/>
        </w:rPr>
        <w:t>Dobbler</w:t>
      </w:r>
      <w:proofErr w:type="spellEnd"/>
      <w:r w:rsidR="0002633B" w:rsidRPr="0002633B">
        <w:rPr>
          <w:rFonts w:ascii="Times New Roman" w:hAnsi="Times New Roman" w:cs="Times New Roman"/>
          <w:bCs/>
          <w:sz w:val="24"/>
          <w:szCs w:val="24"/>
          <w:lang w:val="en-US"/>
        </w:rPr>
        <w:t xml:space="preserve"> et al, 2019; </w:t>
      </w:r>
      <w:proofErr w:type="spellStart"/>
      <w:r w:rsidR="0002633B" w:rsidRPr="0002633B">
        <w:rPr>
          <w:rFonts w:ascii="Times New Roman" w:hAnsi="Times New Roman" w:cs="Times New Roman"/>
          <w:bCs/>
          <w:sz w:val="24"/>
          <w:szCs w:val="24"/>
          <w:lang w:val="en-US"/>
        </w:rPr>
        <w:t>Tajesvi</w:t>
      </w:r>
      <w:proofErr w:type="spellEnd"/>
      <w:r w:rsidR="0002633B" w:rsidRPr="0002633B">
        <w:rPr>
          <w:rFonts w:ascii="Times New Roman" w:hAnsi="Times New Roman" w:cs="Times New Roman"/>
          <w:bCs/>
          <w:sz w:val="24"/>
          <w:szCs w:val="24"/>
          <w:lang w:val="en-US"/>
        </w:rPr>
        <w:t xml:space="preserve"> et al., 2019</w:t>
      </w:r>
      <w:r w:rsidR="0002633B">
        <w:rPr>
          <w:rFonts w:ascii="Times New Roman" w:hAnsi="Times New Roman" w:cs="Times New Roman"/>
          <w:bCs/>
          <w:sz w:val="24"/>
          <w:szCs w:val="24"/>
          <w:lang w:val="en-US"/>
        </w:rPr>
        <w:t xml:space="preserve">], </w:t>
      </w:r>
      <w:r w:rsidR="0002633B" w:rsidRPr="0002633B">
        <w:rPr>
          <w:rFonts w:ascii="Times New Roman" w:hAnsi="Times New Roman" w:cs="Times New Roman"/>
          <w:bCs/>
          <w:sz w:val="24"/>
          <w:szCs w:val="24"/>
          <w:lang w:val="en-US"/>
        </w:rPr>
        <w:t xml:space="preserve">we designed </w:t>
      </w:r>
      <w:r w:rsidR="000D42AF">
        <w:rPr>
          <w:rFonts w:ascii="Times New Roman" w:hAnsi="Times New Roman" w:cs="Times New Roman"/>
          <w:bCs/>
          <w:sz w:val="24"/>
          <w:szCs w:val="24"/>
          <w:lang w:val="en-US"/>
        </w:rPr>
        <w:t>a</w:t>
      </w:r>
      <w:r w:rsidR="0002633B" w:rsidRPr="0002633B">
        <w:rPr>
          <w:rFonts w:ascii="Times New Roman" w:hAnsi="Times New Roman" w:cs="Times New Roman"/>
          <w:bCs/>
          <w:sz w:val="24"/>
          <w:szCs w:val="24"/>
          <w:lang w:val="en-US"/>
        </w:rPr>
        <w:t xml:space="preserve"> study of pregnant women </w:t>
      </w:r>
      <w:r w:rsidR="00C5068C">
        <w:rPr>
          <w:rFonts w:ascii="Times New Roman" w:hAnsi="Times New Roman" w:cs="Times New Roman"/>
          <w:bCs/>
          <w:sz w:val="24"/>
          <w:szCs w:val="24"/>
          <w:lang w:val="en-US"/>
        </w:rPr>
        <w:t>(</w:t>
      </w:r>
      <w:r w:rsidR="0002633B" w:rsidRPr="0002633B">
        <w:rPr>
          <w:rFonts w:ascii="Times New Roman" w:hAnsi="Times New Roman" w:cs="Times New Roman"/>
          <w:bCs/>
          <w:sz w:val="24"/>
          <w:szCs w:val="24"/>
          <w:lang w:val="en-US"/>
        </w:rPr>
        <w:t>and their offspring</w:t>
      </w:r>
      <w:r w:rsidR="00C5068C">
        <w:rPr>
          <w:rFonts w:ascii="Times New Roman" w:hAnsi="Times New Roman" w:cs="Times New Roman"/>
          <w:bCs/>
          <w:sz w:val="24"/>
          <w:szCs w:val="24"/>
          <w:lang w:val="en-US"/>
        </w:rPr>
        <w:t>)</w:t>
      </w:r>
      <w:r w:rsidR="0002633B" w:rsidRPr="0002633B">
        <w:rPr>
          <w:rFonts w:ascii="Times New Roman" w:hAnsi="Times New Roman" w:cs="Times New Roman"/>
          <w:bCs/>
          <w:sz w:val="24"/>
          <w:szCs w:val="24"/>
          <w:lang w:val="en-US"/>
        </w:rPr>
        <w:t xml:space="preserve"> </w:t>
      </w:r>
      <w:r w:rsidR="00B455A9" w:rsidRPr="00B455A9">
        <w:rPr>
          <w:rFonts w:ascii="Times New Roman" w:hAnsi="Times New Roman" w:cs="Times New Roman"/>
          <w:bCs/>
          <w:sz w:val="24"/>
          <w:szCs w:val="24"/>
          <w:lang w:val="en-US"/>
        </w:rPr>
        <w:t xml:space="preserve">residing in the same region of the country, of the same ethnic origin and giving birth </w:t>
      </w:r>
      <w:r w:rsidR="00B455A9">
        <w:rPr>
          <w:rFonts w:ascii="Times New Roman" w:hAnsi="Times New Roman" w:cs="Times New Roman"/>
          <w:bCs/>
          <w:sz w:val="24"/>
          <w:szCs w:val="24"/>
          <w:lang w:val="en-US"/>
        </w:rPr>
        <w:t>in the same</w:t>
      </w:r>
      <w:r w:rsidR="0002633B" w:rsidRPr="0002633B">
        <w:rPr>
          <w:rFonts w:ascii="Times New Roman" w:hAnsi="Times New Roman" w:cs="Times New Roman"/>
          <w:bCs/>
          <w:sz w:val="24"/>
          <w:szCs w:val="24"/>
          <w:lang w:val="en-US"/>
        </w:rPr>
        <w:t xml:space="preserve"> obstetrical hospital</w:t>
      </w:r>
      <w:r w:rsidR="00B455A9">
        <w:rPr>
          <w:rFonts w:ascii="Times New Roman" w:hAnsi="Times New Roman" w:cs="Times New Roman"/>
          <w:bCs/>
          <w:sz w:val="24"/>
          <w:szCs w:val="24"/>
          <w:lang w:val="en-US"/>
        </w:rPr>
        <w:t>,</w:t>
      </w:r>
      <w:r w:rsidR="0002633B" w:rsidRPr="0002633B">
        <w:rPr>
          <w:rFonts w:ascii="Times New Roman" w:hAnsi="Times New Roman" w:cs="Times New Roman"/>
          <w:bCs/>
          <w:sz w:val="24"/>
          <w:szCs w:val="24"/>
          <w:lang w:val="en-US"/>
        </w:rPr>
        <w:t xml:space="preserve"> and all experimental samples were </w:t>
      </w:r>
      <w:r w:rsidR="00B455A9" w:rsidRPr="00B455A9">
        <w:rPr>
          <w:rFonts w:ascii="Times New Roman" w:hAnsi="Times New Roman" w:cs="Times New Roman"/>
          <w:bCs/>
          <w:sz w:val="24"/>
          <w:szCs w:val="24"/>
          <w:lang w:val="en-US"/>
        </w:rPr>
        <w:t>subjected to the same sequencing experiment</w:t>
      </w:r>
      <w:r w:rsidR="00B455A9">
        <w:rPr>
          <w:rFonts w:ascii="Times New Roman" w:hAnsi="Times New Roman" w:cs="Times New Roman"/>
          <w:bCs/>
          <w:sz w:val="24"/>
          <w:szCs w:val="24"/>
          <w:lang w:val="en-US"/>
        </w:rPr>
        <w:t>.</w:t>
      </w:r>
      <w:r w:rsidR="004366CB">
        <w:rPr>
          <w:rFonts w:ascii="Times New Roman" w:hAnsi="Times New Roman" w:cs="Times New Roman"/>
          <w:bCs/>
          <w:sz w:val="24"/>
          <w:szCs w:val="24"/>
          <w:lang w:val="en-US"/>
        </w:rPr>
        <w:t xml:space="preserve"> </w:t>
      </w:r>
      <w:r w:rsidR="004366CB" w:rsidRPr="004366CB">
        <w:rPr>
          <w:rFonts w:ascii="Times New Roman" w:hAnsi="Times New Roman" w:cs="Times New Roman"/>
          <w:bCs/>
          <w:sz w:val="24"/>
          <w:szCs w:val="24"/>
          <w:lang w:val="en-US"/>
        </w:rPr>
        <w:t>To minimize the effect of insulin administration on microbiota</w:t>
      </w:r>
      <w:r w:rsidR="00226393">
        <w:rPr>
          <w:rFonts w:ascii="Times New Roman" w:hAnsi="Times New Roman" w:cs="Times New Roman"/>
          <w:bCs/>
          <w:sz w:val="24"/>
          <w:szCs w:val="24"/>
          <w:lang w:val="en-US"/>
        </w:rPr>
        <w:t xml:space="preserve"> </w:t>
      </w:r>
      <w:r w:rsidR="00C5068C">
        <w:rPr>
          <w:rFonts w:ascii="Times New Roman" w:hAnsi="Times New Roman" w:cs="Times New Roman"/>
          <w:bCs/>
          <w:sz w:val="24"/>
          <w:szCs w:val="24"/>
          <w:lang w:val="en-US"/>
        </w:rPr>
        <w:t>composition</w:t>
      </w:r>
      <w:r w:rsidR="004366CB" w:rsidRPr="004366CB">
        <w:rPr>
          <w:rFonts w:ascii="Times New Roman" w:hAnsi="Times New Roman" w:cs="Times New Roman"/>
          <w:bCs/>
          <w:sz w:val="24"/>
          <w:szCs w:val="24"/>
          <w:lang w:val="en-US"/>
        </w:rPr>
        <w:t xml:space="preserve"> </w:t>
      </w:r>
      <w:r w:rsidR="00226393">
        <w:rPr>
          <w:rFonts w:ascii="Times New Roman" w:hAnsi="Times New Roman" w:cs="Times New Roman"/>
          <w:bCs/>
          <w:sz w:val="24"/>
          <w:szCs w:val="24"/>
          <w:lang w:val="en-US"/>
        </w:rPr>
        <w:t>[</w:t>
      </w:r>
      <w:proofErr w:type="spellStart"/>
      <w:r w:rsidR="00226393" w:rsidRPr="00226393">
        <w:rPr>
          <w:rFonts w:ascii="Times New Roman" w:hAnsi="Times New Roman" w:cs="Times New Roman"/>
          <w:bCs/>
          <w:sz w:val="24"/>
          <w:szCs w:val="24"/>
          <w:lang w:val="en-US"/>
        </w:rPr>
        <w:t>Su</w:t>
      </w:r>
      <w:proofErr w:type="spellEnd"/>
      <w:r w:rsidR="00226393" w:rsidRPr="00226393">
        <w:rPr>
          <w:rFonts w:ascii="Times New Roman" w:hAnsi="Times New Roman" w:cs="Times New Roman"/>
          <w:bCs/>
          <w:sz w:val="24"/>
          <w:szCs w:val="24"/>
          <w:lang w:val="en-US"/>
        </w:rPr>
        <w:t xml:space="preserve"> et al, 2018</w:t>
      </w:r>
      <w:r w:rsidR="00226393">
        <w:rPr>
          <w:rFonts w:ascii="Times New Roman" w:hAnsi="Times New Roman" w:cs="Times New Roman"/>
          <w:bCs/>
          <w:sz w:val="24"/>
          <w:szCs w:val="24"/>
          <w:lang w:val="en-US"/>
        </w:rPr>
        <w:t xml:space="preserve">] </w:t>
      </w:r>
      <w:r w:rsidR="004366CB" w:rsidRPr="004366CB">
        <w:rPr>
          <w:rFonts w:ascii="Times New Roman" w:hAnsi="Times New Roman" w:cs="Times New Roman"/>
          <w:bCs/>
          <w:sz w:val="24"/>
          <w:szCs w:val="24"/>
          <w:lang w:val="en-US"/>
        </w:rPr>
        <w:t xml:space="preserve">in pregnant women with T1D, patients with satisfactory </w:t>
      </w:r>
      <w:proofErr w:type="spellStart"/>
      <w:r w:rsidR="004366CB" w:rsidRPr="004366CB">
        <w:rPr>
          <w:rFonts w:ascii="Times New Roman" w:hAnsi="Times New Roman" w:cs="Times New Roman"/>
          <w:bCs/>
          <w:sz w:val="24"/>
          <w:szCs w:val="24"/>
          <w:lang w:val="en-US"/>
        </w:rPr>
        <w:t>glycaemic</w:t>
      </w:r>
      <w:proofErr w:type="spellEnd"/>
      <w:r w:rsidR="004366CB" w:rsidRPr="004366CB">
        <w:rPr>
          <w:rFonts w:ascii="Times New Roman" w:hAnsi="Times New Roman" w:cs="Times New Roman"/>
          <w:bCs/>
          <w:sz w:val="24"/>
          <w:szCs w:val="24"/>
          <w:lang w:val="en-US"/>
        </w:rPr>
        <w:t xml:space="preserve"> control in second and third trimesters were investigated.</w:t>
      </w:r>
      <w:commentRangeEnd w:id="87"/>
      <w:r w:rsidR="00EE736B">
        <w:rPr>
          <w:rStyle w:val="CommentReference"/>
        </w:rPr>
        <w:commentReference w:id="87"/>
      </w:r>
    </w:p>
    <w:p w14:paraId="5FF2C478" w14:textId="15DCFC01" w:rsidR="00D92032" w:rsidRPr="000222EC" w:rsidRDefault="006C1BB7" w:rsidP="006C1BB7">
      <w:pPr>
        <w:spacing w:line="480" w:lineRule="auto"/>
        <w:ind w:firstLine="708"/>
        <w:jc w:val="both"/>
        <w:rPr>
          <w:rFonts w:ascii="Times New Roman" w:hAnsi="Times New Roman" w:cs="Times New Roman"/>
          <w:bCs/>
          <w:sz w:val="24"/>
          <w:szCs w:val="24"/>
          <w:lang w:val="en-US"/>
        </w:rPr>
      </w:pPr>
      <w:commentRangeStart w:id="88"/>
      <w:r>
        <w:rPr>
          <w:rFonts w:ascii="Times New Roman" w:hAnsi="Times New Roman" w:cs="Times New Roman"/>
          <w:sz w:val="24"/>
          <w:szCs w:val="24"/>
          <w:lang w:val="en-US"/>
        </w:rPr>
        <w:t>Therefore</w:t>
      </w:r>
      <w:r w:rsidR="00735D14">
        <w:rPr>
          <w:rFonts w:ascii="Times New Roman" w:hAnsi="Times New Roman" w:cs="Times New Roman"/>
          <w:sz w:val="24"/>
          <w:szCs w:val="24"/>
          <w:lang w:val="en-US"/>
        </w:rPr>
        <w:t>,</w:t>
      </w:r>
      <w:r w:rsidR="001B47D6">
        <w:rPr>
          <w:rFonts w:ascii="Times New Roman" w:hAnsi="Times New Roman" w:cs="Times New Roman"/>
          <w:sz w:val="24"/>
          <w:szCs w:val="24"/>
          <w:lang w:val="en-US"/>
        </w:rPr>
        <w:t xml:space="preserve"> </w:t>
      </w:r>
      <w:r w:rsidR="00D023FE">
        <w:rPr>
          <w:rFonts w:ascii="Times New Roman" w:hAnsi="Times New Roman" w:cs="Times New Roman"/>
          <w:sz w:val="24"/>
          <w:szCs w:val="24"/>
          <w:lang w:val="en-US"/>
        </w:rPr>
        <w:t>T1D</w:t>
      </w:r>
      <w:r w:rsidR="00C5068C">
        <w:rPr>
          <w:rFonts w:ascii="Times New Roman" w:hAnsi="Times New Roman" w:cs="Times New Roman"/>
          <w:sz w:val="24"/>
          <w:szCs w:val="24"/>
          <w:lang w:val="en-US"/>
        </w:rPr>
        <w:t>-</w:t>
      </w:r>
      <w:r w:rsidR="00D023FE">
        <w:rPr>
          <w:rFonts w:ascii="Times New Roman" w:hAnsi="Times New Roman" w:cs="Times New Roman"/>
          <w:sz w:val="24"/>
          <w:szCs w:val="24"/>
          <w:lang w:val="en-US"/>
        </w:rPr>
        <w:t xml:space="preserve">specific </w:t>
      </w:r>
      <w:r w:rsidR="001B47D6">
        <w:rPr>
          <w:rFonts w:ascii="Times New Roman" w:hAnsi="Times New Roman" w:cs="Times New Roman"/>
          <w:sz w:val="24"/>
          <w:szCs w:val="24"/>
          <w:lang w:val="en-US"/>
        </w:rPr>
        <w:t xml:space="preserve">microbiota </w:t>
      </w:r>
      <w:r w:rsidR="00735D14">
        <w:rPr>
          <w:rFonts w:ascii="Times New Roman" w:hAnsi="Times New Roman" w:cs="Times New Roman"/>
          <w:sz w:val="24"/>
          <w:szCs w:val="24"/>
          <w:lang w:val="en-US"/>
        </w:rPr>
        <w:t>profiles</w:t>
      </w:r>
      <w:r w:rsidR="001B47D6">
        <w:rPr>
          <w:rFonts w:ascii="Times New Roman" w:hAnsi="Times New Roman" w:cs="Times New Roman"/>
          <w:sz w:val="24"/>
          <w:szCs w:val="24"/>
          <w:lang w:val="en-US"/>
        </w:rPr>
        <w:t xml:space="preserve"> in swab samples derived from m</w:t>
      </w:r>
      <w:r w:rsidR="00D023FE">
        <w:rPr>
          <w:rFonts w:ascii="Times New Roman" w:hAnsi="Times New Roman" w:cs="Times New Roman"/>
          <w:sz w:val="24"/>
          <w:szCs w:val="24"/>
          <w:lang w:val="en-US"/>
        </w:rPr>
        <w:t>aternal</w:t>
      </w:r>
      <w:r w:rsidR="001B47D6">
        <w:rPr>
          <w:rFonts w:ascii="Times New Roman" w:hAnsi="Times New Roman" w:cs="Times New Roman"/>
          <w:sz w:val="24"/>
          <w:szCs w:val="24"/>
          <w:lang w:val="en-US"/>
        </w:rPr>
        <w:t xml:space="preserve"> </w:t>
      </w:r>
      <w:r w:rsidR="00D93992">
        <w:rPr>
          <w:rFonts w:ascii="Times New Roman" w:hAnsi="Times New Roman" w:cs="Times New Roman"/>
          <w:sz w:val="24"/>
          <w:szCs w:val="24"/>
          <w:lang w:val="en-US"/>
        </w:rPr>
        <w:t xml:space="preserve">1) </w:t>
      </w:r>
      <w:r w:rsidR="001B47D6" w:rsidRPr="001B47D6">
        <w:rPr>
          <w:rFonts w:ascii="Times New Roman" w:hAnsi="Times New Roman" w:cs="Times New Roman"/>
          <w:sz w:val="24"/>
          <w:szCs w:val="24"/>
          <w:lang w:val="en-US"/>
        </w:rPr>
        <w:t>vaginal introitus</w:t>
      </w:r>
      <w:r w:rsidR="001B47D6">
        <w:rPr>
          <w:rFonts w:ascii="Times New Roman" w:hAnsi="Times New Roman" w:cs="Times New Roman"/>
          <w:sz w:val="24"/>
          <w:szCs w:val="24"/>
          <w:lang w:val="en-US"/>
        </w:rPr>
        <w:t xml:space="preserve">, </w:t>
      </w:r>
      <w:r w:rsidR="00D93992">
        <w:rPr>
          <w:rFonts w:ascii="Times New Roman" w:hAnsi="Times New Roman" w:cs="Times New Roman"/>
          <w:sz w:val="24"/>
          <w:szCs w:val="24"/>
          <w:lang w:val="en-US"/>
        </w:rPr>
        <w:t xml:space="preserve">2) </w:t>
      </w:r>
      <w:r w:rsidR="001B47D6" w:rsidRPr="001B47D6">
        <w:rPr>
          <w:rFonts w:ascii="Times New Roman" w:hAnsi="Times New Roman" w:cs="Times New Roman"/>
          <w:sz w:val="24"/>
          <w:szCs w:val="24"/>
          <w:lang w:val="en-US"/>
        </w:rPr>
        <w:t>vaginal canal in the middle</w:t>
      </w:r>
      <w:r w:rsidR="001B47D6">
        <w:rPr>
          <w:rFonts w:ascii="Times New Roman" w:hAnsi="Times New Roman" w:cs="Times New Roman"/>
          <w:sz w:val="24"/>
          <w:szCs w:val="24"/>
          <w:lang w:val="en-US"/>
        </w:rPr>
        <w:t xml:space="preserve">, </w:t>
      </w:r>
      <w:r w:rsidR="00D93992">
        <w:rPr>
          <w:rFonts w:ascii="Times New Roman" w:hAnsi="Times New Roman" w:cs="Times New Roman"/>
          <w:sz w:val="24"/>
          <w:szCs w:val="24"/>
          <w:lang w:val="en-US"/>
        </w:rPr>
        <w:t xml:space="preserve">3) </w:t>
      </w:r>
      <w:r w:rsidR="001B47D6" w:rsidRPr="001B47D6">
        <w:rPr>
          <w:rFonts w:ascii="Times New Roman" w:hAnsi="Times New Roman" w:cs="Times New Roman"/>
          <w:sz w:val="24"/>
          <w:szCs w:val="24"/>
          <w:lang w:val="en-US"/>
        </w:rPr>
        <w:t>cervix</w:t>
      </w:r>
      <w:r w:rsidR="00642E33">
        <w:rPr>
          <w:rFonts w:ascii="Times New Roman" w:hAnsi="Times New Roman" w:cs="Times New Roman"/>
          <w:sz w:val="24"/>
          <w:szCs w:val="24"/>
          <w:lang w:val="en-US"/>
        </w:rPr>
        <w:t>,</w:t>
      </w:r>
      <w:r w:rsidR="001B47D6">
        <w:rPr>
          <w:rFonts w:ascii="Times New Roman" w:hAnsi="Times New Roman" w:cs="Times New Roman"/>
          <w:sz w:val="24"/>
          <w:szCs w:val="24"/>
          <w:lang w:val="en-US"/>
        </w:rPr>
        <w:t xml:space="preserve"> and </w:t>
      </w:r>
      <w:r w:rsidR="00D93992">
        <w:rPr>
          <w:rFonts w:ascii="Times New Roman" w:hAnsi="Times New Roman" w:cs="Times New Roman"/>
          <w:sz w:val="24"/>
          <w:szCs w:val="24"/>
          <w:lang w:val="en-US"/>
        </w:rPr>
        <w:t xml:space="preserve">4) </w:t>
      </w:r>
      <w:r w:rsidR="004568CF">
        <w:rPr>
          <w:rFonts w:ascii="Times New Roman" w:hAnsi="Times New Roman" w:cs="Times New Roman"/>
          <w:sz w:val="24"/>
          <w:szCs w:val="24"/>
          <w:lang w:val="en-US"/>
        </w:rPr>
        <w:t>rectum</w:t>
      </w:r>
      <w:r w:rsidR="001B47D6">
        <w:rPr>
          <w:rFonts w:ascii="Times New Roman" w:hAnsi="Times New Roman" w:cs="Times New Roman"/>
          <w:sz w:val="24"/>
          <w:szCs w:val="24"/>
          <w:lang w:val="en-US"/>
        </w:rPr>
        <w:t xml:space="preserve"> as well as </w:t>
      </w:r>
      <w:r w:rsidR="004568CF">
        <w:rPr>
          <w:rFonts w:ascii="Times New Roman" w:hAnsi="Times New Roman" w:cs="Times New Roman"/>
          <w:sz w:val="24"/>
          <w:szCs w:val="24"/>
          <w:lang w:val="en-US"/>
        </w:rPr>
        <w:t>neonatal</w:t>
      </w:r>
      <w:r w:rsidR="001B47D6">
        <w:rPr>
          <w:rFonts w:ascii="Times New Roman" w:hAnsi="Times New Roman" w:cs="Times New Roman"/>
          <w:sz w:val="24"/>
          <w:szCs w:val="24"/>
          <w:lang w:val="en-US"/>
        </w:rPr>
        <w:t xml:space="preserve"> </w:t>
      </w:r>
      <w:r w:rsidR="00D93992">
        <w:rPr>
          <w:rFonts w:ascii="Times New Roman" w:hAnsi="Times New Roman" w:cs="Times New Roman"/>
          <w:sz w:val="24"/>
          <w:szCs w:val="24"/>
          <w:lang w:val="en-US"/>
        </w:rPr>
        <w:t xml:space="preserve">1) </w:t>
      </w:r>
      <w:r w:rsidR="001B47D6" w:rsidRPr="001B47D6">
        <w:rPr>
          <w:rFonts w:ascii="Times New Roman" w:hAnsi="Times New Roman" w:cs="Times New Roman"/>
          <w:sz w:val="24"/>
          <w:szCs w:val="24"/>
          <w:lang w:val="en-US"/>
        </w:rPr>
        <w:t>stool sample</w:t>
      </w:r>
      <w:r w:rsidR="001B47D6">
        <w:rPr>
          <w:rFonts w:ascii="Times New Roman" w:hAnsi="Times New Roman" w:cs="Times New Roman"/>
          <w:sz w:val="24"/>
          <w:szCs w:val="24"/>
          <w:lang w:val="en-US"/>
        </w:rPr>
        <w:t>s</w:t>
      </w:r>
      <w:r w:rsidR="00642E33">
        <w:rPr>
          <w:rFonts w:ascii="Times New Roman" w:hAnsi="Times New Roman" w:cs="Times New Roman"/>
          <w:sz w:val="24"/>
          <w:szCs w:val="24"/>
          <w:lang w:val="en-US"/>
        </w:rPr>
        <w:t>,</w:t>
      </w:r>
      <w:r w:rsidR="001B47D6" w:rsidRPr="001B47D6">
        <w:rPr>
          <w:rFonts w:ascii="Times New Roman" w:hAnsi="Times New Roman" w:cs="Times New Roman"/>
          <w:sz w:val="24"/>
          <w:szCs w:val="24"/>
          <w:lang w:val="en-US"/>
        </w:rPr>
        <w:t xml:space="preserve"> a</w:t>
      </w:r>
      <w:r w:rsidR="001B47D6">
        <w:rPr>
          <w:rFonts w:ascii="Times New Roman" w:hAnsi="Times New Roman" w:cs="Times New Roman"/>
          <w:sz w:val="24"/>
          <w:szCs w:val="24"/>
          <w:lang w:val="en-US"/>
        </w:rPr>
        <w:t xml:space="preserve">nd </w:t>
      </w:r>
      <w:r w:rsidR="00D93992">
        <w:rPr>
          <w:rFonts w:ascii="Times New Roman" w:hAnsi="Times New Roman" w:cs="Times New Roman"/>
          <w:sz w:val="24"/>
          <w:szCs w:val="24"/>
          <w:lang w:val="en-US"/>
        </w:rPr>
        <w:t xml:space="preserve">2) </w:t>
      </w:r>
      <w:r w:rsidR="001B47D6" w:rsidRPr="001B47D6">
        <w:rPr>
          <w:rFonts w:ascii="Times New Roman" w:hAnsi="Times New Roman" w:cs="Times New Roman"/>
          <w:sz w:val="24"/>
          <w:szCs w:val="24"/>
          <w:lang w:val="en-US"/>
        </w:rPr>
        <w:t>ear</w:t>
      </w:r>
      <w:r w:rsidR="00DE2672">
        <w:rPr>
          <w:rFonts w:ascii="Times New Roman" w:hAnsi="Times New Roman" w:cs="Times New Roman"/>
          <w:sz w:val="24"/>
          <w:szCs w:val="24"/>
          <w:lang w:val="en-US"/>
        </w:rPr>
        <w:t>-</w:t>
      </w:r>
      <w:r w:rsidR="001C1451">
        <w:rPr>
          <w:rFonts w:ascii="Times New Roman" w:hAnsi="Times New Roman" w:cs="Times New Roman"/>
          <w:sz w:val="24"/>
          <w:szCs w:val="24"/>
          <w:lang w:val="en-US"/>
        </w:rPr>
        <w:t xml:space="preserve">skin </w:t>
      </w:r>
      <w:r w:rsidR="001B47D6" w:rsidRPr="001B47D6">
        <w:rPr>
          <w:rFonts w:ascii="Times New Roman" w:hAnsi="Times New Roman" w:cs="Times New Roman"/>
          <w:sz w:val="24"/>
          <w:szCs w:val="24"/>
          <w:lang w:val="en-US"/>
        </w:rPr>
        <w:t>swab</w:t>
      </w:r>
      <w:r w:rsidR="001B47D6">
        <w:rPr>
          <w:rFonts w:ascii="Times New Roman" w:hAnsi="Times New Roman" w:cs="Times New Roman"/>
          <w:sz w:val="24"/>
          <w:szCs w:val="24"/>
          <w:lang w:val="en-US"/>
        </w:rPr>
        <w:t>s</w:t>
      </w:r>
      <w:r w:rsidR="001B47D6" w:rsidRPr="001B47D6">
        <w:rPr>
          <w:rFonts w:ascii="Times New Roman" w:hAnsi="Times New Roman" w:cs="Times New Roman"/>
          <w:sz w:val="24"/>
          <w:szCs w:val="24"/>
          <w:lang w:val="en-US"/>
        </w:rPr>
        <w:t xml:space="preserve"> </w:t>
      </w:r>
      <w:r w:rsidR="001B47D6">
        <w:rPr>
          <w:rFonts w:ascii="Times New Roman" w:hAnsi="Times New Roman" w:cs="Times New Roman"/>
          <w:sz w:val="24"/>
          <w:szCs w:val="24"/>
          <w:lang w:val="en-US"/>
        </w:rPr>
        <w:t xml:space="preserve">were </w:t>
      </w:r>
      <w:r w:rsidR="00D023FE">
        <w:rPr>
          <w:rFonts w:ascii="Times New Roman" w:hAnsi="Times New Roman" w:cs="Times New Roman"/>
          <w:sz w:val="24"/>
          <w:szCs w:val="24"/>
          <w:lang w:val="en-US"/>
        </w:rPr>
        <w:t>investigated</w:t>
      </w:r>
      <w:r w:rsidR="001B47D6">
        <w:rPr>
          <w:rFonts w:ascii="Times New Roman" w:hAnsi="Times New Roman" w:cs="Times New Roman"/>
          <w:sz w:val="24"/>
          <w:szCs w:val="24"/>
          <w:lang w:val="en-US"/>
        </w:rPr>
        <w:t>.</w:t>
      </w:r>
      <w:r w:rsidR="00735D14">
        <w:rPr>
          <w:rFonts w:ascii="Times New Roman" w:hAnsi="Times New Roman" w:cs="Times New Roman"/>
          <w:sz w:val="24"/>
          <w:szCs w:val="24"/>
          <w:lang w:val="en-US"/>
        </w:rPr>
        <w:t xml:space="preserve"> </w:t>
      </w:r>
      <w:r w:rsidR="00E02BD5">
        <w:rPr>
          <w:rFonts w:ascii="Times New Roman" w:hAnsi="Times New Roman" w:cs="Times New Roman"/>
          <w:sz w:val="24"/>
          <w:szCs w:val="24"/>
          <w:lang w:val="en-US"/>
        </w:rPr>
        <w:t>First</w:t>
      </w:r>
      <w:r w:rsidR="00D93ED3">
        <w:rPr>
          <w:rFonts w:ascii="Times New Roman" w:hAnsi="Times New Roman" w:cs="Times New Roman"/>
          <w:sz w:val="24"/>
          <w:szCs w:val="24"/>
          <w:lang w:val="en-US"/>
        </w:rPr>
        <w:t xml:space="preserve">, </w:t>
      </w:r>
      <w:r w:rsidR="00735D14">
        <w:rPr>
          <w:rFonts w:ascii="Times New Roman" w:hAnsi="Times New Roman" w:cs="Times New Roman"/>
          <w:sz w:val="24"/>
          <w:szCs w:val="24"/>
          <w:lang w:val="en-US"/>
        </w:rPr>
        <w:t>to point to s</w:t>
      </w:r>
      <w:r w:rsidR="00735D14" w:rsidRPr="007308D8">
        <w:rPr>
          <w:rFonts w:ascii="Times New Roman" w:hAnsi="Times New Roman" w:cs="Times New Roman"/>
          <w:sz w:val="24"/>
          <w:szCs w:val="24"/>
          <w:lang w:val="en-US"/>
        </w:rPr>
        <w:t xml:space="preserve">pecific microbial </w:t>
      </w:r>
      <w:r w:rsidR="00735D14" w:rsidRPr="007308D8">
        <w:rPr>
          <w:rFonts w:ascii="Times New Roman" w:hAnsi="Times New Roman" w:cs="Times New Roman"/>
          <w:sz w:val="24"/>
          <w:szCs w:val="24"/>
          <w:lang w:val="en-US"/>
        </w:rPr>
        <w:lastRenderedPageBreak/>
        <w:t>predictors in T1D</w:t>
      </w:r>
      <w:r w:rsidR="008E5029">
        <w:rPr>
          <w:rFonts w:ascii="Times New Roman" w:hAnsi="Times New Roman" w:cs="Times New Roman"/>
          <w:sz w:val="24"/>
          <w:szCs w:val="24"/>
          <w:lang w:val="en-US"/>
        </w:rPr>
        <w:t>,</w:t>
      </w:r>
      <w:r w:rsidR="00735D14">
        <w:rPr>
          <w:rFonts w:ascii="Times New Roman" w:hAnsi="Times New Roman" w:cs="Times New Roman"/>
          <w:sz w:val="24"/>
          <w:szCs w:val="24"/>
          <w:lang w:val="en-US"/>
        </w:rPr>
        <w:t xml:space="preserve"> </w:t>
      </w:r>
      <w:r w:rsidR="00497F7E">
        <w:rPr>
          <w:rFonts w:ascii="Times New Roman" w:hAnsi="Times New Roman" w:cs="Times New Roman"/>
          <w:sz w:val="24"/>
          <w:szCs w:val="24"/>
          <w:lang w:val="en-US"/>
        </w:rPr>
        <w:t xml:space="preserve">both </w:t>
      </w:r>
      <w:r w:rsidR="001B47D6">
        <w:rPr>
          <w:rFonts w:ascii="Times New Roman" w:hAnsi="Times New Roman" w:cs="Times New Roman"/>
          <w:sz w:val="24"/>
          <w:szCs w:val="24"/>
          <w:lang w:val="en-US"/>
        </w:rPr>
        <w:t xml:space="preserve">representative </w:t>
      </w:r>
      <w:r w:rsidR="00497F7E">
        <w:rPr>
          <w:rFonts w:ascii="Times New Roman" w:hAnsi="Times New Roman" w:cs="Times New Roman"/>
          <w:sz w:val="24"/>
          <w:szCs w:val="24"/>
          <w:lang w:val="en-US"/>
        </w:rPr>
        <w:t xml:space="preserve">and recurring </w:t>
      </w:r>
      <w:r w:rsidR="001B47D6">
        <w:rPr>
          <w:rFonts w:ascii="Times New Roman" w:hAnsi="Times New Roman" w:cs="Times New Roman"/>
          <w:sz w:val="24"/>
          <w:szCs w:val="24"/>
          <w:lang w:val="en-US"/>
        </w:rPr>
        <w:t>taxa in the analyzed microbiomes</w:t>
      </w:r>
      <w:r w:rsidR="00CE0201" w:rsidRPr="00CE0201">
        <w:rPr>
          <w:rFonts w:ascii="Times New Roman" w:hAnsi="Times New Roman" w:cs="Times New Roman"/>
          <w:sz w:val="24"/>
          <w:szCs w:val="24"/>
          <w:lang w:val="en-US"/>
        </w:rPr>
        <w:t xml:space="preserve"> </w:t>
      </w:r>
      <w:r w:rsidR="00CE0201">
        <w:rPr>
          <w:rFonts w:ascii="Times New Roman" w:hAnsi="Times New Roman" w:cs="Times New Roman"/>
          <w:sz w:val="24"/>
          <w:szCs w:val="24"/>
          <w:lang w:val="en-US"/>
        </w:rPr>
        <w:t xml:space="preserve">were </w:t>
      </w:r>
      <w:r w:rsidR="00D90EBF">
        <w:rPr>
          <w:rFonts w:ascii="Times New Roman" w:hAnsi="Times New Roman" w:cs="Times New Roman"/>
          <w:sz w:val="24"/>
          <w:szCs w:val="24"/>
          <w:lang w:val="en-US"/>
        </w:rPr>
        <w:t>assessed</w:t>
      </w:r>
      <w:r w:rsidR="00D023FE">
        <w:rPr>
          <w:rFonts w:ascii="Times New Roman" w:hAnsi="Times New Roman" w:cs="Times New Roman"/>
          <w:sz w:val="24"/>
          <w:szCs w:val="24"/>
          <w:lang w:val="en-US"/>
        </w:rPr>
        <w:t xml:space="preserve">. </w:t>
      </w:r>
      <w:r w:rsidR="00E02BD5">
        <w:rPr>
          <w:rFonts w:ascii="Times New Roman" w:hAnsi="Times New Roman" w:cs="Times New Roman"/>
          <w:sz w:val="24"/>
          <w:szCs w:val="24"/>
          <w:lang w:val="en-US"/>
        </w:rPr>
        <w:t xml:space="preserve">Next, </w:t>
      </w:r>
      <w:r w:rsidR="00E02BD5" w:rsidRPr="00F905BF">
        <w:rPr>
          <w:rFonts w:ascii="Times New Roman" w:hAnsi="Times New Roman" w:cs="Times New Roman"/>
          <w:sz w:val="24"/>
          <w:szCs w:val="24"/>
          <w:lang w:val="en-US"/>
        </w:rPr>
        <w:t>mother-to-</w:t>
      </w:r>
      <w:r w:rsidR="006D0680">
        <w:rPr>
          <w:rFonts w:ascii="Times New Roman" w:hAnsi="Times New Roman" w:cs="Times New Roman"/>
          <w:sz w:val="24"/>
          <w:szCs w:val="24"/>
          <w:lang w:val="en-US"/>
        </w:rPr>
        <w:t>neonate</w:t>
      </w:r>
      <w:r w:rsidR="00E02BD5" w:rsidRPr="00F905BF">
        <w:rPr>
          <w:rFonts w:ascii="Times New Roman" w:hAnsi="Times New Roman" w:cs="Times New Roman"/>
          <w:sz w:val="24"/>
          <w:szCs w:val="24"/>
          <w:lang w:val="en-US"/>
        </w:rPr>
        <w:t xml:space="preserve"> microbiota transition</w:t>
      </w:r>
      <w:r w:rsidR="00E02BD5" w:rsidRPr="00D92032">
        <w:rPr>
          <w:rFonts w:ascii="Times New Roman" w:hAnsi="Times New Roman" w:cs="Times New Roman"/>
          <w:sz w:val="24"/>
          <w:szCs w:val="24"/>
          <w:lang w:val="en-US"/>
        </w:rPr>
        <w:t xml:space="preserve">, taking into account the </w:t>
      </w:r>
      <w:r w:rsidR="00E02BD5">
        <w:rPr>
          <w:rFonts w:ascii="Times New Roman" w:hAnsi="Times New Roman" w:cs="Times New Roman"/>
          <w:sz w:val="24"/>
          <w:szCs w:val="24"/>
          <w:lang w:val="en-US"/>
        </w:rPr>
        <w:t>mode</w:t>
      </w:r>
      <w:r w:rsidR="00E02BD5" w:rsidRPr="00D92032">
        <w:rPr>
          <w:rFonts w:ascii="Times New Roman" w:hAnsi="Times New Roman" w:cs="Times New Roman"/>
          <w:sz w:val="24"/>
          <w:szCs w:val="24"/>
          <w:lang w:val="en-US"/>
        </w:rPr>
        <w:t xml:space="preserve"> of delivery and </w:t>
      </w:r>
      <w:r w:rsidR="00E02BD5">
        <w:rPr>
          <w:rFonts w:ascii="Times New Roman" w:hAnsi="Times New Roman" w:cs="Times New Roman"/>
          <w:sz w:val="24"/>
          <w:szCs w:val="24"/>
          <w:lang w:val="en-US"/>
        </w:rPr>
        <w:t xml:space="preserve">the effects of </w:t>
      </w:r>
      <w:r w:rsidR="00E02BD5" w:rsidRPr="008E5029">
        <w:rPr>
          <w:rFonts w:ascii="Times New Roman" w:hAnsi="Times New Roman" w:cs="Times New Roman"/>
          <w:sz w:val="24"/>
          <w:szCs w:val="24"/>
          <w:lang w:val="en-US"/>
        </w:rPr>
        <w:t xml:space="preserve">antibiotics </w:t>
      </w:r>
      <w:r w:rsidR="00E02BD5">
        <w:rPr>
          <w:rFonts w:ascii="Times New Roman" w:hAnsi="Times New Roman" w:cs="Times New Roman"/>
          <w:sz w:val="24"/>
          <w:szCs w:val="24"/>
          <w:lang w:val="en-US"/>
        </w:rPr>
        <w:t>given to</w:t>
      </w:r>
      <w:r w:rsidR="00E02BD5" w:rsidRPr="008E5029">
        <w:rPr>
          <w:rFonts w:ascii="Times New Roman" w:hAnsi="Times New Roman" w:cs="Times New Roman"/>
          <w:sz w:val="24"/>
          <w:szCs w:val="24"/>
          <w:lang w:val="en-US"/>
        </w:rPr>
        <w:t xml:space="preserve"> </w:t>
      </w:r>
      <w:r w:rsidR="00E02BD5">
        <w:rPr>
          <w:rFonts w:ascii="Times New Roman" w:hAnsi="Times New Roman" w:cs="Times New Roman"/>
          <w:sz w:val="24"/>
          <w:szCs w:val="24"/>
          <w:lang w:val="en-US"/>
        </w:rPr>
        <w:t xml:space="preserve">the </w:t>
      </w:r>
      <w:r w:rsidR="00E02BD5" w:rsidRPr="008E5029">
        <w:rPr>
          <w:rFonts w:ascii="Times New Roman" w:hAnsi="Times New Roman" w:cs="Times New Roman"/>
          <w:sz w:val="24"/>
          <w:szCs w:val="24"/>
          <w:lang w:val="en-US"/>
        </w:rPr>
        <w:t>mothers</w:t>
      </w:r>
      <w:r w:rsidR="00E02BD5">
        <w:rPr>
          <w:rFonts w:ascii="Times New Roman" w:hAnsi="Times New Roman" w:cs="Times New Roman"/>
          <w:sz w:val="24"/>
          <w:szCs w:val="24"/>
          <w:lang w:val="en-US"/>
        </w:rPr>
        <w:t xml:space="preserve"> was examined</w:t>
      </w:r>
      <w:r w:rsidR="00E02BD5" w:rsidRPr="00D92032">
        <w:rPr>
          <w:rFonts w:ascii="Times New Roman" w:hAnsi="Times New Roman" w:cs="Times New Roman"/>
          <w:sz w:val="24"/>
          <w:szCs w:val="24"/>
          <w:lang w:val="en-US"/>
        </w:rPr>
        <w:t>.</w:t>
      </w:r>
      <w:r w:rsidR="00E02BD5">
        <w:rPr>
          <w:rFonts w:ascii="Times New Roman" w:hAnsi="Times New Roman" w:cs="Times New Roman"/>
          <w:sz w:val="24"/>
          <w:szCs w:val="24"/>
          <w:lang w:val="en-US"/>
        </w:rPr>
        <w:t xml:space="preserve"> </w:t>
      </w:r>
      <w:r w:rsidR="00D023FE">
        <w:rPr>
          <w:rFonts w:ascii="Times New Roman" w:hAnsi="Times New Roman" w:cs="Times New Roman"/>
          <w:sz w:val="24"/>
          <w:szCs w:val="24"/>
          <w:lang w:val="en-US"/>
        </w:rPr>
        <w:t xml:space="preserve">Finally, </w:t>
      </w:r>
      <w:r w:rsidR="00CE0201">
        <w:rPr>
          <w:rFonts w:ascii="Times New Roman" w:hAnsi="Times New Roman" w:cs="Times New Roman"/>
          <w:sz w:val="24"/>
          <w:szCs w:val="24"/>
          <w:lang w:val="en-US"/>
        </w:rPr>
        <w:t xml:space="preserve">the effects of </w:t>
      </w:r>
      <w:r w:rsidR="00226393">
        <w:rPr>
          <w:rFonts w:ascii="Times New Roman" w:hAnsi="Times New Roman" w:cs="Times New Roman"/>
          <w:sz w:val="24"/>
          <w:szCs w:val="24"/>
          <w:lang w:val="en-US"/>
        </w:rPr>
        <w:t xml:space="preserve">chosen elements of </w:t>
      </w:r>
      <w:r w:rsidR="00AF06DA">
        <w:rPr>
          <w:rFonts w:ascii="Times New Roman" w:hAnsi="Times New Roman" w:cs="Times New Roman"/>
          <w:sz w:val="24"/>
          <w:szCs w:val="24"/>
          <w:lang w:val="en-US"/>
        </w:rPr>
        <w:t>maternal diet</w:t>
      </w:r>
      <w:r w:rsidR="00CF6990">
        <w:rPr>
          <w:rFonts w:ascii="Times New Roman" w:hAnsi="Times New Roman" w:cs="Times New Roman"/>
          <w:sz w:val="24"/>
          <w:szCs w:val="24"/>
          <w:lang w:val="en-US"/>
        </w:rPr>
        <w:t xml:space="preserve">, </w:t>
      </w:r>
      <w:r w:rsidR="00AF06DA">
        <w:rPr>
          <w:rFonts w:ascii="Times New Roman" w:hAnsi="Times New Roman" w:cs="Times New Roman"/>
          <w:sz w:val="24"/>
          <w:szCs w:val="24"/>
          <w:lang w:val="en-US"/>
        </w:rPr>
        <w:t xml:space="preserve">probiotics supplementation </w:t>
      </w:r>
      <w:r w:rsidR="00CE0201">
        <w:rPr>
          <w:rFonts w:ascii="Times New Roman" w:hAnsi="Times New Roman" w:cs="Times New Roman"/>
          <w:sz w:val="24"/>
          <w:szCs w:val="24"/>
          <w:lang w:val="en-US"/>
        </w:rPr>
        <w:t xml:space="preserve">and </w:t>
      </w:r>
      <w:r w:rsidR="00AF06DA" w:rsidRPr="00AF06DA">
        <w:rPr>
          <w:rFonts w:ascii="Times New Roman" w:hAnsi="Times New Roman" w:cs="Times New Roman"/>
          <w:sz w:val="24"/>
          <w:szCs w:val="24"/>
          <w:lang w:val="en-US"/>
        </w:rPr>
        <w:t xml:space="preserve">breastfeeding </w:t>
      </w:r>
      <w:r w:rsidR="00CE0201">
        <w:rPr>
          <w:rFonts w:ascii="Times New Roman" w:hAnsi="Times New Roman" w:cs="Times New Roman"/>
          <w:sz w:val="24"/>
          <w:szCs w:val="24"/>
          <w:lang w:val="en-US"/>
        </w:rPr>
        <w:t xml:space="preserve">on microbiota </w:t>
      </w:r>
      <w:r w:rsidR="00044955">
        <w:rPr>
          <w:rFonts w:ascii="Times New Roman" w:hAnsi="Times New Roman" w:cs="Times New Roman"/>
          <w:sz w:val="24"/>
          <w:szCs w:val="24"/>
          <w:lang w:val="en-US"/>
        </w:rPr>
        <w:t>profiles</w:t>
      </w:r>
      <w:r w:rsidR="00D023FE">
        <w:rPr>
          <w:rFonts w:ascii="Times New Roman" w:hAnsi="Times New Roman" w:cs="Times New Roman"/>
          <w:sz w:val="24"/>
          <w:szCs w:val="24"/>
          <w:lang w:val="en-US"/>
        </w:rPr>
        <w:t xml:space="preserve"> were e</w:t>
      </w:r>
      <w:r w:rsidR="00DE2672">
        <w:rPr>
          <w:rFonts w:ascii="Times New Roman" w:hAnsi="Times New Roman" w:cs="Times New Roman"/>
          <w:sz w:val="24"/>
          <w:szCs w:val="24"/>
          <w:lang w:val="en-US"/>
        </w:rPr>
        <w:t>valuated</w:t>
      </w:r>
      <w:r w:rsidR="007308D8">
        <w:rPr>
          <w:rFonts w:ascii="Times New Roman" w:hAnsi="Times New Roman" w:cs="Times New Roman"/>
          <w:sz w:val="24"/>
          <w:szCs w:val="24"/>
          <w:lang w:val="en-US"/>
        </w:rPr>
        <w:t>.</w:t>
      </w:r>
      <w:r w:rsidR="00497F7E">
        <w:rPr>
          <w:rFonts w:ascii="Times New Roman" w:hAnsi="Times New Roman" w:cs="Times New Roman"/>
          <w:sz w:val="24"/>
          <w:szCs w:val="24"/>
          <w:lang w:val="en-US"/>
        </w:rPr>
        <w:t xml:space="preserve"> </w:t>
      </w:r>
      <w:commentRangeEnd w:id="88"/>
      <w:r w:rsidR="00EE736B">
        <w:rPr>
          <w:rStyle w:val="CommentReference"/>
        </w:rPr>
        <w:commentReference w:id="88"/>
      </w:r>
    </w:p>
    <w:p w14:paraId="2B8D0EEE" w14:textId="77777777" w:rsidR="00091D96" w:rsidRDefault="00091D96" w:rsidP="000222EC">
      <w:pPr>
        <w:spacing w:line="480" w:lineRule="auto"/>
        <w:jc w:val="both"/>
        <w:rPr>
          <w:rFonts w:ascii="Times New Roman" w:hAnsi="Times New Roman" w:cs="Times New Roman"/>
          <w:b/>
          <w:sz w:val="24"/>
          <w:szCs w:val="24"/>
          <w:lang w:val="en-US"/>
        </w:rPr>
      </w:pPr>
    </w:p>
    <w:p w14:paraId="7D7E3E78" w14:textId="1DBADC63" w:rsidR="00CF0274" w:rsidRDefault="00091D96" w:rsidP="000222E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w:t>
      </w:r>
      <w:r w:rsidR="001663E7">
        <w:rPr>
          <w:rFonts w:ascii="Times New Roman" w:hAnsi="Times New Roman" w:cs="Times New Roman"/>
          <w:b/>
          <w:sz w:val="24"/>
          <w:szCs w:val="24"/>
          <w:lang w:val="en-US"/>
        </w:rPr>
        <w:t>ESULTS</w:t>
      </w:r>
    </w:p>
    <w:p w14:paraId="24A58B3F" w14:textId="1D67C791" w:rsidR="00CB076D" w:rsidRDefault="008070E0" w:rsidP="000222E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w:t>
      </w:r>
      <w:r w:rsidR="00CB076D" w:rsidRPr="00CB076D">
        <w:rPr>
          <w:rFonts w:ascii="Times New Roman" w:hAnsi="Times New Roman" w:cs="Times New Roman"/>
          <w:b/>
          <w:sz w:val="24"/>
          <w:szCs w:val="24"/>
          <w:lang w:val="en-US"/>
        </w:rPr>
        <w:t xml:space="preserve">linical </w:t>
      </w:r>
      <w:r w:rsidR="0000408E">
        <w:rPr>
          <w:rFonts w:ascii="Times New Roman" w:hAnsi="Times New Roman" w:cs="Times New Roman"/>
          <w:b/>
          <w:sz w:val="24"/>
          <w:szCs w:val="24"/>
          <w:lang w:val="en-US"/>
        </w:rPr>
        <w:t>c</w:t>
      </w:r>
      <w:r w:rsidR="00CB076D" w:rsidRPr="00CB076D">
        <w:rPr>
          <w:rFonts w:ascii="Times New Roman" w:hAnsi="Times New Roman" w:cs="Times New Roman"/>
          <w:b/>
          <w:sz w:val="24"/>
          <w:szCs w:val="24"/>
          <w:lang w:val="en-US"/>
        </w:rPr>
        <w:t>haracteristics</w:t>
      </w:r>
      <w:r>
        <w:rPr>
          <w:rFonts w:ascii="Times New Roman" w:hAnsi="Times New Roman" w:cs="Times New Roman"/>
          <w:b/>
          <w:sz w:val="24"/>
          <w:szCs w:val="24"/>
          <w:lang w:val="en-US"/>
        </w:rPr>
        <w:t xml:space="preserve"> of </w:t>
      </w:r>
      <w:r w:rsidRPr="008070E0">
        <w:rPr>
          <w:rFonts w:ascii="Times New Roman" w:hAnsi="Times New Roman" w:cs="Times New Roman"/>
          <w:b/>
          <w:sz w:val="24"/>
          <w:szCs w:val="24"/>
          <w:lang w:val="en-US"/>
        </w:rPr>
        <w:t>maternal-neonatal dyads</w:t>
      </w:r>
    </w:p>
    <w:p w14:paraId="041B18F0" w14:textId="77777777" w:rsidR="00BA7A28" w:rsidRDefault="00BA7A28" w:rsidP="00BA7A28">
      <w:pPr>
        <w:spacing w:line="480" w:lineRule="auto"/>
        <w:ind w:firstLine="708"/>
        <w:jc w:val="both"/>
        <w:rPr>
          <w:rFonts w:ascii="Times New Roman" w:hAnsi="Times New Roman" w:cs="Times New Roman"/>
          <w:bCs/>
          <w:sz w:val="24"/>
          <w:szCs w:val="24"/>
          <w:lang w:val="en-US"/>
        </w:rPr>
      </w:pPr>
      <w:r w:rsidRPr="008476AB">
        <w:rPr>
          <w:rFonts w:ascii="Times New Roman" w:hAnsi="Times New Roman" w:cs="Times New Roman"/>
          <w:bCs/>
          <w:sz w:val="24"/>
          <w:szCs w:val="24"/>
          <w:lang w:val="en-US"/>
        </w:rPr>
        <w:t>50</w:t>
      </w:r>
      <w:r>
        <w:rPr>
          <w:rFonts w:ascii="Times New Roman" w:hAnsi="Times New Roman" w:cs="Times New Roman"/>
          <w:bCs/>
          <w:sz w:val="24"/>
          <w:szCs w:val="24"/>
          <w:lang w:val="en-US"/>
        </w:rPr>
        <w:t xml:space="preserve"> </w:t>
      </w:r>
      <w:commentRangeStart w:id="89"/>
      <w:r>
        <w:rPr>
          <w:rFonts w:ascii="Times New Roman" w:hAnsi="Times New Roman" w:cs="Times New Roman"/>
          <w:bCs/>
          <w:sz w:val="24"/>
          <w:szCs w:val="24"/>
          <w:lang w:val="en-US"/>
        </w:rPr>
        <w:t xml:space="preserve">pregnant </w:t>
      </w:r>
      <w:r w:rsidRPr="008476AB">
        <w:rPr>
          <w:rFonts w:ascii="Times New Roman" w:hAnsi="Times New Roman" w:cs="Times New Roman"/>
          <w:bCs/>
          <w:sz w:val="24"/>
          <w:szCs w:val="24"/>
          <w:lang w:val="en-US"/>
        </w:rPr>
        <w:t>women</w:t>
      </w:r>
      <w:r>
        <w:rPr>
          <w:rFonts w:ascii="Times New Roman" w:hAnsi="Times New Roman" w:cs="Times New Roman"/>
          <w:bCs/>
          <w:sz w:val="24"/>
          <w:szCs w:val="24"/>
          <w:lang w:val="en-US"/>
        </w:rPr>
        <w:t xml:space="preserve"> </w:t>
      </w:r>
      <w:commentRangeEnd w:id="89"/>
      <w:r w:rsidR="00EE736B">
        <w:rPr>
          <w:rStyle w:val="CommentReference"/>
        </w:rPr>
        <w:commentReference w:id="89"/>
      </w:r>
      <w:r>
        <w:rPr>
          <w:rFonts w:ascii="Times New Roman" w:hAnsi="Times New Roman" w:cs="Times New Roman"/>
          <w:bCs/>
          <w:sz w:val="24"/>
          <w:szCs w:val="24"/>
          <w:lang w:val="en-US"/>
        </w:rPr>
        <w:t>with T1D</w:t>
      </w:r>
      <w:r w:rsidRPr="008476AB">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and their neonates and </w:t>
      </w:r>
      <w:r w:rsidRPr="008476AB">
        <w:rPr>
          <w:rFonts w:ascii="Times New Roman" w:hAnsi="Times New Roman" w:cs="Times New Roman"/>
          <w:bCs/>
          <w:sz w:val="24"/>
          <w:szCs w:val="24"/>
          <w:lang w:val="en-US"/>
        </w:rPr>
        <w:t xml:space="preserve">42 </w:t>
      </w:r>
      <w:r>
        <w:rPr>
          <w:rFonts w:ascii="Times New Roman" w:hAnsi="Times New Roman" w:cs="Times New Roman"/>
          <w:bCs/>
          <w:sz w:val="24"/>
          <w:szCs w:val="24"/>
          <w:lang w:val="en-US"/>
        </w:rPr>
        <w:t xml:space="preserve">unaffected </w:t>
      </w:r>
      <w:r w:rsidRPr="008476AB">
        <w:rPr>
          <w:rFonts w:ascii="Times New Roman" w:hAnsi="Times New Roman" w:cs="Times New Roman"/>
          <w:bCs/>
          <w:sz w:val="24"/>
          <w:szCs w:val="24"/>
          <w:lang w:val="en-US"/>
        </w:rPr>
        <w:t>control</w:t>
      </w:r>
      <w:r>
        <w:rPr>
          <w:rFonts w:ascii="Times New Roman" w:hAnsi="Times New Roman" w:cs="Times New Roman"/>
          <w:bCs/>
          <w:sz w:val="24"/>
          <w:szCs w:val="24"/>
          <w:lang w:val="en-US"/>
        </w:rPr>
        <w:t xml:space="preserve"> pregnant women and their neonates were ascertained. </w:t>
      </w:r>
    </w:p>
    <w:p w14:paraId="379D43E4" w14:textId="7E66E0EB" w:rsidR="0061253D" w:rsidDel="000D5557" w:rsidRDefault="0058384A" w:rsidP="000D5557">
      <w:pPr>
        <w:spacing w:line="480" w:lineRule="auto"/>
        <w:ind w:firstLine="708"/>
        <w:jc w:val="both"/>
        <w:rPr>
          <w:del w:id="90" w:author="Aagaard, Kjersti Marie" w:date="2021-07-21T19:07:00Z"/>
          <w:rFonts w:ascii="Times New Roman" w:hAnsi="Times New Roman" w:cs="Times New Roman"/>
          <w:bCs/>
          <w:sz w:val="24"/>
          <w:szCs w:val="24"/>
          <w:lang w:val="en-US"/>
        </w:rPr>
      </w:pPr>
      <w:del w:id="91" w:author="Aagaard, Kjersti Marie" w:date="2021-07-21T18:58:00Z">
        <w:r w:rsidDel="00EE736B">
          <w:rPr>
            <w:rFonts w:ascii="Times New Roman" w:hAnsi="Times New Roman" w:cs="Times New Roman"/>
            <w:bCs/>
            <w:sz w:val="24"/>
            <w:szCs w:val="24"/>
            <w:lang w:val="en-US"/>
          </w:rPr>
          <w:delText>Detailed</w:delText>
        </w:r>
        <w:r w:rsidR="00C1277E" w:rsidDel="00EE736B">
          <w:rPr>
            <w:rFonts w:ascii="Times New Roman" w:hAnsi="Times New Roman" w:cs="Times New Roman"/>
            <w:bCs/>
            <w:sz w:val="24"/>
            <w:szCs w:val="24"/>
            <w:lang w:val="en-US"/>
          </w:rPr>
          <w:delText xml:space="preserve"> </w:delText>
        </w:r>
      </w:del>
      <w:ins w:id="92" w:author="Aagaard, Kjersti Marie" w:date="2021-07-21T18:58:00Z">
        <w:r w:rsidR="00EE736B">
          <w:rPr>
            <w:rFonts w:ascii="Times New Roman" w:hAnsi="Times New Roman" w:cs="Times New Roman"/>
            <w:bCs/>
            <w:sz w:val="24"/>
            <w:szCs w:val="24"/>
            <w:lang w:val="en-US"/>
          </w:rPr>
          <w:t xml:space="preserve">Given the known comorbidities which accompany pregnancies affected by T1D, we first sought to detail differences </w:t>
        </w:r>
      </w:ins>
      <w:ins w:id="93" w:author="Aagaard, Kjersti Marie" w:date="2021-07-21T18:59:00Z">
        <w:r w:rsidR="00EE736B">
          <w:rPr>
            <w:rFonts w:ascii="Times New Roman" w:hAnsi="Times New Roman" w:cs="Times New Roman"/>
            <w:bCs/>
            <w:sz w:val="24"/>
            <w:szCs w:val="24"/>
            <w:lang w:val="en-US"/>
          </w:rPr>
          <w:t>comparing</w:t>
        </w:r>
      </w:ins>
      <w:ins w:id="94" w:author="Aagaard, Kjersti Marie" w:date="2021-07-21T18:58:00Z">
        <w:r w:rsidR="00EE736B">
          <w:rPr>
            <w:rFonts w:ascii="Times New Roman" w:hAnsi="Times New Roman" w:cs="Times New Roman"/>
            <w:bCs/>
            <w:sz w:val="24"/>
            <w:szCs w:val="24"/>
            <w:lang w:val="en-US"/>
          </w:rPr>
          <w:t xml:space="preserve"> gravidae with T1D and </w:t>
        </w:r>
      </w:ins>
      <w:ins w:id="95" w:author="Aagaard, Kjersti Marie" w:date="2021-07-21T18:59:00Z">
        <w:r w:rsidR="00EE736B">
          <w:rPr>
            <w:rFonts w:ascii="Times New Roman" w:hAnsi="Times New Roman" w:cs="Times New Roman"/>
            <w:bCs/>
            <w:sz w:val="24"/>
            <w:szCs w:val="24"/>
            <w:lang w:val="en-US"/>
          </w:rPr>
          <w:t xml:space="preserve">gravidae without T1D; these clinical characteristics are presented in Table 1 and shown in Figure S1. Briefly, and as expected by clinical management guidelines, pregnancies complicated by T1D were more likely to be delivered prior to 39 weeks </w:t>
        </w:r>
      </w:ins>
      <w:del w:id="96" w:author="Aagaard, Kjersti Marie" w:date="2021-07-21T18:59:00Z">
        <w:r w:rsidR="00CB076D" w:rsidDel="00EE736B">
          <w:rPr>
            <w:rFonts w:ascii="Times New Roman" w:hAnsi="Times New Roman" w:cs="Times New Roman"/>
            <w:bCs/>
            <w:sz w:val="24"/>
            <w:szCs w:val="24"/>
            <w:lang w:val="en-US"/>
          </w:rPr>
          <w:delText>c</w:delText>
        </w:r>
        <w:r w:rsidR="00CB076D" w:rsidRPr="00CB076D" w:rsidDel="00EE736B">
          <w:rPr>
            <w:rFonts w:ascii="Times New Roman" w:hAnsi="Times New Roman" w:cs="Times New Roman"/>
            <w:bCs/>
            <w:sz w:val="24"/>
            <w:szCs w:val="24"/>
            <w:lang w:val="en-US"/>
          </w:rPr>
          <w:delText xml:space="preserve">linical </w:delText>
        </w:r>
        <w:r w:rsidR="00CB076D" w:rsidDel="00EE736B">
          <w:rPr>
            <w:rFonts w:ascii="Times New Roman" w:hAnsi="Times New Roman" w:cs="Times New Roman"/>
            <w:bCs/>
            <w:sz w:val="24"/>
            <w:szCs w:val="24"/>
            <w:lang w:val="en-US"/>
          </w:rPr>
          <w:delText>c</w:delText>
        </w:r>
        <w:r w:rsidR="00CB076D" w:rsidRPr="00CB076D" w:rsidDel="00EE736B">
          <w:rPr>
            <w:rFonts w:ascii="Times New Roman" w:hAnsi="Times New Roman" w:cs="Times New Roman"/>
            <w:bCs/>
            <w:sz w:val="24"/>
            <w:szCs w:val="24"/>
            <w:lang w:val="en-US"/>
          </w:rPr>
          <w:delText>haracteristics</w:delText>
        </w:r>
        <w:r w:rsidR="00CB076D" w:rsidDel="00EE736B">
          <w:rPr>
            <w:rFonts w:ascii="Times New Roman" w:hAnsi="Times New Roman" w:cs="Times New Roman"/>
            <w:bCs/>
            <w:sz w:val="24"/>
            <w:szCs w:val="24"/>
            <w:lang w:val="en-US"/>
          </w:rPr>
          <w:delText xml:space="preserve"> </w:delText>
        </w:r>
        <w:r w:rsidR="00C1277E" w:rsidDel="00EE736B">
          <w:rPr>
            <w:rFonts w:ascii="Times New Roman" w:hAnsi="Times New Roman" w:cs="Times New Roman"/>
            <w:bCs/>
            <w:sz w:val="24"/>
            <w:szCs w:val="24"/>
            <w:lang w:val="en-US"/>
          </w:rPr>
          <w:delText xml:space="preserve">of the women </w:delText>
        </w:r>
        <w:r w:rsidR="00CB076D" w:rsidDel="00EE736B">
          <w:rPr>
            <w:rFonts w:ascii="Times New Roman" w:hAnsi="Times New Roman" w:cs="Times New Roman"/>
            <w:bCs/>
            <w:sz w:val="24"/>
            <w:szCs w:val="24"/>
            <w:lang w:val="en-US"/>
          </w:rPr>
          <w:delText>are presented in</w:delText>
        </w:r>
      </w:del>
      <w:del w:id="97" w:author="Aagaard, Kjersti Marie" w:date="2021-07-21T19:01:00Z">
        <w:r w:rsidR="00CB076D" w:rsidDel="00EE736B">
          <w:rPr>
            <w:rFonts w:ascii="Times New Roman" w:hAnsi="Times New Roman" w:cs="Times New Roman"/>
            <w:bCs/>
            <w:sz w:val="24"/>
            <w:szCs w:val="24"/>
            <w:lang w:val="en-US"/>
          </w:rPr>
          <w:delText xml:space="preserve"> </w:delText>
        </w:r>
        <w:r w:rsidR="00CB076D" w:rsidRPr="00941930" w:rsidDel="00EE736B">
          <w:rPr>
            <w:rFonts w:ascii="Times New Roman" w:hAnsi="Times New Roman" w:cs="Times New Roman"/>
            <w:bCs/>
            <w:sz w:val="24"/>
            <w:szCs w:val="24"/>
            <w:highlight w:val="green"/>
            <w:lang w:val="en-US"/>
          </w:rPr>
          <w:delText>Table</w:delText>
        </w:r>
        <w:commentRangeStart w:id="98"/>
        <w:r w:rsidR="00CB076D" w:rsidDel="00EE736B">
          <w:rPr>
            <w:rFonts w:ascii="Times New Roman" w:hAnsi="Times New Roman" w:cs="Times New Roman"/>
            <w:bCs/>
            <w:sz w:val="24"/>
            <w:szCs w:val="24"/>
            <w:lang w:val="en-US"/>
          </w:rPr>
          <w:delText>_</w:delText>
        </w:r>
        <w:commentRangeEnd w:id="98"/>
        <w:r w:rsidR="006D0680" w:rsidDel="00EE736B">
          <w:rPr>
            <w:rStyle w:val="CommentReference"/>
          </w:rPr>
          <w:commentReference w:id="98"/>
        </w:r>
        <w:r w:rsidR="0085792B" w:rsidRPr="0085792B" w:rsidDel="00EE736B">
          <w:rPr>
            <w:rFonts w:ascii="Times New Roman" w:hAnsi="Times New Roman" w:cs="Times New Roman"/>
            <w:bCs/>
            <w:sz w:val="24"/>
            <w:szCs w:val="24"/>
            <w:lang w:val="en-US"/>
          </w:rPr>
          <w:delText>1</w:delText>
        </w:r>
        <w:r w:rsidR="00CB076D" w:rsidRPr="00CB076D" w:rsidDel="00EE736B">
          <w:rPr>
            <w:rFonts w:ascii="Times New Roman" w:hAnsi="Times New Roman" w:cs="Times New Roman"/>
            <w:bCs/>
            <w:sz w:val="24"/>
            <w:szCs w:val="24"/>
            <w:lang w:val="en-US"/>
          </w:rPr>
          <w:delText>.</w:delText>
        </w:r>
        <w:r w:rsidR="0061253D" w:rsidDel="00EE736B">
          <w:rPr>
            <w:rFonts w:ascii="Times New Roman" w:hAnsi="Times New Roman" w:cs="Times New Roman"/>
            <w:bCs/>
            <w:sz w:val="24"/>
            <w:szCs w:val="24"/>
            <w:lang w:val="en-US"/>
          </w:rPr>
          <w:delText xml:space="preserve"> </w:delText>
        </w:r>
        <w:r w:rsidR="00214599" w:rsidDel="00EE736B">
          <w:rPr>
            <w:rFonts w:ascii="Times New Roman" w:hAnsi="Times New Roman" w:cs="Times New Roman"/>
            <w:bCs/>
            <w:sz w:val="24"/>
            <w:szCs w:val="24"/>
            <w:lang w:val="en-US"/>
          </w:rPr>
          <w:delText>There were differences in the gestation (weeks) between women with T1D (</w:delText>
        </w:r>
      </w:del>
      <w:r w:rsidR="00214599" w:rsidRPr="00214599">
        <w:rPr>
          <w:rFonts w:ascii="Times New Roman" w:hAnsi="Times New Roman" w:cs="Times New Roman"/>
          <w:bCs/>
          <w:sz w:val="24"/>
          <w:szCs w:val="24"/>
          <w:lang w:val="en-US"/>
        </w:rPr>
        <w:t>38.1 ± 0.7</w:t>
      </w:r>
      <w:del w:id="99" w:author="Aagaard, Kjersti Marie" w:date="2021-07-21T19:01:00Z">
        <w:r w:rsidR="00214599" w:rsidDel="00EE736B">
          <w:rPr>
            <w:rFonts w:ascii="Times New Roman" w:hAnsi="Times New Roman" w:cs="Times New Roman"/>
            <w:bCs/>
            <w:sz w:val="24"/>
            <w:szCs w:val="24"/>
            <w:lang w:val="en-US"/>
          </w:rPr>
          <w:delText>) and unaffected women (</w:delText>
        </w:r>
      </w:del>
      <w:ins w:id="100" w:author="Aagaard, Kjersti Marie" w:date="2021-07-21T19:01:00Z">
        <w:r w:rsidR="00EE736B">
          <w:rPr>
            <w:rFonts w:ascii="Times New Roman" w:hAnsi="Times New Roman" w:cs="Times New Roman"/>
            <w:bCs/>
            <w:sz w:val="24"/>
            <w:szCs w:val="24"/>
            <w:lang w:val="en-US"/>
          </w:rPr>
          <w:t xml:space="preserve"> vs </w:t>
        </w:r>
      </w:ins>
      <w:r w:rsidR="00214599" w:rsidRPr="00214599">
        <w:rPr>
          <w:rFonts w:ascii="Times New Roman" w:hAnsi="Times New Roman" w:cs="Times New Roman"/>
          <w:bCs/>
          <w:sz w:val="24"/>
          <w:szCs w:val="24"/>
          <w:lang w:val="en-US"/>
        </w:rPr>
        <w:t>39.2 ± 1.0</w:t>
      </w:r>
      <w:del w:id="101" w:author="Aagaard, Kjersti Marie" w:date="2021-07-21T19:01:00Z">
        <w:r w:rsidR="00214599" w:rsidDel="00EE736B">
          <w:rPr>
            <w:rFonts w:ascii="Times New Roman" w:hAnsi="Times New Roman" w:cs="Times New Roman"/>
            <w:bCs/>
            <w:sz w:val="24"/>
            <w:szCs w:val="24"/>
            <w:lang w:val="en-US"/>
          </w:rPr>
          <w:delText>)</w:delText>
        </w:r>
        <w:r w:rsidR="00A86BCD" w:rsidDel="00EE736B">
          <w:rPr>
            <w:rFonts w:ascii="Times New Roman" w:hAnsi="Times New Roman" w:cs="Times New Roman"/>
            <w:bCs/>
            <w:sz w:val="24"/>
            <w:szCs w:val="24"/>
            <w:lang w:val="en-US"/>
          </w:rPr>
          <w:delText xml:space="preserve"> </w:delText>
        </w:r>
        <w:r w:rsidR="00214599" w:rsidDel="00EE736B">
          <w:rPr>
            <w:rFonts w:ascii="Times New Roman" w:hAnsi="Times New Roman" w:cs="Times New Roman"/>
            <w:bCs/>
            <w:sz w:val="24"/>
            <w:szCs w:val="24"/>
            <w:lang w:val="en-US"/>
          </w:rPr>
          <w:delText>(</w:delText>
        </w:r>
      </w:del>
      <w:ins w:id="102" w:author="Aagaard, Kjersti Marie" w:date="2021-07-21T19:01:00Z">
        <w:r w:rsidR="00EE736B">
          <w:rPr>
            <w:rFonts w:ascii="Times New Roman" w:hAnsi="Times New Roman" w:cs="Times New Roman"/>
            <w:bCs/>
            <w:sz w:val="24"/>
            <w:szCs w:val="24"/>
            <w:lang w:val="en-US"/>
          </w:rPr>
          <w:t xml:space="preserve">, </w:t>
        </w:r>
      </w:ins>
      <w:r w:rsidR="00214599">
        <w:rPr>
          <w:rFonts w:ascii="Times New Roman" w:hAnsi="Times New Roman" w:cs="Times New Roman"/>
          <w:bCs/>
          <w:sz w:val="24"/>
          <w:szCs w:val="24"/>
          <w:lang w:val="en-US"/>
        </w:rPr>
        <w:t>P&lt;0.0001)</w:t>
      </w:r>
      <w:r w:rsidR="000C7226">
        <w:rPr>
          <w:rFonts w:ascii="Times New Roman" w:hAnsi="Times New Roman" w:cs="Times New Roman"/>
          <w:bCs/>
          <w:sz w:val="24"/>
          <w:szCs w:val="24"/>
          <w:lang w:val="en-US"/>
        </w:rPr>
        <w:t xml:space="preserve"> (</w:t>
      </w:r>
      <w:r w:rsidR="000C7226" w:rsidRPr="000C7226">
        <w:rPr>
          <w:rFonts w:ascii="Times New Roman" w:hAnsi="Times New Roman" w:cs="Times New Roman"/>
          <w:bCs/>
          <w:sz w:val="24"/>
          <w:szCs w:val="24"/>
          <w:highlight w:val="cyan"/>
          <w:lang w:val="en-US"/>
        </w:rPr>
        <w:t>Figure</w:t>
      </w:r>
      <w:r w:rsidR="00781291">
        <w:rPr>
          <w:rFonts w:ascii="Times New Roman" w:hAnsi="Times New Roman" w:cs="Times New Roman"/>
          <w:bCs/>
          <w:sz w:val="24"/>
          <w:szCs w:val="24"/>
          <w:lang w:val="en-US"/>
        </w:rPr>
        <w:t xml:space="preserve"> S1A</w:t>
      </w:r>
      <w:r w:rsidR="000C7226">
        <w:rPr>
          <w:rFonts w:ascii="Times New Roman" w:hAnsi="Times New Roman" w:cs="Times New Roman"/>
          <w:bCs/>
          <w:sz w:val="24"/>
          <w:szCs w:val="24"/>
          <w:lang w:val="en-US"/>
        </w:rPr>
        <w:t>)</w:t>
      </w:r>
      <w:ins w:id="103" w:author="Aagaard, Kjersti Marie" w:date="2021-07-21T19:01:00Z">
        <w:r w:rsidR="00EE736B">
          <w:rPr>
            <w:rFonts w:ascii="Times New Roman" w:hAnsi="Times New Roman" w:cs="Times New Roman"/>
            <w:bCs/>
            <w:sz w:val="24"/>
            <w:szCs w:val="24"/>
            <w:lang w:val="en-US"/>
          </w:rPr>
          <w:t>, younger (</w:t>
        </w:r>
      </w:ins>
      <w:ins w:id="104" w:author="Aagaard, Kjersti Marie" w:date="2021-07-21T19:02:00Z">
        <w:r w:rsidR="00EE736B" w:rsidRPr="00A86BCD">
          <w:rPr>
            <w:rFonts w:ascii="Times New Roman" w:hAnsi="Times New Roman" w:cs="Times New Roman"/>
            <w:bCs/>
            <w:sz w:val="24"/>
            <w:szCs w:val="24"/>
            <w:lang w:val="en-US"/>
          </w:rPr>
          <w:t>30 ± 4</w:t>
        </w:r>
        <w:r w:rsidR="00EE736B">
          <w:rPr>
            <w:rFonts w:ascii="Times New Roman" w:hAnsi="Times New Roman" w:cs="Times New Roman"/>
            <w:bCs/>
            <w:sz w:val="24"/>
            <w:szCs w:val="24"/>
            <w:lang w:val="en-US"/>
          </w:rPr>
          <w:t xml:space="preserve"> vs </w:t>
        </w:r>
        <w:r w:rsidR="00EE736B" w:rsidRPr="00A86BCD">
          <w:rPr>
            <w:rFonts w:ascii="Times New Roman" w:hAnsi="Times New Roman" w:cs="Times New Roman"/>
            <w:bCs/>
            <w:sz w:val="24"/>
            <w:szCs w:val="24"/>
            <w:lang w:val="en-US"/>
          </w:rPr>
          <w:t>32 ± 4</w:t>
        </w:r>
        <w:r w:rsidR="00EE736B">
          <w:rPr>
            <w:rFonts w:ascii="Times New Roman" w:hAnsi="Times New Roman" w:cs="Times New Roman"/>
            <w:bCs/>
            <w:sz w:val="24"/>
            <w:szCs w:val="24"/>
            <w:lang w:val="en-US"/>
          </w:rPr>
          <w:t>) (</w:t>
        </w:r>
        <w:r w:rsidR="00EE736B" w:rsidRPr="00941930">
          <w:rPr>
            <w:rFonts w:ascii="Times New Roman" w:hAnsi="Times New Roman" w:cs="Times New Roman"/>
            <w:bCs/>
            <w:sz w:val="24"/>
            <w:szCs w:val="24"/>
            <w:highlight w:val="green"/>
            <w:lang w:val="en-US"/>
          </w:rPr>
          <w:t>Table</w:t>
        </w:r>
        <w:r w:rsidR="00EE736B">
          <w:rPr>
            <w:rFonts w:ascii="Times New Roman" w:hAnsi="Times New Roman" w:cs="Times New Roman"/>
            <w:bCs/>
            <w:sz w:val="24"/>
            <w:szCs w:val="24"/>
            <w:lang w:val="en-US"/>
          </w:rPr>
          <w:t xml:space="preserve"> 1), and derive their </w:t>
        </w:r>
      </w:ins>
      <w:ins w:id="105" w:author="Aagaard, Kjersti Marie" w:date="2021-07-21T19:03:00Z">
        <w:r w:rsidR="00EE736B">
          <w:rPr>
            <w:rFonts w:ascii="Times New Roman" w:hAnsi="Times New Roman" w:cs="Times New Roman"/>
            <w:bCs/>
            <w:sz w:val="24"/>
            <w:szCs w:val="24"/>
            <w:lang w:val="en-US"/>
          </w:rPr>
          <w:t>energy intake</w:t>
        </w:r>
      </w:ins>
      <w:ins w:id="106" w:author="Aagaard, Kjersti Marie" w:date="2021-07-21T19:02:00Z">
        <w:r w:rsidR="00EE736B">
          <w:rPr>
            <w:rFonts w:ascii="Times New Roman" w:hAnsi="Times New Roman" w:cs="Times New Roman"/>
            <w:bCs/>
            <w:sz w:val="24"/>
            <w:szCs w:val="24"/>
            <w:lang w:val="en-US"/>
          </w:rPr>
          <w:t xml:space="preserve"> from protein instead of carbohydrates (</w:t>
        </w:r>
      </w:ins>
      <w:ins w:id="107" w:author="Aagaard, Kjersti Marie" w:date="2021-07-21T19:04:00Z">
        <w:r w:rsidR="00EE736B">
          <w:rPr>
            <w:rFonts w:ascii="Times New Roman" w:hAnsi="Times New Roman" w:cs="Times New Roman"/>
            <w:bCs/>
            <w:sz w:val="24"/>
            <w:szCs w:val="24"/>
            <w:lang w:val="en-US"/>
          </w:rPr>
          <w:t>p=0.029 and p=0.0171, respectively; Table 1)</w:t>
        </w:r>
      </w:ins>
      <w:r w:rsidR="00214599">
        <w:rPr>
          <w:rFonts w:ascii="Times New Roman" w:hAnsi="Times New Roman" w:cs="Times New Roman"/>
          <w:bCs/>
          <w:sz w:val="24"/>
          <w:szCs w:val="24"/>
          <w:lang w:val="en-US"/>
        </w:rPr>
        <w:t xml:space="preserve">. </w:t>
      </w:r>
      <w:ins w:id="108" w:author="Aagaard, Kjersti Marie" w:date="2021-07-21T19:04:00Z">
        <w:r w:rsidR="00EE736B">
          <w:rPr>
            <w:rFonts w:ascii="Times New Roman" w:hAnsi="Times New Roman" w:cs="Times New Roman"/>
            <w:bCs/>
            <w:sz w:val="24"/>
            <w:szCs w:val="24"/>
            <w:lang w:val="en-US"/>
          </w:rPr>
          <w:t>However</w:t>
        </w:r>
        <w:r w:rsidR="000D5557">
          <w:rPr>
            <w:rFonts w:ascii="Times New Roman" w:hAnsi="Times New Roman" w:cs="Times New Roman"/>
            <w:bCs/>
            <w:sz w:val="24"/>
            <w:szCs w:val="24"/>
            <w:lang w:val="en-US"/>
          </w:rPr>
          <w:t>, t</w:t>
        </w:r>
      </w:ins>
      <w:del w:id="109" w:author="Aagaard, Kjersti Marie" w:date="2021-07-21T19:04:00Z">
        <w:r w:rsidR="00C44EE5" w:rsidRPr="00C44EE5" w:rsidDel="00EE736B">
          <w:rPr>
            <w:rFonts w:ascii="Times New Roman" w:hAnsi="Times New Roman" w:cs="Times New Roman"/>
            <w:bCs/>
            <w:sz w:val="24"/>
            <w:szCs w:val="24"/>
            <w:lang w:val="en-US"/>
          </w:rPr>
          <w:delText>T</w:delText>
        </w:r>
      </w:del>
      <w:r w:rsidR="00C44EE5" w:rsidRPr="00C44EE5">
        <w:rPr>
          <w:rFonts w:ascii="Times New Roman" w:hAnsi="Times New Roman" w:cs="Times New Roman"/>
          <w:bCs/>
          <w:sz w:val="24"/>
          <w:szCs w:val="24"/>
          <w:lang w:val="en-US"/>
        </w:rPr>
        <w:t>here was no statistically significant difference in terms of delivery m</w:t>
      </w:r>
      <w:r w:rsidR="00C44EE5">
        <w:rPr>
          <w:rFonts w:ascii="Times New Roman" w:hAnsi="Times New Roman" w:cs="Times New Roman"/>
          <w:bCs/>
          <w:sz w:val="24"/>
          <w:szCs w:val="24"/>
          <w:lang w:val="en-US"/>
        </w:rPr>
        <w:t xml:space="preserve">ode </w:t>
      </w:r>
      <w:r w:rsidR="009D0B98">
        <w:rPr>
          <w:rFonts w:ascii="Times New Roman" w:hAnsi="Times New Roman" w:cs="Times New Roman"/>
          <w:bCs/>
          <w:sz w:val="24"/>
          <w:szCs w:val="24"/>
          <w:lang w:val="en-US"/>
        </w:rPr>
        <w:t xml:space="preserve">comparing </w:t>
      </w:r>
      <w:r w:rsidR="00C44EE5">
        <w:rPr>
          <w:rFonts w:ascii="Times New Roman" w:hAnsi="Times New Roman" w:cs="Times New Roman"/>
          <w:bCs/>
          <w:sz w:val="24"/>
          <w:szCs w:val="24"/>
          <w:lang w:val="en-US"/>
        </w:rPr>
        <w:t xml:space="preserve">subgroups of </w:t>
      </w:r>
      <w:r w:rsidR="00C44EE5" w:rsidRPr="00C44EE5">
        <w:rPr>
          <w:rFonts w:ascii="Times New Roman" w:hAnsi="Times New Roman" w:cs="Times New Roman"/>
          <w:bCs/>
          <w:sz w:val="24"/>
          <w:szCs w:val="24"/>
          <w:lang w:val="en-US"/>
        </w:rPr>
        <w:t>Caesarian</w:t>
      </w:r>
      <w:r w:rsidR="00C44EE5">
        <w:rPr>
          <w:rFonts w:ascii="Times New Roman" w:hAnsi="Times New Roman" w:cs="Times New Roman"/>
          <w:bCs/>
          <w:sz w:val="24"/>
          <w:szCs w:val="24"/>
          <w:lang w:val="en-US"/>
        </w:rPr>
        <w:t xml:space="preserve"> and v</w:t>
      </w:r>
      <w:r w:rsidR="00C44EE5" w:rsidRPr="00C44EE5">
        <w:rPr>
          <w:rFonts w:ascii="Times New Roman" w:hAnsi="Times New Roman" w:cs="Times New Roman"/>
          <w:bCs/>
          <w:sz w:val="24"/>
          <w:szCs w:val="24"/>
          <w:lang w:val="en-US"/>
        </w:rPr>
        <w:t>aginal</w:t>
      </w:r>
      <w:r w:rsidR="00C44EE5">
        <w:rPr>
          <w:rFonts w:ascii="Times New Roman" w:hAnsi="Times New Roman" w:cs="Times New Roman"/>
          <w:bCs/>
          <w:sz w:val="24"/>
          <w:szCs w:val="24"/>
          <w:lang w:val="en-US"/>
        </w:rPr>
        <w:t xml:space="preserve"> </w:t>
      </w:r>
      <w:r w:rsidR="00524834">
        <w:rPr>
          <w:rFonts w:ascii="Times New Roman" w:hAnsi="Times New Roman" w:cs="Times New Roman"/>
          <w:bCs/>
          <w:sz w:val="24"/>
          <w:szCs w:val="24"/>
          <w:lang w:val="en-US"/>
        </w:rPr>
        <w:t>(including the vaginal and</w:t>
      </w:r>
      <w:r w:rsidR="00C44EE5">
        <w:rPr>
          <w:rFonts w:ascii="Times New Roman" w:hAnsi="Times New Roman" w:cs="Times New Roman"/>
          <w:bCs/>
          <w:sz w:val="24"/>
          <w:szCs w:val="24"/>
          <w:lang w:val="en-US"/>
        </w:rPr>
        <w:t xml:space="preserve"> v</w:t>
      </w:r>
      <w:r w:rsidR="00C44EE5" w:rsidRPr="00C44EE5">
        <w:rPr>
          <w:rFonts w:ascii="Times New Roman" w:hAnsi="Times New Roman" w:cs="Times New Roman"/>
          <w:bCs/>
          <w:sz w:val="24"/>
          <w:szCs w:val="24"/>
          <w:lang w:val="en-US"/>
        </w:rPr>
        <w:t>acuum-assisted vaginal</w:t>
      </w:r>
      <w:r w:rsidR="00524834">
        <w:rPr>
          <w:rFonts w:ascii="Times New Roman" w:hAnsi="Times New Roman" w:cs="Times New Roman"/>
          <w:bCs/>
          <w:sz w:val="24"/>
          <w:szCs w:val="24"/>
          <w:lang w:val="en-US"/>
        </w:rPr>
        <w:t>)</w:t>
      </w:r>
      <w:r w:rsidR="00C44EE5" w:rsidRPr="00C44EE5">
        <w:rPr>
          <w:rFonts w:ascii="Times New Roman" w:hAnsi="Times New Roman" w:cs="Times New Roman"/>
          <w:bCs/>
          <w:sz w:val="24"/>
          <w:szCs w:val="24"/>
          <w:lang w:val="en-US"/>
        </w:rPr>
        <w:t xml:space="preserve"> deliver</w:t>
      </w:r>
      <w:r w:rsidR="00C44EE5">
        <w:rPr>
          <w:rFonts w:ascii="Times New Roman" w:hAnsi="Times New Roman" w:cs="Times New Roman"/>
          <w:bCs/>
          <w:sz w:val="24"/>
          <w:szCs w:val="24"/>
          <w:lang w:val="en-US"/>
        </w:rPr>
        <w:t xml:space="preserve">ies in </w:t>
      </w:r>
      <w:del w:id="110" w:author="Aagaard, Kjersti Marie" w:date="2021-07-21T19:05:00Z">
        <w:r w:rsidR="00C44EE5" w:rsidDel="000D5557">
          <w:rPr>
            <w:rFonts w:ascii="Times New Roman" w:hAnsi="Times New Roman" w:cs="Times New Roman"/>
            <w:bCs/>
            <w:sz w:val="24"/>
            <w:szCs w:val="24"/>
            <w:lang w:val="en-US"/>
          </w:rPr>
          <w:delText>the women with</w:delText>
        </w:r>
      </w:del>
      <w:ins w:id="111" w:author="Aagaard, Kjersti Marie" w:date="2021-07-21T19:05:00Z">
        <w:r w:rsidR="000D5557">
          <w:rPr>
            <w:rFonts w:ascii="Times New Roman" w:hAnsi="Times New Roman" w:cs="Times New Roman"/>
            <w:bCs/>
            <w:sz w:val="24"/>
            <w:szCs w:val="24"/>
            <w:lang w:val="en-US"/>
          </w:rPr>
          <w:t>pregnancies affected by</w:t>
        </w:r>
      </w:ins>
      <w:r w:rsidR="00C44EE5">
        <w:rPr>
          <w:rFonts w:ascii="Times New Roman" w:hAnsi="Times New Roman" w:cs="Times New Roman"/>
          <w:bCs/>
          <w:sz w:val="24"/>
          <w:szCs w:val="24"/>
          <w:lang w:val="en-US"/>
        </w:rPr>
        <w:t xml:space="preserve"> </w:t>
      </w:r>
      <w:commentRangeStart w:id="112"/>
      <w:r w:rsidR="00C44EE5">
        <w:rPr>
          <w:rFonts w:ascii="Times New Roman" w:hAnsi="Times New Roman" w:cs="Times New Roman"/>
          <w:bCs/>
          <w:sz w:val="24"/>
          <w:szCs w:val="24"/>
          <w:lang w:val="en-US"/>
        </w:rPr>
        <w:t xml:space="preserve">T1D </w:t>
      </w:r>
      <w:r w:rsidR="002F03C0">
        <w:rPr>
          <w:rFonts w:ascii="Times New Roman" w:hAnsi="Times New Roman" w:cs="Times New Roman"/>
          <w:bCs/>
          <w:sz w:val="24"/>
          <w:szCs w:val="24"/>
          <w:lang w:val="en-US"/>
        </w:rPr>
        <w:t>[</w:t>
      </w:r>
      <w:r w:rsidR="002F03C0" w:rsidRPr="002F03C0">
        <w:rPr>
          <w:rFonts w:ascii="Times New Roman" w:hAnsi="Times New Roman" w:cs="Times New Roman"/>
          <w:bCs/>
          <w:sz w:val="24"/>
          <w:szCs w:val="24"/>
          <w:lang w:val="en-US"/>
        </w:rPr>
        <w:t>33 (66%)</w:t>
      </w:r>
      <w:r w:rsidR="002F03C0">
        <w:rPr>
          <w:rFonts w:ascii="Times New Roman" w:hAnsi="Times New Roman" w:cs="Times New Roman"/>
          <w:bCs/>
          <w:sz w:val="24"/>
          <w:szCs w:val="24"/>
          <w:lang w:val="en-US"/>
        </w:rPr>
        <w:t xml:space="preserve"> vs. </w:t>
      </w:r>
      <w:r w:rsidR="002F03C0" w:rsidRPr="002F03C0">
        <w:rPr>
          <w:rFonts w:ascii="Times New Roman" w:hAnsi="Times New Roman" w:cs="Times New Roman"/>
          <w:bCs/>
          <w:sz w:val="24"/>
          <w:szCs w:val="24"/>
          <w:lang w:val="en-US"/>
        </w:rPr>
        <w:t>1</w:t>
      </w:r>
      <w:r w:rsidR="002F03C0">
        <w:rPr>
          <w:rFonts w:ascii="Times New Roman" w:hAnsi="Times New Roman" w:cs="Times New Roman"/>
          <w:bCs/>
          <w:sz w:val="24"/>
          <w:szCs w:val="24"/>
          <w:lang w:val="en-US"/>
        </w:rPr>
        <w:t>7</w:t>
      </w:r>
      <w:r w:rsidR="002F03C0" w:rsidRPr="002F03C0">
        <w:rPr>
          <w:rFonts w:ascii="Times New Roman" w:hAnsi="Times New Roman" w:cs="Times New Roman"/>
          <w:bCs/>
          <w:sz w:val="24"/>
          <w:szCs w:val="24"/>
          <w:lang w:val="en-US"/>
        </w:rPr>
        <w:t xml:space="preserve"> (</w:t>
      </w:r>
      <w:r w:rsidR="002F03C0">
        <w:rPr>
          <w:rFonts w:ascii="Times New Roman" w:hAnsi="Times New Roman" w:cs="Times New Roman"/>
          <w:bCs/>
          <w:sz w:val="24"/>
          <w:szCs w:val="24"/>
          <w:lang w:val="en-US"/>
        </w:rPr>
        <w:t>3</w:t>
      </w:r>
      <w:r w:rsidR="002F03C0" w:rsidRPr="002F03C0">
        <w:rPr>
          <w:rFonts w:ascii="Times New Roman" w:hAnsi="Times New Roman" w:cs="Times New Roman"/>
          <w:bCs/>
          <w:sz w:val="24"/>
          <w:szCs w:val="24"/>
          <w:lang w:val="en-US"/>
        </w:rPr>
        <w:t>4%)</w:t>
      </w:r>
      <w:r w:rsidR="002F03C0">
        <w:rPr>
          <w:rFonts w:ascii="Times New Roman" w:hAnsi="Times New Roman" w:cs="Times New Roman"/>
          <w:bCs/>
          <w:sz w:val="24"/>
          <w:szCs w:val="24"/>
          <w:lang w:val="en-US"/>
        </w:rPr>
        <w:t xml:space="preserve">] </w:t>
      </w:r>
      <w:r w:rsidR="00C44EE5">
        <w:rPr>
          <w:rFonts w:ascii="Times New Roman" w:hAnsi="Times New Roman" w:cs="Times New Roman"/>
          <w:bCs/>
          <w:sz w:val="24"/>
          <w:szCs w:val="24"/>
          <w:lang w:val="en-US"/>
        </w:rPr>
        <w:t>and unaffected women</w:t>
      </w:r>
      <w:r w:rsidR="002F03C0">
        <w:rPr>
          <w:rFonts w:ascii="Times New Roman" w:hAnsi="Times New Roman" w:cs="Times New Roman"/>
          <w:bCs/>
          <w:sz w:val="24"/>
          <w:szCs w:val="24"/>
          <w:lang w:val="en-US"/>
        </w:rPr>
        <w:t xml:space="preserve"> [</w:t>
      </w:r>
      <w:r w:rsidR="002F03C0" w:rsidRPr="002F03C0">
        <w:rPr>
          <w:rFonts w:ascii="Times New Roman" w:hAnsi="Times New Roman" w:cs="Times New Roman"/>
          <w:bCs/>
          <w:sz w:val="24"/>
          <w:szCs w:val="24"/>
          <w:lang w:val="en-US"/>
        </w:rPr>
        <w:t>20 (47.5%)</w:t>
      </w:r>
      <w:r w:rsidR="002F03C0">
        <w:rPr>
          <w:rFonts w:ascii="Times New Roman" w:hAnsi="Times New Roman" w:cs="Times New Roman"/>
          <w:bCs/>
          <w:sz w:val="24"/>
          <w:szCs w:val="24"/>
          <w:lang w:val="en-US"/>
        </w:rPr>
        <w:t xml:space="preserve"> vs. </w:t>
      </w:r>
      <w:r w:rsidR="002F03C0" w:rsidRPr="002F03C0">
        <w:rPr>
          <w:rFonts w:ascii="Times New Roman" w:hAnsi="Times New Roman" w:cs="Times New Roman"/>
          <w:bCs/>
          <w:sz w:val="24"/>
          <w:szCs w:val="24"/>
          <w:lang w:val="en-US"/>
        </w:rPr>
        <w:t>2</w:t>
      </w:r>
      <w:r w:rsidR="002F03C0">
        <w:rPr>
          <w:rFonts w:ascii="Times New Roman" w:hAnsi="Times New Roman" w:cs="Times New Roman"/>
          <w:bCs/>
          <w:sz w:val="24"/>
          <w:szCs w:val="24"/>
          <w:lang w:val="en-US"/>
        </w:rPr>
        <w:t>2</w:t>
      </w:r>
      <w:r w:rsidR="002F03C0" w:rsidRPr="002F03C0">
        <w:rPr>
          <w:rFonts w:ascii="Times New Roman" w:hAnsi="Times New Roman" w:cs="Times New Roman"/>
          <w:bCs/>
          <w:sz w:val="24"/>
          <w:szCs w:val="24"/>
          <w:lang w:val="en-US"/>
        </w:rPr>
        <w:t xml:space="preserve"> (</w:t>
      </w:r>
      <w:r w:rsidR="002F03C0">
        <w:rPr>
          <w:rFonts w:ascii="Times New Roman" w:hAnsi="Times New Roman" w:cs="Times New Roman"/>
          <w:bCs/>
          <w:sz w:val="24"/>
          <w:szCs w:val="24"/>
          <w:lang w:val="en-US"/>
        </w:rPr>
        <w:t>52</w:t>
      </w:r>
      <w:r w:rsidR="002F03C0" w:rsidRPr="002F03C0">
        <w:rPr>
          <w:rFonts w:ascii="Times New Roman" w:hAnsi="Times New Roman" w:cs="Times New Roman"/>
          <w:bCs/>
          <w:sz w:val="24"/>
          <w:szCs w:val="24"/>
          <w:lang w:val="en-US"/>
        </w:rPr>
        <w:t>.5%)</w:t>
      </w:r>
      <w:r w:rsidR="002F03C0">
        <w:rPr>
          <w:rFonts w:ascii="Times New Roman" w:hAnsi="Times New Roman" w:cs="Times New Roman"/>
          <w:bCs/>
          <w:sz w:val="24"/>
          <w:szCs w:val="24"/>
          <w:lang w:val="en-US"/>
        </w:rPr>
        <w:t>]</w:t>
      </w:r>
      <w:r w:rsidR="00C44EE5">
        <w:rPr>
          <w:rFonts w:ascii="Times New Roman" w:hAnsi="Times New Roman" w:cs="Times New Roman"/>
          <w:bCs/>
          <w:sz w:val="24"/>
          <w:szCs w:val="24"/>
          <w:lang w:val="en-US"/>
        </w:rPr>
        <w:t>.</w:t>
      </w:r>
      <w:commentRangeEnd w:id="112"/>
      <w:r w:rsidR="000D5557">
        <w:rPr>
          <w:rStyle w:val="CommentReference"/>
        </w:rPr>
        <w:commentReference w:id="112"/>
      </w:r>
      <w:r w:rsidR="002F03C0">
        <w:rPr>
          <w:rFonts w:ascii="Times New Roman" w:hAnsi="Times New Roman" w:cs="Times New Roman"/>
          <w:bCs/>
          <w:sz w:val="24"/>
          <w:szCs w:val="24"/>
          <w:lang w:val="en-US"/>
        </w:rPr>
        <w:t xml:space="preserve"> </w:t>
      </w:r>
      <w:del w:id="113" w:author="Aagaard, Kjersti Marie" w:date="2021-07-21T19:06:00Z">
        <w:r w:rsidR="002F03C0" w:rsidDel="000D5557">
          <w:rPr>
            <w:rFonts w:ascii="Times New Roman" w:hAnsi="Times New Roman" w:cs="Times New Roman"/>
            <w:bCs/>
            <w:sz w:val="24"/>
            <w:szCs w:val="24"/>
            <w:lang w:val="en-US"/>
          </w:rPr>
          <w:delText xml:space="preserve">At the delivery time women with T1D were </w:delText>
        </w:r>
        <w:r w:rsidR="002F03C0" w:rsidDel="000D5557">
          <w:rPr>
            <w:rFonts w:ascii="Times New Roman" w:hAnsi="Times New Roman" w:cs="Times New Roman"/>
            <w:bCs/>
            <w:sz w:val="24"/>
            <w:szCs w:val="24"/>
            <w:lang w:val="en-US"/>
          </w:rPr>
          <w:lastRenderedPageBreak/>
          <w:delText xml:space="preserve">younger </w:delText>
        </w:r>
        <w:r w:rsidR="00A86BCD" w:rsidDel="000D5557">
          <w:rPr>
            <w:rFonts w:ascii="Times New Roman" w:hAnsi="Times New Roman" w:cs="Times New Roman"/>
            <w:bCs/>
            <w:sz w:val="24"/>
            <w:szCs w:val="24"/>
            <w:lang w:val="en-US"/>
          </w:rPr>
          <w:delText>(</w:delText>
        </w:r>
        <w:r w:rsidR="00A86BCD" w:rsidRPr="00A86BCD" w:rsidDel="000D5557">
          <w:rPr>
            <w:rFonts w:ascii="Times New Roman" w:hAnsi="Times New Roman" w:cs="Times New Roman"/>
            <w:bCs/>
            <w:sz w:val="24"/>
            <w:szCs w:val="24"/>
            <w:lang w:val="en-US"/>
          </w:rPr>
          <w:delText>30 ± 4</w:delText>
        </w:r>
        <w:r w:rsidR="00A86BCD" w:rsidDel="000D5557">
          <w:rPr>
            <w:rFonts w:ascii="Times New Roman" w:hAnsi="Times New Roman" w:cs="Times New Roman"/>
            <w:bCs/>
            <w:sz w:val="24"/>
            <w:szCs w:val="24"/>
            <w:lang w:val="en-US"/>
          </w:rPr>
          <w:delText xml:space="preserve">) </w:delText>
        </w:r>
        <w:r w:rsidR="002F03C0" w:rsidDel="000D5557">
          <w:rPr>
            <w:rFonts w:ascii="Times New Roman" w:hAnsi="Times New Roman" w:cs="Times New Roman"/>
            <w:bCs/>
            <w:sz w:val="24"/>
            <w:szCs w:val="24"/>
            <w:lang w:val="en-US"/>
          </w:rPr>
          <w:delText xml:space="preserve">comparing to the </w:delText>
        </w:r>
        <w:r w:rsidR="00A86BCD" w:rsidDel="000D5557">
          <w:rPr>
            <w:rFonts w:ascii="Times New Roman" w:hAnsi="Times New Roman" w:cs="Times New Roman"/>
            <w:bCs/>
            <w:sz w:val="24"/>
            <w:szCs w:val="24"/>
            <w:lang w:val="en-US"/>
          </w:rPr>
          <w:delText>unaffected women (</w:delText>
        </w:r>
        <w:r w:rsidR="00A86BCD" w:rsidRPr="00A86BCD" w:rsidDel="000D5557">
          <w:rPr>
            <w:rFonts w:ascii="Times New Roman" w:hAnsi="Times New Roman" w:cs="Times New Roman"/>
            <w:bCs/>
            <w:sz w:val="24"/>
            <w:szCs w:val="24"/>
            <w:lang w:val="en-US"/>
          </w:rPr>
          <w:delText>32 ± 4</w:delText>
        </w:r>
        <w:r w:rsidR="00A86BCD" w:rsidDel="000D5557">
          <w:rPr>
            <w:rFonts w:ascii="Times New Roman" w:hAnsi="Times New Roman" w:cs="Times New Roman"/>
            <w:bCs/>
            <w:sz w:val="24"/>
            <w:szCs w:val="24"/>
            <w:lang w:val="en-US"/>
          </w:rPr>
          <w:delText>)</w:delText>
        </w:r>
        <w:r w:rsidR="000C7226" w:rsidDel="000D5557">
          <w:rPr>
            <w:rFonts w:ascii="Times New Roman" w:hAnsi="Times New Roman" w:cs="Times New Roman"/>
            <w:bCs/>
            <w:sz w:val="24"/>
            <w:szCs w:val="24"/>
            <w:lang w:val="en-US"/>
          </w:rPr>
          <w:delText xml:space="preserve"> (</w:delText>
        </w:r>
        <w:r w:rsidR="000C7226" w:rsidRPr="00941930" w:rsidDel="000D5557">
          <w:rPr>
            <w:rFonts w:ascii="Times New Roman" w:hAnsi="Times New Roman" w:cs="Times New Roman"/>
            <w:bCs/>
            <w:sz w:val="24"/>
            <w:szCs w:val="24"/>
            <w:highlight w:val="green"/>
            <w:lang w:val="en-US"/>
          </w:rPr>
          <w:delText>Table</w:delText>
        </w:r>
        <w:r w:rsidR="00781291" w:rsidDel="000D5557">
          <w:rPr>
            <w:rFonts w:ascii="Times New Roman" w:hAnsi="Times New Roman" w:cs="Times New Roman"/>
            <w:bCs/>
            <w:sz w:val="24"/>
            <w:szCs w:val="24"/>
            <w:lang w:val="en-US"/>
          </w:rPr>
          <w:delText xml:space="preserve"> 1</w:delText>
        </w:r>
        <w:r w:rsidR="000C7226" w:rsidDel="000D5557">
          <w:rPr>
            <w:rFonts w:ascii="Times New Roman" w:hAnsi="Times New Roman" w:cs="Times New Roman"/>
            <w:bCs/>
            <w:sz w:val="24"/>
            <w:szCs w:val="24"/>
            <w:lang w:val="en-US"/>
          </w:rPr>
          <w:delText>)</w:delText>
        </w:r>
        <w:r w:rsidR="00A86BCD" w:rsidDel="000D5557">
          <w:rPr>
            <w:rFonts w:ascii="Times New Roman" w:hAnsi="Times New Roman" w:cs="Times New Roman"/>
            <w:bCs/>
            <w:sz w:val="24"/>
            <w:szCs w:val="24"/>
            <w:lang w:val="en-US"/>
          </w:rPr>
          <w:delText>.</w:delText>
        </w:r>
        <w:r w:rsidR="0061253D" w:rsidRPr="0061253D" w:rsidDel="000D5557">
          <w:rPr>
            <w:rFonts w:ascii="Times New Roman" w:hAnsi="Times New Roman" w:cs="Times New Roman"/>
            <w:bCs/>
            <w:sz w:val="24"/>
            <w:szCs w:val="24"/>
            <w:lang w:val="en-US"/>
          </w:rPr>
          <w:delText xml:space="preserve"> </w:delText>
        </w:r>
        <w:r w:rsidR="00215A23" w:rsidRPr="00215A23" w:rsidDel="000D5557">
          <w:rPr>
            <w:rFonts w:ascii="Times New Roman" w:hAnsi="Times New Roman" w:cs="Times New Roman"/>
            <w:bCs/>
            <w:sz w:val="24"/>
            <w:szCs w:val="24"/>
            <w:lang w:val="en-US"/>
          </w:rPr>
          <w:delText>BMI before pregnancy, weight gain during pregnancy and BMI before delivery were comparable in the studied groups of women</w:delText>
        </w:r>
        <w:r w:rsidR="00D64398" w:rsidDel="000D5557">
          <w:rPr>
            <w:rFonts w:ascii="Times New Roman" w:hAnsi="Times New Roman" w:cs="Times New Roman"/>
            <w:bCs/>
            <w:sz w:val="24"/>
            <w:szCs w:val="24"/>
            <w:lang w:val="en-US"/>
          </w:rPr>
          <w:delText xml:space="preserve"> (</w:delText>
        </w:r>
        <w:r w:rsidR="00D64398" w:rsidRPr="00941930" w:rsidDel="000D5557">
          <w:rPr>
            <w:rFonts w:ascii="Times New Roman" w:hAnsi="Times New Roman" w:cs="Times New Roman"/>
            <w:bCs/>
            <w:sz w:val="24"/>
            <w:szCs w:val="24"/>
            <w:highlight w:val="green"/>
            <w:lang w:val="en-US"/>
          </w:rPr>
          <w:delText>Table</w:delText>
        </w:r>
        <w:r w:rsidR="00781291" w:rsidDel="000D5557">
          <w:rPr>
            <w:rFonts w:ascii="Times New Roman" w:hAnsi="Times New Roman" w:cs="Times New Roman"/>
            <w:bCs/>
            <w:sz w:val="24"/>
            <w:szCs w:val="24"/>
            <w:lang w:val="en-US"/>
          </w:rPr>
          <w:delText xml:space="preserve"> 1</w:delText>
        </w:r>
        <w:r w:rsidR="00D64398" w:rsidDel="000D5557">
          <w:rPr>
            <w:rFonts w:ascii="Times New Roman" w:hAnsi="Times New Roman" w:cs="Times New Roman"/>
            <w:bCs/>
            <w:sz w:val="24"/>
            <w:szCs w:val="24"/>
            <w:lang w:val="en-US"/>
          </w:rPr>
          <w:delText>)</w:delText>
        </w:r>
        <w:r w:rsidR="00215A23" w:rsidRPr="00215A23" w:rsidDel="000D5557">
          <w:rPr>
            <w:rFonts w:ascii="Times New Roman" w:hAnsi="Times New Roman" w:cs="Times New Roman"/>
            <w:bCs/>
            <w:sz w:val="24"/>
            <w:szCs w:val="24"/>
            <w:lang w:val="en-US"/>
          </w:rPr>
          <w:delText>.</w:delText>
        </w:r>
        <w:r w:rsidR="004E5D0D" w:rsidDel="000D5557">
          <w:rPr>
            <w:rFonts w:ascii="Times New Roman" w:hAnsi="Times New Roman" w:cs="Times New Roman"/>
            <w:bCs/>
            <w:sz w:val="24"/>
            <w:szCs w:val="24"/>
            <w:lang w:val="en-US"/>
          </w:rPr>
          <w:delText xml:space="preserve"> Detailed</w:delText>
        </w:r>
        <w:r w:rsidR="004E5D0D" w:rsidRPr="004E5D0D" w:rsidDel="000D5557">
          <w:rPr>
            <w:rFonts w:ascii="Times New Roman" w:hAnsi="Times New Roman" w:cs="Times New Roman"/>
            <w:bCs/>
            <w:sz w:val="24"/>
            <w:szCs w:val="24"/>
            <w:lang w:val="en-US"/>
          </w:rPr>
          <w:delText xml:space="preserve"> diet</w:delText>
        </w:r>
        <w:r w:rsidR="004E5D0D" w:rsidDel="000D5557">
          <w:rPr>
            <w:rFonts w:ascii="Times New Roman" w:hAnsi="Times New Roman" w:cs="Times New Roman"/>
            <w:bCs/>
            <w:sz w:val="24"/>
            <w:szCs w:val="24"/>
            <w:lang w:val="en-US"/>
          </w:rPr>
          <w:delText>a</w:delText>
        </w:r>
        <w:r w:rsidR="004E5D0D" w:rsidRPr="004E5D0D" w:rsidDel="000D5557">
          <w:rPr>
            <w:rFonts w:ascii="Times New Roman" w:hAnsi="Times New Roman" w:cs="Times New Roman"/>
            <w:bCs/>
            <w:sz w:val="24"/>
            <w:szCs w:val="24"/>
            <w:lang w:val="en-US"/>
          </w:rPr>
          <w:delText xml:space="preserve">ry aspects </w:delText>
        </w:r>
        <w:r w:rsidR="004E5D0D" w:rsidDel="000D5557">
          <w:rPr>
            <w:rFonts w:ascii="Times New Roman" w:hAnsi="Times New Roman" w:cs="Times New Roman"/>
            <w:bCs/>
            <w:sz w:val="24"/>
            <w:szCs w:val="24"/>
            <w:lang w:val="en-US"/>
          </w:rPr>
          <w:delText xml:space="preserve">recorded for the studied women are described elsewhere </w:delText>
        </w:r>
        <w:r w:rsidR="00781291" w:rsidDel="000D5557">
          <w:rPr>
            <w:rFonts w:ascii="Times New Roman" w:hAnsi="Times New Roman" w:cs="Times New Roman"/>
            <w:bCs/>
            <w:sz w:val="24"/>
            <w:szCs w:val="24"/>
            <w:lang w:val="en-US"/>
          </w:rPr>
          <w:delText>[</w:delText>
        </w:r>
        <w:r w:rsidR="004E5D0D" w:rsidDel="000D5557">
          <w:rPr>
            <w:rFonts w:ascii="Times New Roman" w:hAnsi="Times New Roman" w:cs="Times New Roman"/>
            <w:bCs/>
            <w:sz w:val="24"/>
            <w:szCs w:val="24"/>
            <w:lang w:val="en-US"/>
          </w:rPr>
          <w:delText>Gutaj et al. 2020</w:delText>
        </w:r>
        <w:r w:rsidR="00781291" w:rsidDel="000D5557">
          <w:rPr>
            <w:rFonts w:ascii="Times New Roman" w:hAnsi="Times New Roman" w:cs="Times New Roman"/>
            <w:bCs/>
            <w:sz w:val="24"/>
            <w:szCs w:val="24"/>
            <w:lang w:val="en-US"/>
          </w:rPr>
          <w:delText>]</w:delText>
        </w:r>
        <w:r w:rsidR="004E5D0D" w:rsidDel="000D5557">
          <w:rPr>
            <w:rFonts w:ascii="Times New Roman" w:hAnsi="Times New Roman" w:cs="Times New Roman"/>
            <w:bCs/>
            <w:sz w:val="24"/>
            <w:szCs w:val="24"/>
            <w:lang w:val="en-US"/>
          </w:rPr>
          <w:delText>, while the s</w:delText>
        </w:r>
        <w:r w:rsidR="004E5D0D" w:rsidRPr="004E5D0D" w:rsidDel="000D5557">
          <w:rPr>
            <w:rFonts w:ascii="Times New Roman" w:hAnsi="Times New Roman" w:cs="Times New Roman"/>
            <w:bCs/>
            <w:sz w:val="24"/>
            <w:szCs w:val="24"/>
            <w:lang w:val="en-US"/>
          </w:rPr>
          <w:delText xml:space="preserve">elected </w:delText>
        </w:r>
        <w:r w:rsidR="004E5D0D" w:rsidDel="000D5557">
          <w:rPr>
            <w:rFonts w:ascii="Times New Roman" w:hAnsi="Times New Roman" w:cs="Times New Roman"/>
            <w:bCs/>
            <w:sz w:val="24"/>
            <w:szCs w:val="24"/>
            <w:lang w:val="en-US"/>
          </w:rPr>
          <w:delText>nutritional</w:delText>
        </w:r>
        <w:r w:rsidR="004E5D0D" w:rsidRPr="004E5D0D" w:rsidDel="000D5557">
          <w:rPr>
            <w:rFonts w:ascii="Times New Roman" w:hAnsi="Times New Roman" w:cs="Times New Roman"/>
            <w:bCs/>
            <w:sz w:val="24"/>
            <w:szCs w:val="24"/>
            <w:lang w:val="en-US"/>
          </w:rPr>
          <w:delText xml:space="preserve"> aspects</w:delText>
        </w:r>
        <w:r w:rsidR="004E5D0D" w:rsidDel="000D5557">
          <w:rPr>
            <w:rFonts w:ascii="Times New Roman" w:hAnsi="Times New Roman" w:cs="Times New Roman"/>
            <w:bCs/>
            <w:sz w:val="24"/>
            <w:szCs w:val="24"/>
            <w:lang w:val="en-US"/>
          </w:rPr>
          <w:delText xml:space="preserve"> </w:delText>
        </w:r>
        <w:r w:rsidR="007A405F" w:rsidDel="000D5557">
          <w:rPr>
            <w:rFonts w:ascii="Times New Roman" w:hAnsi="Times New Roman" w:cs="Times New Roman"/>
            <w:bCs/>
            <w:sz w:val="24"/>
            <w:szCs w:val="24"/>
            <w:lang w:val="en-US"/>
          </w:rPr>
          <w:delText>(percentages of e</w:delText>
        </w:r>
        <w:r w:rsidR="007A405F" w:rsidRPr="007A405F" w:rsidDel="000D5557">
          <w:rPr>
            <w:rFonts w:ascii="Times New Roman" w:hAnsi="Times New Roman" w:cs="Times New Roman"/>
            <w:bCs/>
            <w:sz w:val="24"/>
            <w:szCs w:val="24"/>
            <w:lang w:val="en-US"/>
          </w:rPr>
          <w:delText>nergy from fat</w:delText>
        </w:r>
        <w:r w:rsidR="007A405F" w:rsidDel="000D5557">
          <w:rPr>
            <w:rFonts w:ascii="Times New Roman" w:hAnsi="Times New Roman" w:cs="Times New Roman"/>
            <w:bCs/>
            <w:sz w:val="24"/>
            <w:szCs w:val="24"/>
            <w:lang w:val="en-US"/>
          </w:rPr>
          <w:delText xml:space="preserve">, </w:delText>
        </w:r>
        <w:r w:rsidR="007A405F" w:rsidRPr="007A405F" w:rsidDel="000D5557">
          <w:rPr>
            <w:rFonts w:ascii="Times New Roman" w:hAnsi="Times New Roman" w:cs="Times New Roman"/>
            <w:bCs/>
            <w:sz w:val="24"/>
            <w:szCs w:val="24"/>
            <w:lang w:val="en-US"/>
          </w:rPr>
          <w:delText>saturated fatt</w:delText>
        </w:r>
        <w:r w:rsidR="007A405F" w:rsidDel="000D5557">
          <w:rPr>
            <w:rFonts w:ascii="Times New Roman" w:hAnsi="Times New Roman" w:cs="Times New Roman"/>
            <w:bCs/>
            <w:sz w:val="24"/>
            <w:szCs w:val="24"/>
            <w:lang w:val="en-US"/>
          </w:rPr>
          <w:delText>y</w:delText>
        </w:r>
        <w:r w:rsidR="007A405F" w:rsidRPr="007A405F" w:rsidDel="000D5557">
          <w:rPr>
            <w:rFonts w:ascii="Times New Roman" w:hAnsi="Times New Roman" w:cs="Times New Roman"/>
            <w:bCs/>
            <w:sz w:val="24"/>
            <w:szCs w:val="24"/>
            <w:lang w:val="en-US"/>
          </w:rPr>
          <w:delText xml:space="preserve"> acids</w:delText>
        </w:r>
        <w:r w:rsidR="007A405F" w:rsidDel="000D5557">
          <w:rPr>
            <w:rFonts w:ascii="Times New Roman" w:hAnsi="Times New Roman" w:cs="Times New Roman"/>
            <w:bCs/>
            <w:sz w:val="24"/>
            <w:szCs w:val="24"/>
            <w:lang w:val="en-US"/>
          </w:rPr>
          <w:delText xml:space="preserve">, </w:delText>
        </w:r>
        <w:r w:rsidR="007A405F" w:rsidRPr="007A405F" w:rsidDel="000D5557">
          <w:rPr>
            <w:rFonts w:ascii="Times New Roman" w:hAnsi="Times New Roman" w:cs="Times New Roman"/>
            <w:bCs/>
            <w:sz w:val="24"/>
            <w:szCs w:val="24"/>
            <w:lang w:val="en-US"/>
          </w:rPr>
          <w:delText>carbohydrates</w:delText>
        </w:r>
        <w:r w:rsidR="007A405F" w:rsidDel="000D5557">
          <w:rPr>
            <w:rFonts w:ascii="Times New Roman" w:hAnsi="Times New Roman" w:cs="Times New Roman"/>
            <w:bCs/>
            <w:sz w:val="24"/>
            <w:szCs w:val="24"/>
            <w:lang w:val="en-US"/>
          </w:rPr>
          <w:delText xml:space="preserve"> and proteins) </w:delText>
        </w:r>
        <w:r w:rsidR="004E5D0D" w:rsidDel="000D5557">
          <w:rPr>
            <w:rFonts w:ascii="Times New Roman" w:hAnsi="Times New Roman" w:cs="Times New Roman"/>
            <w:bCs/>
            <w:sz w:val="24"/>
            <w:szCs w:val="24"/>
            <w:lang w:val="en-US"/>
          </w:rPr>
          <w:delText xml:space="preserve">are presented in the </w:delText>
        </w:r>
        <w:r w:rsidR="004E5D0D" w:rsidRPr="00941930" w:rsidDel="000D5557">
          <w:rPr>
            <w:rFonts w:ascii="Times New Roman" w:hAnsi="Times New Roman" w:cs="Times New Roman"/>
            <w:bCs/>
            <w:sz w:val="24"/>
            <w:szCs w:val="24"/>
            <w:highlight w:val="green"/>
            <w:lang w:val="en-US"/>
          </w:rPr>
          <w:delText>Table</w:delText>
        </w:r>
        <w:r w:rsidR="00781291" w:rsidDel="000D5557">
          <w:rPr>
            <w:rFonts w:ascii="Times New Roman" w:hAnsi="Times New Roman" w:cs="Times New Roman"/>
            <w:bCs/>
            <w:sz w:val="24"/>
            <w:szCs w:val="24"/>
            <w:lang w:val="en-US"/>
          </w:rPr>
          <w:delText xml:space="preserve"> 1</w:delText>
        </w:r>
        <w:r w:rsidR="004E5D0D" w:rsidDel="000D5557">
          <w:rPr>
            <w:rFonts w:ascii="Times New Roman" w:hAnsi="Times New Roman" w:cs="Times New Roman"/>
            <w:bCs/>
            <w:sz w:val="24"/>
            <w:szCs w:val="24"/>
            <w:lang w:val="en-US"/>
          </w:rPr>
          <w:delText>.</w:delText>
        </w:r>
        <w:r w:rsidR="00AF1AB1" w:rsidDel="000D5557">
          <w:rPr>
            <w:rFonts w:ascii="Times New Roman" w:hAnsi="Times New Roman" w:cs="Times New Roman"/>
            <w:bCs/>
            <w:sz w:val="24"/>
            <w:szCs w:val="24"/>
            <w:lang w:val="en-US"/>
          </w:rPr>
          <w:delText xml:space="preserve"> </w:delText>
        </w:r>
        <w:r w:rsidR="00AF1AB1" w:rsidRPr="00AF1AB1" w:rsidDel="000D5557">
          <w:rPr>
            <w:rFonts w:ascii="Times New Roman" w:hAnsi="Times New Roman" w:cs="Times New Roman"/>
            <w:bCs/>
            <w:sz w:val="24"/>
            <w:szCs w:val="24"/>
            <w:lang w:val="en-US"/>
          </w:rPr>
          <w:delText xml:space="preserve">The percentage of energy derived from total protein in the diet of women with T1D was higher compared to the diet of </w:delText>
        </w:r>
        <w:r w:rsidR="00AF1AB1" w:rsidDel="000D5557">
          <w:rPr>
            <w:rFonts w:ascii="Times New Roman" w:hAnsi="Times New Roman" w:cs="Times New Roman"/>
            <w:bCs/>
            <w:sz w:val="24"/>
            <w:szCs w:val="24"/>
            <w:lang w:val="en-US"/>
          </w:rPr>
          <w:delText>unaffected</w:delText>
        </w:r>
        <w:r w:rsidR="00AF1AB1" w:rsidRPr="00AF1AB1" w:rsidDel="000D5557">
          <w:rPr>
            <w:rFonts w:ascii="Times New Roman" w:hAnsi="Times New Roman" w:cs="Times New Roman"/>
            <w:bCs/>
            <w:sz w:val="24"/>
            <w:szCs w:val="24"/>
            <w:lang w:val="en-US"/>
          </w:rPr>
          <w:delText xml:space="preserve"> women </w:delText>
        </w:r>
        <w:r w:rsidR="00AF1AB1" w:rsidDel="000D5557">
          <w:rPr>
            <w:rFonts w:ascii="Times New Roman" w:hAnsi="Times New Roman" w:cs="Times New Roman"/>
            <w:bCs/>
            <w:sz w:val="24"/>
            <w:szCs w:val="24"/>
            <w:lang w:val="en-US"/>
          </w:rPr>
          <w:delText>(P=</w:delText>
        </w:r>
        <w:r w:rsidR="00AF1AB1" w:rsidRPr="00AF1AB1" w:rsidDel="000D5557">
          <w:rPr>
            <w:lang w:val="en-US"/>
          </w:rPr>
          <w:delText xml:space="preserve"> </w:delText>
        </w:r>
        <w:r w:rsidR="00AF1AB1" w:rsidRPr="00AF1AB1" w:rsidDel="000D5557">
          <w:rPr>
            <w:rFonts w:ascii="Times New Roman" w:hAnsi="Times New Roman" w:cs="Times New Roman"/>
            <w:bCs/>
            <w:sz w:val="24"/>
            <w:szCs w:val="24"/>
            <w:lang w:val="en-US"/>
          </w:rPr>
          <w:delText>0.029</w:delText>
        </w:r>
        <w:r w:rsidR="00AF1AB1" w:rsidDel="000D5557">
          <w:rPr>
            <w:rFonts w:ascii="Times New Roman" w:hAnsi="Times New Roman" w:cs="Times New Roman"/>
            <w:bCs/>
            <w:sz w:val="24"/>
            <w:szCs w:val="24"/>
            <w:lang w:val="en-US"/>
          </w:rPr>
          <w:delText xml:space="preserve">). </w:delText>
        </w:r>
        <w:r w:rsidR="00AF1AB1" w:rsidRPr="00AF1AB1" w:rsidDel="000D5557">
          <w:rPr>
            <w:rFonts w:ascii="Times New Roman" w:hAnsi="Times New Roman" w:cs="Times New Roman"/>
            <w:bCs/>
            <w:sz w:val="24"/>
            <w:szCs w:val="24"/>
            <w:lang w:val="en-US"/>
          </w:rPr>
          <w:delText xml:space="preserve">The percentage of energy derived from carbohydrates in the diet of women with T1D was lower compared to the diet of </w:delText>
        </w:r>
        <w:r w:rsidR="00AF1AB1" w:rsidDel="000D5557">
          <w:rPr>
            <w:rFonts w:ascii="Times New Roman" w:hAnsi="Times New Roman" w:cs="Times New Roman"/>
            <w:bCs/>
            <w:sz w:val="24"/>
            <w:szCs w:val="24"/>
            <w:lang w:val="en-US"/>
          </w:rPr>
          <w:delText>unaffected</w:delText>
        </w:r>
        <w:r w:rsidR="00AF1AB1" w:rsidRPr="00AF1AB1" w:rsidDel="000D5557">
          <w:rPr>
            <w:rFonts w:ascii="Times New Roman" w:hAnsi="Times New Roman" w:cs="Times New Roman"/>
            <w:bCs/>
            <w:sz w:val="24"/>
            <w:szCs w:val="24"/>
            <w:lang w:val="en-US"/>
          </w:rPr>
          <w:delText xml:space="preserve"> women </w:delText>
        </w:r>
        <w:r w:rsidR="00AF1AB1" w:rsidDel="000D5557">
          <w:rPr>
            <w:rFonts w:ascii="Times New Roman" w:hAnsi="Times New Roman" w:cs="Times New Roman"/>
            <w:bCs/>
            <w:sz w:val="24"/>
            <w:szCs w:val="24"/>
            <w:lang w:val="en-US"/>
          </w:rPr>
          <w:delText>(P=</w:delText>
        </w:r>
        <w:r w:rsidR="00AF1AB1" w:rsidRPr="00AF1AB1" w:rsidDel="000D5557">
          <w:rPr>
            <w:lang w:val="en-US"/>
          </w:rPr>
          <w:delText xml:space="preserve"> </w:delText>
        </w:r>
        <w:r w:rsidR="00AF1AB1" w:rsidRPr="00AF1AB1" w:rsidDel="000D5557">
          <w:rPr>
            <w:rFonts w:ascii="Times New Roman" w:hAnsi="Times New Roman" w:cs="Times New Roman"/>
            <w:bCs/>
            <w:sz w:val="24"/>
            <w:szCs w:val="24"/>
            <w:lang w:val="en-US"/>
          </w:rPr>
          <w:delText>0.0171</w:delText>
        </w:r>
        <w:r w:rsidR="00AF1AB1" w:rsidDel="000D5557">
          <w:rPr>
            <w:rFonts w:ascii="Times New Roman" w:hAnsi="Times New Roman" w:cs="Times New Roman"/>
            <w:bCs/>
            <w:sz w:val="24"/>
            <w:szCs w:val="24"/>
            <w:lang w:val="en-US"/>
          </w:rPr>
          <w:delText>) (</w:delText>
        </w:r>
        <w:r w:rsidR="00AF1AB1" w:rsidRPr="00941930" w:rsidDel="000D5557">
          <w:rPr>
            <w:rFonts w:ascii="Times New Roman" w:hAnsi="Times New Roman" w:cs="Times New Roman"/>
            <w:bCs/>
            <w:sz w:val="24"/>
            <w:szCs w:val="24"/>
            <w:highlight w:val="green"/>
            <w:lang w:val="en-US"/>
          </w:rPr>
          <w:delText>Table</w:delText>
        </w:r>
        <w:r w:rsidR="00781291" w:rsidDel="000D5557">
          <w:rPr>
            <w:rFonts w:ascii="Times New Roman" w:hAnsi="Times New Roman" w:cs="Times New Roman"/>
            <w:bCs/>
            <w:sz w:val="24"/>
            <w:szCs w:val="24"/>
            <w:lang w:val="en-US"/>
          </w:rPr>
          <w:delText xml:space="preserve"> 1</w:delText>
        </w:r>
        <w:r w:rsidR="00AF1AB1" w:rsidDel="000D5557">
          <w:rPr>
            <w:rFonts w:ascii="Times New Roman" w:hAnsi="Times New Roman" w:cs="Times New Roman"/>
            <w:bCs/>
            <w:sz w:val="24"/>
            <w:szCs w:val="24"/>
            <w:lang w:val="en-US"/>
          </w:rPr>
          <w:delText>).</w:delText>
        </w:r>
      </w:del>
      <w:ins w:id="114" w:author="Aagaard, Kjersti Marie" w:date="2021-07-21T19:06:00Z">
        <w:r w:rsidR="000D5557">
          <w:rPr>
            <w:rFonts w:ascii="Times New Roman" w:hAnsi="Times New Roman" w:cs="Times New Roman"/>
            <w:bCs/>
            <w:sz w:val="24"/>
            <w:szCs w:val="24"/>
            <w:lang w:val="en-US"/>
          </w:rPr>
          <w:t xml:space="preserve">In our cohort, adequate glycemic control </w:t>
        </w:r>
      </w:ins>
      <w:ins w:id="115" w:author="Aagaard, Kjersti Marie" w:date="2021-07-21T19:07:00Z">
        <w:r w:rsidR="000D5557">
          <w:rPr>
            <w:rFonts w:ascii="Times New Roman" w:hAnsi="Times New Roman" w:cs="Times New Roman"/>
            <w:bCs/>
            <w:sz w:val="24"/>
            <w:szCs w:val="24"/>
            <w:lang w:val="en-US"/>
          </w:rPr>
          <w:t xml:space="preserve">(as measured by HgbA1c ≤ 6.1% (43 mmol/mol; </w:t>
        </w:r>
        <w:r w:rsidR="000D5557" w:rsidRPr="009C60BF">
          <w:rPr>
            <w:rFonts w:ascii="Times New Roman" w:hAnsi="Times New Roman" w:cs="Times New Roman"/>
            <w:bCs/>
            <w:sz w:val="24"/>
            <w:szCs w:val="24"/>
            <w:highlight w:val="cyan"/>
            <w:lang w:val="en-US"/>
          </w:rPr>
          <w:t>Figure</w:t>
        </w:r>
        <w:r w:rsidR="000D5557">
          <w:rPr>
            <w:rFonts w:ascii="Times New Roman" w:hAnsi="Times New Roman" w:cs="Times New Roman"/>
            <w:bCs/>
            <w:sz w:val="24"/>
            <w:szCs w:val="24"/>
            <w:lang w:val="en-US"/>
          </w:rPr>
          <w:t xml:space="preserve"> S1B) </w:t>
        </w:r>
      </w:ins>
      <w:ins w:id="116" w:author="Aagaard, Kjersti Marie" w:date="2021-07-21T19:06:00Z">
        <w:r w:rsidR="000D5557">
          <w:rPr>
            <w:rFonts w:ascii="Times New Roman" w:hAnsi="Times New Roman" w:cs="Times New Roman"/>
            <w:bCs/>
            <w:sz w:val="24"/>
            <w:szCs w:val="24"/>
            <w:lang w:val="en-US"/>
          </w:rPr>
          <w:t>was observe</w:t>
        </w:r>
      </w:ins>
      <w:ins w:id="117" w:author="Aagaard, Kjersti Marie" w:date="2021-07-21T19:07:00Z">
        <w:r w:rsidR="000D5557">
          <w:rPr>
            <w:rFonts w:ascii="Times New Roman" w:hAnsi="Times New Roman" w:cs="Times New Roman"/>
            <w:bCs/>
            <w:sz w:val="24"/>
            <w:szCs w:val="24"/>
            <w:lang w:val="en-US"/>
          </w:rPr>
          <w:t>d</w:t>
        </w:r>
      </w:ins>
      <w:ins w:id="118" w:author="Aagaard, Kjersti Marie" w:date="2021-07-21T19:06:00Z">
        <w:r w:rsidR="000D5557">
          <w:rPr>
            <w:rFonts w:ascii="Times New Roman" w:hAnsi="Times New Roman" w:cs="Times New Roman"/>
            <w:bCs/>
            <w:sz w:val="24"/>
            <w:szCs w:val="24"/>
            <w:lang w:val="en-US"/>
          </w:rPr>
          <w:t xml:space="preserve"> in the 2</w:t>
        </w:r>
        <w:r w:rsidR="000D5557" w:rsidRPr="000D5557">
          <w:rPr>
            <w:rFonts w:ascii="Times New Roman" w:hAnsi="Times New Roman" w:cs="Times New Roman"/>
            <w:bCs/>
            <w:sz w:val="24"/>
            <w:szCs w:val="24"/>
            <w:vertAlign w:val="superscript"/>
            <w:lang w:val="en-US"/>
            <w:rPrChange w:id="119" w:author="Aagaard, Kjersti Marie" w:date="2021-07-21T19:06:00Z">
              <w:rPr>
                <w:rFonts w:ascii="Times New Roman" w:hAnsi="Times New Roman" w:cs="Times New Roman"/>
                <w:bCs/>
                <w:sz w:val="24"/>
                <w:szCs w:val="24"/>
                <w:lang w:val="en-US"/>
              </w:rPr>
            </w:rPrChange>
          </w:rPr>
          <w:t>nd</w:t>
        </w:r>
        <w:r w:rsidR="000D5557">
          <w:rPr>
            <w:rFonts w:ascii="Times New Roman" w:hAnsi="Times New Roman" w:cs="Times New Roman"/>
            <w:bCs/>
            <w:sz w:val="24"/>
            <w:szCs w:val="24"/>
            <w:lang w:val="en-US"/>
          </w:rPr>
          <w:t xml:space="preserve"> and 3</w:t>
        </w:r>
        <w:r w:rsidR="000D5557" w:rsidRPr="000D5557">
          <w:rPr>
            <w:rFonts w:ascii="Times New Roman" w:hAnsi="Times New Roman" w:cs="Times New Roman"/>
            <w:bCs/>
            <w:sz w:val="24"/>
            <w:szCs w:val="24"/>
            <w:vertAlign w:val="superscript"/>
            <w:lang w:val="en-US"/>
            <w:rPrChange w:id="120" w:author="Aagaard, Kjersti Marie" w:date="2021-07-21T19:06:00Z">
              <w:rPr>
                <w:rFonts w:ascii="Times New Roman" w:hAnsi="Times New Roman" w:cs="Times New Roman"/>
                <w:bCs/>
                <w:sz w:val="24"/>
                <w:szCs w:val="24"/>
                <w:lang w:val="en-US"/>
              </w:rPr>
            </w:rPrChange>
          </w:rPr>
          <w:t>rd</w:t>
        </w:r>
        <w:r w:rsidR="000D5557">
          <w:rPr>
            <w:rFonts w:ascii="Times New Roman" w:hAnsi="Times New Roman" w:cs="Times New Roman"/>
            <w:bCs/>
            <w:sz w:val="24"/>
            <w:szCs w:val="24"/>
            <w:lang w:val="en-US"/>
          </w:rPr>
          <w:t xml:space="preserve"> trimester</w:t>
        </w:r>
      </w:ins>
    </w:p>
    <w:p w14:paraId="1213491C" w14:textId="24ED89B0" w:rsidR="002D6D47" w:rsidRDefault="002D6D47" w:rsidP="000D5557">
      <w:pPr>
        <w:spacing w:line="480" w:lineRule="auto"/>
        <w:ind w:firstLine="708"/>
        <w:jc w:val="both"/>
        <w:rPr>
          <w:rFonts w:ascii="Times New Roman" w:hAnsi="Times New Roman" w:cs="Times New Roman"/>
          <w:bCs/>
          <w:sz w:val="24"/>
          <w:szCs w:val="24"/>
          <w:lang w:val="en-US"/>
        </w:rPr>
      </w:pPr>
      <w:del w:id="121" w:author="Aagaard, Kjersti Marie" w:date="2021-07-21T19:07:00Z">
        <w:r w:rsidRPr="002D6D47" w:rsidDel="000D5557">
          <w:rPr>
            <w:rFonts w:ascii="Times New Roman" w:hAnsi="Times New Roman" w:cs="Times New Roman"/>
            <w:bCs/>
            <w:sz w:val="24"/>
            <w:szCs w:val="24"/>
            <w:lang w:val="en-US"/>
          </w:rPr>
          <w:delText>Glycaemic control was satisfactory in second and third trimesters</w:delText>
        </w:r>
        <w:r w:rsidDel="000D5557">
          <w:rPr>
            <w:rFonts w:ascii="Times New Roman" w:hAnsi="Times New Roman" w:cs="Times New Roman"/>
            <w:bCs/>
            <w:sz w:val="24"/>
            <w:szCs w:val="24"/>
            <w:lang w:val="en-US"/>
          </w:rPr>
          <w:delText xml:space="preserve"> in the women with T1D, in accordance with </w:delText>
        </w:r>
        <w:r w:rsidRPr="002D6D47" w:rsidDel="000D5557">
          <w:rPr>
            <w:rFonts w:ascii="Times New Roman" w:hAnsi="Times New Roman" w:cs="Times New Roman"/>
            <w:bCs/>
            <w:sz w:val="24"/>
            <w:szCs w:val="24"/>
            <w:lang w:val="en-US"/>
          </w:rPr>
          <w:delText xml:space="preserve">the recommendations of the Polish Diabetes Association, </w:delText>
        </w:r>
        <w:r w:rsidDel="000D5557">
          <w:rPr>
            <w:rFonts w:ascii="Times New Roman" w:hAnsi="Times New Roman" w:cs="Times New Roman"/>
            <w:bCs/>
            <w:sz w:val="24"/>
            <w:szCs w:val="24"/>
            <w:lang w:val="en-US"/>
          </w:rPr>
          <w:delText xml:space="preserve">in which </w:delText>
        </w:r>
        <w:r w:rsidRPr="002D6D47" w:rsidDel="000D5557">
          <w:rPr>
            <w:rFonts w:ascii="Times New Roman" w:hAnsi="Times New Roman" w:cs="Times New Roman"/>
            <w:bCs/>
            <w:sz w:val="24"/>
            <w:szCs w:val="24"/>
            <w:lang w:val="en-US"/>
          </w:rPr>
          <w:delText>one of the criteria for good diabetes control during pregnancy is a glycated hemoglobin level ≤ 6.1% (43 mmol/mol)</w:delText>
        </w:r>
        <w:r w:rsidDel="000D5557">
          <w:rPr>
            <w:rFonts w:ascii="Times New Roman" w:hAnsi="Times New Roman" w:cs="Times New Roman"/>
            <w:bCs/>
            <w:sz w:val="24"/>
            <w:szCs w:val="24"/>
            <w:lang w:val="en-US"/>
          </w:rPr>
          <w:delText xml:space="preserve"> (</w:delText>
        </w:r>
        <w:r w:rsidR="009C60BF" w:rsidRPr="009C60BF" w:rsidDel="000D5557">
          <w:rPr>
            <w:rFonts w:ascii="Times New Roman" w:hAnsi="Times New Roman" w:cs="Times New Roman"/>
            <w:bCs/>
            <w:sz w:val="24"/>
            <w:szCs w:val="24"/>
            <w:highlight w:val="cyan"/>
            <w:lang w:val="en-US"/>
          </w:rPr>
          <w:delText>Figure</w:delText>
        </w:r>
        <w:r w:rsidR="00781291" w:rsidDel="000D5557">
          <w:rPr>
            <w:rFonts w:ascii="Times New Roman" w:hAnsi="Times New Roman" w:cs="Times New Roman"/>
            <w:bCs/>
            <w:sz w:val="24"/>
            <w:szCs w:val="24"/>
            <w:lang w:val="en-US"/>
          </w:rPr>
          <w:delText xml:space="preserve"> S1B</w:delText>
        </w:r>
        <w:r w:rsidR="009C60BF" w:rsidDel="000D5557">
          <w:rPr>
            <w:rFonts w:ascii="Times New Roman" w:hAnsi="Times New Roman" w:cs="Times New Roman"/>
            <w:bCs/>
            <w:sz w:val="24"/>
            <w:szCs w:val="24"/>
            <w:lang w:val="en-US"/>
          </w:rPr>
          <w:delText>).</w:delText>
        </w:r>
        <w:r w:rsidR="004D1B26" w:rsidDel="000D5557">
          <w:rPr>
            <w:rFonts w:ascii="Times New Roman" w:hAnsi="Times New Roman" w:cs="Times New Roman"/>
            <w:bCs/>
            <w:sz w:val="24"/>
            <w:szCs w:val="24"/>
            <w:lang w:val="en-US"/>
          </w:rPr>
          <w:delText xml:space="preserve"> </w:delText>
        </w:r>
        <w:r w:rsidR="004D1B26" w:rsidRPr="004D1B26" w:rsidDel="000D5557">
          <w:rPr>
            <w:rFonts w:ascii="Times New Roman" w:hAnsi="Times New Roman" w:cs="Times New Roman"/>
            <w:bCs/>
            <w:sz w:val="24"/>
            <w:szCs w:val="24"/>
            <w:lang w:val="en-US"/>
          </w:rPr>
          <w:delText xml:space="preserve">There was no </w:delText>
        </w:r>
        <w:r w:rsidR="00B67D2C" w:rsidDel="000D5557">
          <w:rPr>
            <w:rFonts w:ascii="Times New Roman" w:hAnsi="Times New Roman" w:cs="Times New Roman"/>
            <w:bCs/>
            <w:sz w:val="24"/>
            <w:szCs w:val="24"/>
            <w:lang w:val="en-US"/>
          </w:rPr>
          <w:delText xml:space="preserve">substantial </w:delText>
        </w:r>
        <w:r w:rsidR="004D1B26" w:rsidRPr="004D1B26" w:rsidDel="000D5557">
          <w:rPr>
            <w:rFonts w:ascii="Times New Roman" w:hAnsi="Times New Roman" w:cs="Times New Roman"/>
            <w:bCs/>
            <w:sz w:val="24"/>
            <w:szCs w:val="24"/>
            <w:lang w:val="en-US"/>
          </w:rPr>
          <w:delText xml:space="preserve">difference in the results of diabetes control when comparing the </w:delText>
        </w:r>
        <w:r w:rsidR="00642E33" w:rsidDel="000D5557">
          <w:rPr>
            <w:rFonts w:ascii="Times New Roman" w:hAnsi="Times New Roman" w:cs="Times New Roman"/>
            <w:bCs/>
            <w:sz w:val="24"/>
            <w:szCs w:val="24"/>
            <w:lang w:val="en-US"/>
          </w:rPr>
          <w:delText>data</w:delText>
        </w:r>
        <w:r w:rsidR="004D1B26" w:rsidRPr="004D1B26" w:rsidDel="000D5557">
          <w:rPr>
            <w:rFonts w:ascii="Times New Roman" w:hAnsi="Times New Roman" w:cs="Times New Roman"/>
            <w:bCs/>
            <w:sz w:val="24"/>
            <w:szCs w:val="24"/>
            <w:lang w:val="en-US"/>
          </w:rPr>
          <w:delText xml:space="preserve"> of the second and third trimesters of pregnancy</w:delText>
        </w:r>
      </w:del>
      <w:r w:rsidR="00B67D2C">
        <w:rPr>
          <w:rFonts w:ascii="Times New Roman" w:hAnsi="Times New Roman" w:cs="Times New Roman"/>
          <w:bCs/>
          <w:sz w:val="24"/>
          <w:szCs w:val="24"/>
          <w:lang w:val="en-US"/>
        </w:rPr>
        <w:t xml:space="preserve"> (P=</w:t>
      </w:r>
      <w:r w:rsidR="00B67D2C" w:rsidRPr="00B67D2C">
        <w:rPr>
          <w:lang w:val="en-US"/>
        </w:rPr>
        <w:t xml:space="preserve"> </w:t>
      </w:r>
      <w:r w:rsidR="00B67D2C" w:rsidRPr="00B67D2C">
        <w:rPr>
          <w:rFonts w:ascii="Times New Roman" w:hAnsi="Times New Roman" w:cs="Times New Roman"/>
          <w:bCs/>
          <w:sz w:val="24"/>
          <w:szCs w:val="24"/>
          <w:lang w:val="en-US"/>
        </w:rPr>
        <w:t>0.682</w:t>
      </w:r>
      <w:r w:rsidR="00B67D2C">
        <w:rPr>
          <w:rFonts w:ascii="Times New Roman" w:hAnsi="Times New Roman" w:cs="Times New Roman"/>
          <w:bCs/>
          <w:sz w:val="24"/>
          <w:szCs w:val="24"/>
          <w:lang w:val="en-US"/>
        </w:rPr>
        <w:t>)</w:t>
      </w:r>
      <w:r w:rsidR="004D1B26" w:rsidRPr="004D1B26">
        <w:rPr>
          <w:rFonts w:ascii="Times New Roman" w:hAnsi="Times New Roman" w:cs="Times New Roman"/>
          <w:bCs/>
          <w:sz w:val="24"/>
          <w:szCs w:val="24"/>
          <w:lang w:val="en-US"/>
        </w:rPr>
        <w:t>.</w:t>
      </w:r>
    </w:p>
    <w:p w14:paraId="7E209AF4" w14:textId="739EBFC8" w:rsidR="0058384A" w:rsidRDefault="004271F5" w:rsidP="00776431">
      <w:pPr>
        <w:spacing w:line="480" w:lineRule="auto"/>
        <w:ind w:firstLine="708"/>
        <w:jc w:val="both"/>
        <w:rPr>
          <w:rFonts w:ascii="Times New Roman" w:hAnsi="Times New Roman" w:cs="Times New Roman"/>
          <w:bCs/>
          <w:sz w:val="24"/>
          <w:szCs w:val="24"/>
          <w:lang w:val="en-US"/>
        </w:rPr>
      </w:pPr>
      <w:commentRangeStart w:id="122"/>
      <w:r>
        <w:rPr>
          <w:rFonts w:ascii="Times New Roman" w:hAnsi="Times New Roman" w:cs="Times New Roman"/>
          <w:bCs/>
          <w:sz w:val="24"/>
          <w:szCs w:val="24"/>
          <w:lang w:val="en-US"/>
        </w:rPr>
        <w:t>C</w:t>
      </w:r>
      <w:r w:rsidR="0061253D" w:rsidRPr="00CB076D">
        <w:rPr>
          <w:rFonts w:ascii="Times New Roman" w:hAnsi="Times New Roman" w:cs="Times New Roman"/>
          <w:bCs/>
          <w:sz w:val="24"/>
          <w:szCs w:val="24"/>
          <w:lang w:val="en-US"/>
        </w:rPr>
        <w:t xml:space="preserve">linical </w:t>
      </w:r>
      <w:r w:rsidR="0061253D">
        <w:rPr>
          <w:rFonts w:ascii="Times New Roman" w:hAnsi="Times New Roman" w:cs="Times New Roman"/>
          <w:bCs/>
          <w:sz w:val="24"/>
          <w:szCs w:val="24"/>
          <w:lang w:val="en-US"/>
        </w:rPr>
        <w:t>c</w:t>
      </w:r>
      <w:r w:rsidR="0061253D" w:rsidRPr="00CB076D">
        <w:rPr>
          <w:rFonts w:ascii="Times New Roman" w:hAnsi="Times New Roman" w:cs="Times New Roman"/>
          <w:bCs/>
          <w:sz w:val="24"/>
          <w:szCs w:val="24"/>
          <w:lang w:val="en-US"/>
        </w:rPr>
        <w:t>haracteristics</w:t>
      </w:r>
      <w:r w:rsidR="0061253D">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of </w:t>
      </w:r>
      <w:r w:rsidR="00C1277E">
        <w:rPr>
          <w:rFonts w:ascii="Times New Roman" w:hAnsi="Times New Roman" w:cs="Times New Roman"/>
          <w:bCs/>
          <w:sz w:val="24"/>
          <w:szCs w:val="24"/>
          <w:lang w:val="en-US"/>
        </w:rPr>
        <w:t xml:space="preserve">the </w:t>
      </w:r>
      <w:r>
        <w:rPr>
          <w:rFonts w:ascii="Times New Roman" w:hAnsi="Times New Roman" w:cs="Times New Roman"/>
          <w:bCs/>
          <w:sz w:val="24"/>
          <w:szCs w:val="24"/>
          <w:lang w:val="en-US"/>
        </w:rPr>
        <w:t xml:space="preserve">neonates </w:t>
      </w:r>
      <w:r w:rsidR="0061253D">
        <w:rPr>
          <w:rFonts w:ascii="Times New Roman" w:hAnsi="Times New Roman" w:cs="Times New Roman"/>
          <w:bCs/>
          <w:sz w:val="24"/>
          <w:szCs w:val="24"/>
          <w:lang w:val="en-US"/>
        </w:rPr>
        <w:t xml:space="preserve">are presented in </w:t>
      </w:r>
      <w:r w:rsidR="0061253D" w:rsidRPr="00941930">
        <w:rPr>
          <w:rFonts w:ascii="Times New Roman" w:hAnsi="Times New Roman" w:cs="Times New Roman"/>
          <w:bCs/>
          <w:sz w:val="24"/>
          <w:szCs w:val="24"/>
          <w:highlight w:val="green"/>
          <w:lang w:val="en-US"/>
        </w:rPr>
        <w:t>Table</w:t>
      </w:r>
      <w:r w:rsidR="00781291">
        <w:rPr>
          <w:rFonts w:ascii="Times New Roman" w:hAnsi="Times New Roman" w:cs="Times New Roman"/>
          <w:bCs/>
          <w:sz w:val="24"/>
          <w:szCs w:val="24"/>
          <w:lang w:val="en-US"/>
        </w:rPr>
        <w:t xml:space="preserve"> 2</w:t>
      </w:r>
      <w:r w:rsidR="0061253D" w:rsidRPr="00CB076D">
        <w:rPr>
          <w:rFonts w:ascii="Times New Roman" w:hAnsi="Times New Roman" w:cs="Times New Roman"/>
          <w:bCs/>
          <w:sz w:val="24"/>
          <w:szCs w:val="24"/>
          <w:lang w:val="en-US"/>
        </w:rPr>
        <w:t>.</w:t>
      </w:r>
      <w:r w:rsidR="0061253D">
        <w:rPr>
          <w:rFonts w:ascii="Times New Roman" w:hAnsi="Times New Roman" w:cs="Times New Roman"/>
          <w:bCs/>
          <w:sz w:val="24"/>
          <w:szCs w:val="24"/>
          <w:lang w:val="en-US"/>
        </w:rPr>
        <w:t xml:space="preserve"> No preterm neonates were involved in the study.</w:t>
      </w:r>
      <w:r w:rsidR="0059225F">
        <w:rPr>
          <w:rFonts w:ascii="Times New Roman" w:hAnsi="Times New Roman" w:cs="Times New Roman"/>
          <w:bCs/>
          <w:sz w:val="24"/>
          <w:szCs w:val="24"/>
          <w:lang w:val="en-US"/>
        </w:rPr>
        <w:t xml:space="preserve"> </w:t>
      </w:r>
      <w:r w:rsidR="00560355">
        <w:rPr>
          <w:rFonts w:ascii="Times New Roman" w:hAnsi="Times New Roman" w:cs="Times New Roman"/>
          <w:bCs/>
          <w:sz w:val="24"/>
          <w:szCs w:val="24"/>
          <w:lang w:val="en-US"/>
        </w:rPr>
        <w:t xml:space="preserve">64% of newborns born to the women with T1D and 93% of newborns of the unaffected women were classified </w:t>
      </w:r>
      <w:r w:rsidR="0082701B">
        <w:rPr>
          <w:rFonts w:ascii="Times New Roman" w:hAnsi="Times New Roman" w:cs="Times New Roman"/>
          <w:bCs/>
          <w:sz w:val="24"/>
          <w:szCs w:val="24"/>
          <w:lang w:val="en-US"/>
        </w:rPr>
        <w:t>as</w:t>
      </w:r>
      <w:r w:rsidR="00560355" w:rsidRPr="00560355">
        <w:rPr>
          <w:rFonts w:ascii="Times New Roman" w:hAnsi="Times New Roman" w:cs="Times New Roman"/>
          <w:bCs/>
          <w:sz w:val="24"/>
          <w:szCs w:val="24"/>
          <w:lang w:val="en-US"/>
        </w:rPr>
        <w:t xml:space="preserve"> appropriate for gestational age (AGA)</w:t>
      </w:r>
      <w:r w:rsidR="00560355">
        <w:rPr>
          <w:rFonts w:ascii="Times New Roman" w:hAnsi="Times New Roman" w:cs="Times New Roman"/>
          <w:bCs/>
          <w:sz w:val="24"/>
          <w:szCs w:val="24"/>
          <w:lang w:val="en-US"/>
        </w:rPr>
        <w:t xml:space="preserve">, </w:t>
      </w:r>
      <w:r w:rsidR="00776431">
        <w:rPr>
          <w:rFonts w:ascii="Times New Roman" w:hAnsi="Times New Roman" w:cs="Times New Roman"/>
          <w:bCs/>
          <w:sz w:val="24"/>
          <w:szCs w:val="24"/>
          <w:lang w:val="en-US"/>
        </w:rPr>
        <w:t>28% and 7%, respectively</w:t>
      </w:r>
      <w:r w:rsidR="0082701B">
        <w:rPr>
          <w:rFonts w:ascii="Times New Roman" w:hAnsi="Times New Roman" w:cs="Times New Roman"/>
          <w:bCs/>
          <w:sz w:val="24"/>
          <w:szCs w:val="24"/>
          <w:lang w:val="en-US"/>
        </w:rPr>
        <w:t>,</w:t>
      </w:r>
      <w:r w:rsidR="00776431">
        <w:rPr>
          <w:rFonts w:ascii="Times New Roman" w:hAnsi="Times New Roman" w:cs="Times New Roman"/>
          <w:bCs/>
          <w:sz w:val="24"/>
          <w:szCs w:val="24"/>
          <w:lang w:val="en-US"/>
        </w:rPr>
        <w:t xml:space="preserve"> were </w:t>
      </w:r>
      <w:r w:rsidR="00776431" w:rsidRPr="00560355">
        <w:rPr>
          <w:rFonts w:ascii="Times New Roman" w:hAnsi="Times New Roman" w:cs="Times New Roman"/>
          <w:bCs/>
          <w:sz w:val="24"/>
          <w:szCs w:val="24"/>
          <w:lang w:val="en-US"/>
        </w:rPr>
        <w:t>considered large for gestational age (LGA)</w:t>
      </w:r>
      <w:r w:rsidR="00B7511E">
        <w:rPr>
          <w:rFonts w:ascii="Times New Roman" w:hAnsi="Times New Roman" w:cs="Times New Roman"/>
          <w:bCs/>
          <w:sz w:val="24"/>
          <w:szCs w:val="24"/>
          <w:lang w:val="en-US"/>
        </w:rPr>
        <w:t xml:space="preserve"> (P= 0.0102)</w:t>
      </w:r>
      <w:r w:rsidR="00776431">
        <w:rPr>
          <w:rFonts w:ascii="Times New Roman" w:hAnsi="Times New Roman" w:cs="Times New Roman"/>
          <w:bCs/>
          <w:sz w:val="24"/>
          <w:szCs w:val="24"/>
          <w:lang w:val="en-US"/>
        </w:rPr>
        <w:t xml:space="preserve">, </w:t>
      </w:r>
      <w:r w:rsidR="00560355">
        <w:rPr>
          <w:rFonts w:ascii="Times New Roman" w:hAnsi="Times New Roman" w:cs="Times New Roman"/>
          <w:bCs/>
          <w:sz w:val="24"/>
          <w:szCs w:val="24"/>
          <w:lang w:val="en-US"/>
        </w:rPr>
        <w:t xml:space="preserve">while </w:t>
      </w:r>
      <w:r w:rsidR="00776431">
        <w:rPr>
          <w:rFonts w:ascii="Times New Roman" w:hAnsi="Times New Roman" w:cs="Times New Roman"/>
          <w:bCs/>
          <w:sz w:val="24"/>
          <w:szCs w:val="24"/>
          <w:lang w:val="en-US"/>
        </w:rPr>
        <w:t xml:space="preserve">newborn </w:t>
      </w:r>
      <w:r w:rsidR="00560355" w:rsidRPr="00560355">
        <w:rPr>
          <w:rFonts w:ascii="Times New Roman" w:hAnsi="Times New Roman" w:cs="Times New Roman"/>
          <w:bCs/>
          <w:sz w:val="24"/>
          <w:szCs w:val="24"/>
          <w:lang w:val="en-US"/>
        </w:rPr>
        <w:t xml:space="preserve">small for gestational age </w:t>
      </w:r>
      <w:r w:rsidR="00560355">
        <w:rPr>
          <w:rFonts w:ascii="Times New Roman" w:hAnsi="Times New Roman" w:cs="Times New Roman"/>
          <w:bCs/>
          <w:sz w:val="24"/>
          <w:szCs w:val="24"/>
          <w:lang w:val="en-US"/>
        </w:rPr>
        <w:t xml:space="preserve">(SGA) were born </w:t>
      </w:r>
      <w:r w:rsidR="0082701B">
        <w:rPr>
          <w:rFonts w:ascii="Times New Roman" w:hAnsi="Times New Roman" w:cs="Times New Roman"/>
          <w:bCs/>
          <w:sz w:val="24"/>
          <w:szCs w:val="24"/>
          <w:lang w:val="en-US"/>
        </w:rPr>
        <w:t xml:space="preserve">only </w:t>
      </w:r>
      <w:r w:rsidR="00560355">
        <w:rPr>
          <w:rFonts w:ascii="Times New Roman" w:hAnsi="Times New Roman" w:cs="Times New Roman"/>
          <w:bCs/>
          <w:sz w:val="24"/>
          <w:szCs w:val="24"/>
          <w:lang w:val="en-US"/>
        </w:rPr>
        <w:t>to the women with T1D (8%)</w:t>
      </w:r>
      <w:r w:rsidR="0058384A">
        <w:rPr>
          <w:rFonts w:ascii="Times New Roman" w:hAnsi="Times New Roman" w:cs="Times New Roman"/>
          <w:bCs/>
          <w:sz w:val="24"/>
          <w:szCs w:val="24"/>
          <w:lang w:val="en-US"/>
        </w:rPr>
        <w:t xml:space="preserve"> </w:t>
      </w:r>
      <w:r w:rsidR="00560355">
        <w:rPr>
          <w:rFonts w:ascii="Times New Roman" w:hAnsi="Times New Roman" w:cs="Times New Roman"/>
          <w:bCs/>
          <w:sz w:val="24"/>
          <w:szCs w:val="24"/>
          <w:lang w:val="en-US"/>
        </w:rPr>
        <w:t>(</w:t>
      </w:r>
      <w:bookmarkStart w:id="123" w:name="_Hlk69845038"/>
      <w:r w:rsidR="00776431" w:rsidRPr="00941930">
        <w:rPr>
          <w:rFonts w:ascii="Times New Roman" w:hAnsi="Times New Roman" w:cs="Times New Roman"/>
          <w:bCs/>
          <w:sz w:val="24"/>
          <w:szCs w:val="24"/>
          <w:highlight w:val="green"/>
          <w:lang w:val="en-US"/>
        </w:rPr>
        <w:t>Table</w:t>
      </w:r>
      <w:bookmarkEnd w:id="123"/>
      <w:r w:rsidR="00781291">
        <w:rPr>
          <w:rFonts w:ascii="Times New Roman" w:hAnsi="Times New Roman" w:cs="Times New Roman"/>
          <w:bCs/>
          <w:sz w:val="24"/>
          <w:szCs w:val="24"/>
          <w:lang w:val="en-US"/>
        </w:rPr>
        <w:t xml:space="preserve"> 2</w:t>
      </w:r>
      <w:r w:rsidR="00776431">
        <w:rPr>
          <w:rFonts w:ascii="Times New Roman" w:hAnsi="Times New Roman" w:cs="Times New Roman"/>
          <w:bCs/>
          <w:sz w:val="24"/>
          <w:szCs w:val="24"/>
          <w:lang w:val="en-US"/>
        </w:rPr>
        <w:t>;</w:t>
      </w:r>
      <w:r w:rsidR="00776431" w:rsidRPr="00560355">
        <w:rPr>
          <w:rFonts w:ascii="Times New Roman" w:hAnsi="Times New Roman" w:cs="Times New Roman"/>
          <w:bCs/>
          <w:sz w:val="24"/>
          <w:szCs w:val="24"/>
          <w:highlight w:val="cyan"/>
          <w:lang w:val="en-US"/>
        </w:rPr>
        <w:t xml:space="preserve"> </w:t>
      </w:r>
      <w:r w:rsidR="00560355" w:rsidRPr="00560355">
        <w:rPr>
          <w:rFonts w:ascii="Times New Roman" w:hAnsi="Times New Roman" w:cs="Times New Roman"/>
          <w:bCs/>
          <w:sz w:val="24"/>
          <w:szCs w:val="24"/>
          <w:highlight w:val="cyan"/>
          <w:lang w:val="en-US"/>
        </w:rPr>
        <w:t>Figure</w:t>
      </w:r>
      <w:r w:rsidR="00781291">
        <w:rPr>
          <w:rFonts w:ascii="Times New Roman" w:hAnsi="Times New Roman" w:cs="Times New Roman"/>
          <w:bCs/>
          <w:sz w:val="24"/>
          <w:szCs w:val="24"/>
          <w:lang w:val="en-US"/>
        </w:rPr>
        <w:t xml:space="preserve"> S2A</w:t>
      </w:r>
      <w:r w:rsidR="00560355">
        <w:rPr>
          <w:rFonts w:ascii="Times New Roman" w:hAnsi="Times New Roman" w:cs="Times New Roman"/>
          <w:bCs/>
          <w:sz w:val="24"/>
          <w:szCs w:val="24"/>
          <w:lang w:val="en-US"/>
        </w:rPr>
        <w:t>)</w:t>
      </w:r>
      <w:r w:rsidR="00776431">
        <w:rPr>
          <w:rFonts w:ascii="Times New Roman" w:hAnsi="Times New Roman" w:cs="Times New Roman"/>
          <w:bCs/>
          <w:sz w:val="24"/>
          <w:szCs w:val="24"/>
          <w:lang w:val="en-US"/>
        </w:rPr>
        <w:t>.</w:t>
      </w:r>
    </w:p>
    <w:p w14:paraId="477B7477" w14:textId="14FABF3F" w:rsidR="00B4716A" w:rsidRDefault="00730CEC" w:rsidP="0061253D">
      <w:pPr>
        <w:spacing w:line="480" w:lineRule="auto"/>
        <w:ind w:firstLine="708"/>
        <w:jc w:val="both"/>
        <w:rPr>
          <w:rFonts w:ascii="Times New Roman" w:hAnsi="Times New Roman" w:cs="Times New Roman"/>
          <w:bCs/>
          <w:sz w:val="24"/>
          <w:szCs w:val="24"/>
          <w:lang w:val="en-US"/>
        </w:rPr>
      </w:pPr>
      <w:r w:rsidRPr="00730CEC">
        <w:rPr>
          <w:rFonts w:ascii="Times New Roman" w:hAnsi="Times New Roman" w:cs="Times New Roman"/>
          <w:bCs/>
          <w:sz w:val="24"/>
          <w:szCs w:val="24"/>
          <w:lang w:val="en-US"/>
        </w:rPr>
        <w:t xml:space="preserve">In newborns born to women with T1D, 2-5 measurements of blood glucose levels were performed over time </w:t>
      </w:r>
      <w:r w:rsidR="0059225F">
        <w:rPr>
          <w:rFonts w:ascii="Times New Roman" w:hAnsi="Times New Roman" w:cs="Times New Roman"/>
          <w:bCs/>
          <w:sz w:val="24"/>
          <w:szCs w:val="24"/>
          <w:lang w:val="en-US"/>
        </w:rPr>
        <w:t>(</w:t>
      </w:r>
      <w:r w:rsidR="0059225F" w:rsidRPr="0059225F">
        <w:rPr>
          <w:rFonts w:ascii="Times New Roman" w:hAnsi="Times New Roman" w:cs="Times New Roman"/>
          <w:bCs/>
          <w:sz w:val="24"/>
          <w:szCs w:val="24"/>
          <w:highlight w:val="cyan"/>
          <w:lang w:val="en-US"/>
        </w:rPr>
        <w:t>Figure</w:t>
      </w:r>
      <w:r w:rsidR="007D30F2">
        <w:rPr>
          <w:rFonts w:ascii="Times New Roman" w:hAnsi="Times New Roman" w:cs="Times New Roman"/>
          <w:bCs/>
          <w:sz w:val="24"/>
          <w:szCs w:val="24"/>
          <w:lang w:val="en-US"/>
        </w:rPr>
        <w:t xml:space="preserve"> S2B</w:t>
      </w:r>
      <w:r w:rsidR="0059225F">
        <w:rPr>
          <w:rFonts w:ascii="Times New Roman" w:hAnsi="Times New Roman" w:cs="Times New Roman"/>
          <w:bCs/>
          <w:sz w:val="24"/>
          <w:szCs w:val="24"/>
          <w:lang w:val="en-US"/>
        </w:rPr>
        <w:t>).</w:t>
      </w:r>
      <w:r w:rsidR="00A6546B">
        <w:rPr>
          <w:rFonts w:ascii="Times New Roman" w:hAnsi="Times New Roman" w:cs="Times New Roman"/>
          <w:bCs/>
          <w:sz w:val="24"/>
          <w:szCs w:val="24"/>
          <w:lang w:val="en-US"/>
        </w:rPr>
        <w:t xml:space="preserve"> Generally, no hypoglycemia was observed in the newborns (</w:t>
      </w:r>
      <w:r w:rsidR="00A6546B" w:rsidRPr="00A6546B">
        <w:rPr>
          <w:rFonts w:ascii="Times New Roman" w:hAnsi="Times New Roman" w:cs="Times New Roman"/>
          <w:bCs/>
          <w:sz w:val="24"/>
          <w:szCs w:val="24"/>
          <w:highlight w:val="cyan"/>
          <w:lang w:val="en-US"/>
        </w:rPr>
        <w:t>Figure</w:t>
      </w:r>
      <w:r w:rsidR="00C27663">
        <w:rPr>
          <w:rFonts w:ascii="Times New Roman" w:hAnsi="Times New Roman" w:cs="Times New Roman"/>
          <w:bCs/>
          <w:sz w:val="24"/>
          <w:szCs w:val="24"/>
          <w:lang w:val="en-US"/>
        </w:rPr>
        <w:t xml:space="preserve"> S2C)</w:t>
      </w:r>
      <w:r w:rsidR="00A6546B">
        <w:rPr>
          <w:rFonts w:ascii="Times New Roman" w:hAnsi="Times New Roman" w:cs="Times New Roman"/>
          <w:bCs/>
          <w:sz w:val="24"/>
          <w:szCs w:val="24"/>
          <w:lang w:val="en-US"/>
        </w:rPr>
        <w:t>.</w:t>
      </w:r>
      <w:r w:rsidR="005B0E9D">
        <w:rPr>
          <w:rFonts w:ascii="Times New Roman" w:hAnsi="Times New Roman" w:cs="Times New Roman"/>
          <w:bCs/>
          <w:sz w:val="24"/>
          <w:szCs w:val="24"/>
          <w:lang w:val="en-US"/>
        </w:rPr>
        <w:t xml:space="preserve"> N</w:t>
      </w:r>
      <w:r w:rsidR="005B0E9D" w:rsidRPr="005B0E9D">
        <w:rPr>
          <w:rFonts w:ascii="Times New Roman" w:hAnsi="Times New Roman" w:cs="Times New Roman"/>
          <w:bCs/>
          <w:sz w:val="24"/>
          <w:szCs w:val="24"/>
          <w:lang w:val="en-US"/>
        </w:rPr>
        <w:t xml:space="preserve">o correlation was found between the </w:t>
      </w:r>
      <w:r w:rsidR="005B0E9D" w:rsidRPr="002D6D47">
        <w:rPr>
          <w:rFonts w:ascii="Times New Roman" w:hAnsi="Times New Roman" w:cs="Times New Roman"/>
          <w:bCs/>
          <w:sz w:val="24"/>
          <w:szCs w:val="24"/>
          <w:lang w:val="en-US"/>
        </w:rPr>
        <w:t>glycated hemoglobin level</w:t>
      </w:r>
      <w:r w:rsidR="005B0E9D" w:rsidRPr="005B0E9D">
        <w:rPr>
          <w:rFonts w:ascii="Times New Roman" w:hAnsi="Times New Roman" w:cs="Times New Roman"/>
          <w:bCs/>
          <w:sz w:val="24"/>
          <w:szCs w:val="24"/>
          <w:lang w:val="en-US"/>
        </w:rPr>
        <w:t xml:space="preserve"> in women with </w:t>
      </w:r>
      <w:r w:rsidR="005B0E9D" w:rsidRPr="005B0E9D">
        <w:rPr>
          <w:rFonts w:ascii="Times New Roman" w:hAnsi="Times New Roman" w:cs="Times New Roman"/>
          <w:bCs/>
          <w:sz w:val="24"/>
          <w:szCs w:val="24"/>
          <w:lang w:val="en-US"/>
        </w:rPr>
        <w:lastRenderedPageBreak/>
        <w:t xml:space="preserve">T1D measured before delivery and the level of glucose in newborns born to </w:t>
      </w:r>
      <w:r w:rsidR="005B0E9D">
        <w:rPr>
          <w:rFonts w:ascii="Times New Roman" w:hAnsi="Times New Roman" w:cs="Times New Roman"/>
          <w:bCs/>
          <w:sz w:val="24"/>
          <w:szCs w:val="24"/>
          <w:lang w:val="en-US"/>
        </w:rPr>
        <w:t xml:space="preserve">these </w:t>
      </w:r>
      <w:r w:rsidR="005B0E9D" w:rsidRPr="005B0E9D">
        <w:rPr>
          <w:rFonts w:ascii="Times New Roman" w:hAnsi="Times New Roman" w:cs="Times New Roman"/>
          <w:bCs/>
          <w:sz w:val="24"/>
          <w:szCs w:val="24"/>
          <w:lang w:val="en-US"/>
        </w:rPr>
        <w:t>women</w:t>
      </w:r>
      <w:r w:rsidR="006C1943">
        <w:rPr>
          <w:rFonts w:ascii="Times New Roman" w:hAnsi="Times New Roman" w:cs="Times New Roman"/>
          <w:bCs/>
          <w:sz w:val="24"/>
          <w:szCs w:val="24"/>
          <w:lang w:val="en-US"/>
        </w:rPr>
        <w:t xml:space="preserve"> (</w:t>
      </w:r>
      <w:r w:rsidR="006C1943" w:rsidRPr="006C1943">
        <w:rPr>
          <w:rFonts w:ascii="Times New Roman" w:hAnsi="Times New Roman" w:cs="Times New Roman"/>
          <w:bCs/>
          <w:sz w:val="24"/>
          <w:szCs w:val="24"/>
          <w:highlight w:val="cyan"/>
          <w:lang w:val="en-US"/>
        </w:rPr>
        <w:t>Figure</w:t>
      </w:r>
      <w:r w:rsidR="00C15FAA">
        <w:rPr>
          <w:rFonts w:ascii="Times New Roman" w:hAnsi="Times New Roman" w:cs="Times New Roman"/>
          <w:bCs/>
          <w:sz w:val="24"/>
          <w:szCs w:val="24"/>
          <w:lang w:val="en-US"/>
        </w:rPr>
        <w:t xml:space="preserve"> S3</w:t>
      </w:r>
      <w:r w:rsidR="006C1943">
        <w:rPr>
          <w:rFonts w:ascii="Times New Roman" w:hAnsi="Times New Roman" w:cs="Times New Roman"/>
          <w:bCs/>
          <w:sz w:val="24"/>
          <w:szCs w:val="24"/>
          <w:lang w:val="en-US"/>
        </w:rPr>
        <w:t>).</w:t>
      </w:r>
    </w:p>
    <w:p w14:paraId="2E64A40B" w14:textId="3990CD67" w:rsidR="0093299B" w:rsidRDefault="009D5F56" w:rsidP="0061253D">
      <w:pPr>
        <w:spacing w:line="480" w:lineRule="auto"/>
        <w:ind w:firstLine="708"/>
        <w:jc w:val="both"/>
        <w:rPr>
          <w:rFonts w:ascii="Times New Roman" w:hAnsi="Times New Roman" w:cs="Times New Roman"/>
          <w:bCs/>
          <w:sz w:val="24"/>
          <w:szCs w:val="24"/>
          <w:lang w:val="en-US"/>
        </w:rPr>
      </w:pPr>
      <w:r w:rsidRPr="009D5F56">
        <w:rPr>
          <w:rFonts w:ascii="Times New Roman" w:hAnsi="Times New Roman" w:cs="Times New Roman"/>
          <w:bCs/>
          <w:sz w:val="24"/>
          <w:szCs w:val="24"/>
          <w:lang w:val="en-US"/>
        </w:rPr>
        <w:t xml:space="preserve">14% and 95% of </w:t>
      </w:r>
      <w:r>
        <w:rPr>
          <w:rFonts w:ascii="Times New Roman" w:hAnsi="Times New Roman" w:cs="Times New Roman"/>
          <w:bCs/>
          <w:sz w:val="24"/>
          <w:szCs w:val="24"/>
          <w:lang w:val="en-US"/>
        </w:rPr>
        <w:t xml:space="preserve">the </w:t>
      </w:r>
      <w:r w:rsidRPr="009D5F56">
        <w:rPr>
          <w:rFonts w:ascii="Times New Roman" w:hAnsi="Times New Roman" w:cs="Times New Roman"/>
          <w:bCs/>
          <w:sz w:val="24"/>
          <w:szCs w:val="24"/>
          <w:lang w:val="en-US"/>
        </w:rPr>
        <w:t xml:space="preserve">newborns were breastfed, respectively, by mothers with T1D and </w:t>
      </w:r>
      <w:r>
        <w:rPr>
          <w:rFonts w:ascii="Times New Roman" w:hAnsi="Times New Roman" w:cs="Times New Roman"/>
          <w:bCs/>
          <w:sz w:val="24"/>
          <w:szCs w:val="24"/>
          <w:lang w:val="en-US"/>
        </w:rPr>
        <w:t>unaffected</w:t>
      </w:r>
      <w:r w:rsidRPr="009D5F56">
        <w:rPr>
          <w:rFonts w:ascii="Times New Roman" w:hAnsi="Times New Roman" w:cs="Times New Roman"/>
          <w:bCs/>
          <w:sz w:val="24"/>
          <w:szCs w:val="24"/>
          <w:lang w:val="en-US"/>
        </w:rPr>
        <w:t xml:space="preserve"> women.</w:t>
      </w:r>
      <w:r>
        <w:rPr>
          <w:rFonts w:ascii="Times New Roman" w:hAnsi="Times New Roman" w:cs="Times New Roman"/>
          <w:bCs/>
          <w:sz w:val="24"/>
          <w:szCs w:val="24"/>
          <w:lang w:val="en-US"/>
        </w:rPr>
        <w:t xml:space="preserve"> </w:t>
      </w:r>
      <w:r w:rsidR="00EB69EC">
        <w:rPr>
          <w:rFonts w:ascii="Times New Roman" w:hAnsi="Times New Roman" w:cs="Times New Roman"/>
          <w:bCs/>
          <w:sz w:val="24"/>
          <w:szCs w:val="24"/>
          <w:lang w:val="en-US"/>
        </w:rPr>
        <w:t>M</w:t>
      </w:r>
      <w:r w:rsidR="00EB69EC" w:rsidRPr="00EB69EC">
        <w:rPr>
          <w:rFonts w:ascii="Times New Roman" w:hAnsi="Times New Roman" w:cs="Times New Roman"/>
          <w:bCs/>
          <w:sz w:val="24"/>
          <w:szCs w:val="24"/>
          <w:lang w:val="en-US"/>
        </w:rPr>
        <w:t>ixed feeding, including mother's milk and formula milk, was administered to 82% of newborns of mothers with T1D</w:t>
      </w:r>
      <w:r w:rsidR="00EB69EC">
        <w:rPr>
          <w:rFonts w:ascii="Times New Roman" w:hAnsi="Times New Roman" w:cs="Times New Roman"/>
          <w:bCs/>
          <w:sz w:val="24"/>
          <w:szCs w:val="24"/>
          <w:lang w:val="en-US"/>
        </w:rPr>
        <w:t xml:space="preserve"> (</w:t>
      </w:r>
      <w:r w:rsidR="00EB69EC" w:rsidRPr="00941930">
        <w:rPr>
          <w:rFonts w:ascii="Times New Roman" w:hAnsi="Times New Roman" w:cs="Times New Roman"/>
          <w:bCs/>
          <w:sz w:val="24"/>
          <w:szCs w:val="24"/>
          <w:highlight w:val="green"/>
          <w:lang w:val="en-US"/>
        </w:rPr>
        <w:t>Table</w:t>
      </w:r>
      <w:r w:rsidR="00C15FAA">
        <w:rPr>
          <w:rFonts w:ascii="Times New Roman" w:hAnsi="Times New Roman" w:cs="Times New Roman"/>
          <w:bCs/>
          <w:sz w:val="24"/>
          <w:szCs w:val="24"/>
          <w:lang w:val="en-US"/>
        </w:rPr>
        <w:t xml:space="preserve"> 2</w:t>
      </w:r>
      <w:r w:rsidR="00EB69EC">
        <w:rPr>
          <w:rFonts w:ascii="Times New Roman" w:hAnsi="Times New Roman" w:cs="Times New Roman"/>
          <w:bCs/>
          <w:sz w:val="24"/>
          <w:szCs w:val="24"/>
          <w:lang w:val="en-US"/>
        </w:rPr>
        <w:t>).</w:t>
      </w:r>
      <w:commentRangeEnd w:id="122"/>
      <w:r w:rsidR="000D5557">
        <w:rPr>
          <w:rStyle w:val="CommentReference"/>
        </w:rPr>
        <w:commentReference w:id="122"/>
      </w:r>
    </w:p>
    <w:p w14:paraId="0053E65D" w14:textId="77777777" w:rsidR="0061253D" w:rsidRDefault="0061253D" w:rsidP="00BA7A28">
      <w:pPr>
        <w:spacing w:line="480" w:lineRule="auto"/>
        <w:jc w:val="both"/>
        <w:rPr>
          <w:rFonts w:ascii="Times New Roman" w:hAnsi="Times New Roman" w:cs="Times New Roman"/>
          <w:bCs/>
          <w:sz w:val="24"/>
          <w:szCs w:val="24"/>
          <w:lang w:val="en-US"/>
        </w:rPr>
      </w:pPr>
      <w:commentRangeStart w:id="124"/>
      <w:r>
        <w:rPr>
          <w:rFonts w:ascii="Times New Roman" w:hAnsi="Times New Roman" w:cs="Times New Roman"/>
          <w:b/>
          <w:sz w:val="24"/>
          <w:szCs w:val="24"/>
          <w:lang w:val="en-US"/>
        </w:rPr>
        <w:t>Study materials</w:t>
      </w:r>
      <w:r w:rsidRPr="008476AB">
        <w:rPr>
          <w:rFonts w:ascii="Times New Roman" w:hAnsi="Times New Roman" w:cs="Times New Roman"/>
          <w:bCs/>
          <w:sz w:val="24"/>
          <w:szCs w:val="24"/>
          <w:lang w:val="en-US"/>
        </w:rPr>
        <w:t xml:space="preserve"> </w:t>
      </w:r>
    </w:p>
    <w:p w14:paraId="4FCBBE09" w14:textId="5808263A" w:rsidR="007C53AC" w:rsidRDefault="008476AB" w:rsidP="007C53AC">
      <w:pPr>
        <w:spacing w:line="480" w:lineRule="auto"/>
        <w:ind w:firstLine="708"/>
        <w:jc w:val="both"/>
        <w:rPr>
          <w:rFonts w:ascii="Times New Roman" w:hAnsi="Times New Roman" w:cs="Times New Roman"/>
          <w:sz w:val="24"/>
          <w:szCs w:val="24"/>
          <w:lang w:val="en-US"/>
        </w:rPr>
      </w:pPr>
      <w:r w:rsidRPr="008476AB">
        <w:rPr>
          <w:rFonts w:ascii="Times New Roman" w:hAnsi="Times New Roman" w:cs="Times New Roman"/>
          <w:bCs/>
          <w:sz w:val="24"/>
          <w:szCs w:val="24"/>
          <w:lang w:val="en-US"/>
        </w:rPr>
        <w:t xml:space="preserve">Material </w:t>
      </w:r>
      <w:r w:rsidRPr="008070E0">
        <w:rPr>
          <w:rFonts w:ascii="Times New Roman" w:hAnsi="Times New Roman" w:cs="Times New Roman"/>
          <w:bCs/>
          <w:sz w:val="24"/>
          <w:szCs w:val="24"/>
          <w:u w:val="single"/>
          <w:lang w:val="en-US"/>
        </w:rPr>
        <w:t>sample</w:t>
      </w:r>
      <w:r w:rsidR="009F067E" w:rsidRPr="008070E0">
        <w:rPr>
          <w:rFonts w:ascii="Times New Roman" w:hAnsi="Times New Roman" w:cs="Times New Roman"/>
          <w:bCs/>
          <w:sz w:val="24"/>
          <w:szCs w:val="24"/>
          <w:u w:val="single"/>
          <w:lang w:val="en-US"/>
        </w:rPr>
        <w:t xml:space="preserve"> sets</w:t>
      </w:r>
      <w:r w:rsidRPr="008476AB">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derived </w:t>
      </w:r>
      <w:r w:rsidRPr="008476AB">
        <w:rPr>
          <w:rFonts w:ascii="Times New Roman" w:hAnsi="Times New Roman" w:cs="Times New Roman"/>
          <w:bCs/>
          <w:sz w:val="24"/>
          <w:szCs w:val="24"/>
          <w:lang w:val="en-US"/>
        </w:rPr>
        <w:t xml:space="preserve">from </w:t>
      </w:r>
      <w:r w:rsidR="006022FC" w:rsidRPr="008476AB">
        <w:rPr>
          <w:rFonts w:ascii="Times New Roman" w:hAnsi="Times New Roman" w:cs="Times New Roman"/>
          <w:bCs/>
          <w:sz w:val="24"/>
          <w:szCs w:val="24"/>
          <w:lang w:val="en-US"/>
        </w:rPr>
        <w:t>50</w:t>
      </w:r>
      <w:r w:rsidR="006022FC">
        <w:rPr>
          <w:rFonts w:ascii="Times New Roman" w:hAnsi="Times New Roman" w:cs="Times New Roman"/>
          <w:bCs/>
          <w:sz w:val="24"/>
          <w:szCs w:val="24"/>
          <w:lang w:val="en-US"/>
        </w:rPr>
        <w:t xml:space="preserve"> </w:t>
      </w:r>
      <w:r w:rsidR="00CF6990">
        <w:rPr>
          <w:rFonts w:ascii="Times New Roman" w:hAnsi="Times New Roman" w:cs="Times New Roman"/>
          <w:bCs/>
          <w:sz w:val="24"/>
          <w:szCs w:val="24"/>
          <w:lang w:val="en-US"/>
        </w:rPr>
        <w:t xml:space="preserve">pregnant </w:t>
      </w:r>
      <w:r w:rsidR="006022FC" w:rsidRPr="008476AB">
        <w:rPr>
          <w:rFonts w:ascii="Times New Roman" w:hAnsi="Times New Roman" w:cs="Times New Roman"/>
          <w:bCs/>
          <w:sz w:val="24"/>
          <w:szCs w:val="24"/>
          <w:lang w:val="en-US"/>
        </w:rPr>
        <w:t>women</w:t>
      </w:r>
      <w:r w:rsidR="006022FC">
        <w:rPr>
          <w:rFonts w:ascii="Times New Roman" w:hAnsi="Times New Roman" w:cs="Times New Roman"/>
          <w:bCs/>
          <w:sz w:val="24"/>
          <w:szCs w:val="24"/>
          <w:lang w:val="en-US"/>
        </w:rPr>
        <w:t xml:space="preserve"> with T1D</w:t>
      </w:r>
      <w:r w:rsidR="006022FC" w:rsidRPr="008476AB">
        <w:rPr>
          <w:rFonts w:ascii="Times New Roman" w:hAnsi="Times New Roman" w:cs="Times New Roman"/>
          <w:bCs/>
          <w:sz w:val="24"/>
          <w:szCs w:val="24"/>
          <w:lang w:val="en-US"/>
        </w:rPr>
        <w:t xml:space="preserve"> </w:t>
      </w:r>
      <w:r w:rsidR="006022FC">
        <w:rPr>
          <w:rFonts w:ascii="Times New Roman" w:hAnsi="Times New Roman" w:cs="Times New Roman"/>
          <w:bCs/>
          <w:sz w:val="24"/>
          <w:szCs w:val="24"/>
          <w:lang w:val="en-US"/>
        </w:rPr>
        <w:t xml:space="preserve">and </w:t>
      </w:r>
      <w:r w:rsidRPr="008476AB">
        <w:rPr>
          <w:rFonts w:ascii="Times New Roman" w:hAnsi="Times New Roman" w:cs="Times New Roman"/>
          <w:bCs/>
          <w:sz w:val="24"/>
          <w:szCs w:val="24"/>
          <w:lang w:val="en-US"/>
        </w:rPr>
        <w:t xml:space="preserve">42 </w:t>
      </w:r>
      <w:r w:rsidR="00CF6990">
        <w:rPr>
          <w:rFonts w:ascii="Times New Roman" w:hAnsi="Times New Roman" w:cs="Times New Roman"/>
          <w:bCs/>
          <w:sz w:val="24"/>
          <w:szCs w:val="24"/>
          <w:lang w:val="en-US"/>
        </w:rPr>
        <w:t xml:space="preserve">unaffected </w:t>
      </w:r>
      <w:r w:rsidRPr="008476AB">
        <w:rPr>
          <w:rFonts w:ascii="Times New Roman" w:hAnsi="Times New Roman" w:cs="Times New Roman"/>
          <w:bCs/>
          <w:sz w:val="24"/>
          <w:szCs w:val="24"/>
          <w:lang w:val="en-US"/>
        </w:rPr>
        <w:t>control</w:t>
      </w:r>
      <w:r>
        <w:rPr>
          <w:rFonts w:ascii="Times New Roman" w:hAnsi="Times New Roman" w:cs="Times New Roman"/>
          <w:bCs/>
          <w:sz w:val="24"/>
          <w:szCs w:val="24"/>
          <w:lang w:val="en-US"/>
        </w:rPr>
        <w:t xml:space="preserve"> </w:t>
      </w:r>
      <w:r w:rsidR="00CF6990">
        <w:rPr>
          <w:rFonts w:ascii="Times New Roman" w:hAnsi="Times New Roman" w:cs="Times New Roman"/>
          <w:bCs/>
          <w:sz w:val="24"/>
          <w:szCs w:val="24"/>
          <w:lang w:val="en-US"/>
        </w:rPr>
        <w:t xml:space="preserve">pregnant </w:t>
      </w:r>
      <w:r>
        <w:rPr>
          <w:rFonts w:ascii="Times New Roman" w:hAnsi="Times New Roman" w:cs="Times New Roman"/>
          <w:bCs/>
          <w:sz w:val="24"/>
          <w:szCs w:val="24"/>
          <w:lang w:val="en-US"/>
        </w:rPr>
        <w:t>women</w:t>
      </w:r>
      <w:r w:rsidR="0072638C">
        <w:rPr>
          <w:rFonts w:ascii="Times New Roman" w:hAnsi="Times New Roman" w:cs="Times New Roman"/>
          <w:bCs/>
          <w:sz w:val="24"/>
          <w:szCs w:val="24"/>
          <w:lang w:val="en-US"/>
        </w:rPr>
        <w:t xml:space="preserve"> and their </w:t>
      </w:r>
      <w:r w:rsidR="006022FC">
        <w:rPr>
          <w:rFonts w:ascii="Times New Roman" w:hAnsi="Times New Roman" w:cs="Times New Roman"/>
          <w:bCs/>
          <w:sz w:val="24"/>
          <w:szCs w:val="24"/>
          <w:lang w:val="en-US"/>
        </w:rPr>
        <w:t>neonates</w:t>
      </w:r>
      <w:r w:rsidR="006022FC" w:rsidRPr="008476AB">
        <w:rPr>
          <w:rFonts w:ascii="Times New Roman" w:hAnsi="Times New Roman" w:cs="Times New Roman"/>
          <w:bCs/>
          <w:sz w:val="24"/>
          <w:szCs w:val="24"/>
          <w:lang w:val="en-US"/>
        </w:rPr>
        <w:t xml:space="preserve"> </w:t>
      </w:r>
      <w:r w:rsidR="0000408E">
        <w:rPr>
          <w:rFonts w:ascii="Times New Roman" w:hAnsi="Times New Roman" w:cs="Times New Roman"/>
          <w:bCs/>
          <w:sz w:val="24"/>
          <w:szCs w:val="24"/>
          <w:lang w:val="en-US"/>
        </w:rPr>
        <w:t>comprised</w:t>
      </w:r>
      <w:r w:rsidR="009F067E">
        <w:rPr>
          <w:rFonts w:ascii="Times New Roman" w:hAnsi="Times New Roman" w:cs="Times New Roman"/>
          <w:bCs/>
          <w:sz w:val="24"/>
          <w:szCs w:val="24"/>
          <w:lang w:val="en-US"/>
        </w:rPr>
        <w:t xml:space="preserve"> </w:t>
      </w:r>
      <w:r w:rsidR="009F067E">
        <w:rPr>
          <w:rFonts w:ascii="Times New Roman" w:hAnsi="Times New Roman" w:cs="Times New Roman"/>
          <w:sz w:val="24"/>
          <w:szCs w:val="24"/>
          <w:lang w:val="en-US"/>
        </w:rPr>
        <w:t xml:space="preserve">swab samples derived from maternal 1) </w:t>
      </w:r>
      <w:r w:rsidR="009F067E" w:rsidRPr="001B47D6">
        <w:rPr>
          <w:rFonts w:ascii="Times New Roman" w:hAnsi="Times New Roman" w:cs="Times New Roman"/>
          <w:sz w:val="24"/>
          <w:szCs w:val="24"/>
          <w:lang w:val="en-US"/>
        </w:rPr>
        <w:t>vaginal introitus</w:t>
      </w:r>
      <w:r w:rsidR="009F067E">
        <w:rPr>
          <w:rFonts w:ascii="Times New Roman" w:hAnsi="Times New Roman" w:cs="Times New Roman"/>
          <w:sz w:val="24"/>
          <w:szCs w:val="24"/>
          <w:lang w:val="en-US"/>
        </w:rPr>
        <w:t xml:space="preserve">, 2) </w:t>
      </w:r>
      <w:r w:rsidR="009F067E" w:rsidRPr="001B47D6">
        <w:rPr>
          <w:rFonts w:ascii="Times New Roman" w:hAnsi="Times New Roman" w:cs="Times New Roman"/>
          <w:sz w:val="24"/>
          <w:szCs w:val="24"/>
          <w:lang w:val="en-US"/>
        </w:rPr>
        <w:t>vaginal canal in the middle</w:t>
      </w:r>
      <w:r w:rsidR="009F067E">
        <w:rPr>
          <w:rFonts w:ascii="Times New Roman" w:hAnsi="Times New Roman" w:cs="Times New Roman"/>
          <w:sz w:val="24"/>
          <w:szCs w:val="24"/>
          <w:lang w:val="en-US"/>
        </w:rPr>
        <w:t xml:space="preserve">, 3) </w:t>
      </w:r>
      <w:r w:rsidR="009F067E" w:rsidRPr="001B47D6">
        <w:rPr>
          <w:rFonts w:ascii="Times New Roman" w:hAnsi="Times New Roman" w:cs="Times New Roman"/>
          <w:sz w:val="24"/>
          <w:szCs w:val="24"/>
          <w:lang w:val="en-US"/>
        </w:rPr>
        <w:t>cervix</w:t>
      </w:r>
      <w:r w:rsidR="007E4A0B">
        <w:rPr>
          <w:rFonts w:ascii="Times New Roman" w:hAnsi="Times New Roman" w:cs="Times New Roman"/>
          <w:sz w:val="24"/>
          <w:szCs w:val="24"/>
          <w:lang w:val="en-US"/>
        </w:rPr>
        <w:t>,</w:t>
      </w:r>
      <w:r w:rsidR="009F067E">
        <w:rPr>
          <w:rFonts w:ascii="Times New Roman" w:hAnsi="Times New Roman" w:cs="Times New Roman"/>
          <w:sz w:val="24"/>
          <w:szCs w:val="24"/>
          <w:lang w:val="en-US"/>
        </w:rPr>
        <w:t xml:space="preserve"> and 4) rectum as well as neonatal 1) </w:t>
      </w:r>
      <w:r w:rsidR="009F067E" w:rsidRPr="001B47D6">
        <w:rPr>
          <w:rFonts w:ascii="Times New Roman" w:hAnsi="Times New Roman" w:cs="Times New Roman"/>
          <w:sz w:val="24"/>
          <w:szCs w:val="24"/>
          <w:lang w:val="en-US"/>
        </w:rPr>
        <w:t>stool sample</w:t>
      </w:r>
      <w:r w:rsidR="009F067E">
        <w:rPr>
          <w:rFonts w:ascii="Times New Roman" w:hAnsi="Times New Roman" w:cs="Times New Roman"/>
          <w:sz w:val="24"/>
          <w:szCs w:val="24"/>
          <w:lang w:val="en-US"/>
        </w:rPr>
        <w:t>s</w:t>
      </w:r>
      <w:r w:rsidR="007E4A0B">
        <w:rPr>
          <w:rFonts w:ascii="Times New Roman" w:hAnsi="Times New Roman" w:cs="Times New Roman"/>
          <w:sz w:val="24"/>
          <w:szCs w:val="24"/>
          <w:lang w:val="en-US"/>
        </w:rPr>
        <w:t>,</w:t>
      </w:r>
      <w:r w:rsidR="009F067E" w:rsidRPr="001B47D6">
        <w:rPr>
          <w:rFonts w:ascii="Times New Roman" w:hAnsi="Times New Roman" w:cs="Times New Roman"/>
          <w:sz w:val="24"/>
          <w:szCs w:val="24"/>
          <w:lang w:val="en-US"/>
        </w:rPr>
        <w:t xml:space="preserve"> a</w:t>
      </w:r>
      <w:r w:rsidR="009F067E">
        <w:rPr>
          <w:rFonts w:ascii="Times New Roman" w:hAnsi="Times New Roman" w:cs="Times New Roman"/>
          <w:sz w:val="24"/>
          <w:szCs w:val="24"/>
          <w:lang w:val="en-US"/>
        </w:rPr>
        <w:t xml:space="preserve">nd 2) </w:t>
      </w:r>
      <w:r w:rsidR="009F067E" w:rsidRPr="001B47D6">
        <w:rPr>
          <w:rFonts w:ascii="Times New Roman" w:hAnsi="Times New Roman" w:cs="Times New Roman"/>
          <w:sz w:val="24"/>
          <w:szCs w:val="24"/>
          <w:lang w:val="en-US"/>
        </w:rPr>
        <w:t>ear</w:t>
      </w:r>
      <w:r w:rsidR="009F067E">
        <w:rPr>
          <w:rFonts w:ascii="Times New Roman" w:hAnsi="Times New Roman" w:cs="Times New Roman"/>
          <w:sz w:val="24"/>
          <w:szCs w:val="24"/>
          <w:lang w:val="en-US"/>
        </w:rPr>
        <w:t xml:space="preserve">-skin </w:t>
      </w:r>
      <w:r w:rsidR="009F067E" w:rsidRPr="001B47D6">
        <w:rPr>
          <w:rFonts w:ascii="Times New Roman" w:hAnsi="Times New Roman" w:cs="Times New Roman"/>
          <w:sz w:val="24"/>
          <w:szCs w:val="24"/>
          <w:lang w:val="en-US"/>
        </w:rPr>
        <w:t>swab</w:t>
      </w:r>
      <w:r w:rsidR="009F067E">
        <w:rPr>
          <w:rFonts w:ascii="Times New Roman" w:hAnsi="Times New Roman" w:cs="Times New Roman"/>
          <w:sz w:val="24"/>
          <w:szCs w:val="24"/>
          <w:lang w:val="en-US"/>
        </w:rPr>
        <w:t>s.</w:t>
      </w:r>
      <w:r w:rsidR="00380AE0">
        <w:rPr>
          <w:rFonts w:ascii="Times New Roman" w:hAnsi="Times New Roman" w:cs="Times New Roman"/>
          <w:sz w:val="24"/>
          <w:szCs w:val="24"/>
          <w:lang w:val="en-US"/>
        </w:rPr>
        <w:t xml:space="preserve"> </w:t>
      </w:r>
      <w:r w:rsidR="00EA1CEB" w:rsidRPr="00EA1CEB">
        <w:rPr>
          <w:rFonts w:ascii="Times New Roman" w:hAnsi="Times New Roman" w:cs="Times New Roman"/>
          <w:sz w:val="24"/>
          <w:szCs w:val="24"/>
          <w:lang w:val="en-US"/>
        </w:rPr>
        <w:t xml:space="preserve">A total of 530 </w:t>
      </w:r>
      <w:r w:rsidR="00972C09">
        <w:rPr>
          <w:rFonts w:ascii="Times New Roman" w:hAnsi="Times New Roman" w:cs="Times New Roman"/>
          <w:sz w:val="24"/>
          <w:szCs w:val="24"/>
          <w:lang w:val="en-US"/>
        </w:rPr>
        <w:t>of th</w:t>
      </w:r>
      <w:r w:rsidR="007E4A0B">
        <w:rPr>
          <w:rFonts w:ascii="Times New Roman" w:hAnsi="Times New Roman" w:cs="Times New Roman"/>
          <w:sz w:val="24"/>
          <w:szCs w:val="24"/>
          <w:lang w:val="en-US"/>
        </w:rPr>
        <w:t>ese</w:t>
      </w:r>
      <w:r w:rsidR="00972C09">
        <w:rPr>
          <w:rFonts w:ascii="Times New Roman" w:hAnsi="Times New Roman" w:cs="Times New Roman"/>
          <w:sz w:val="24"/>
          <w:szCs w:val="24"/>
          <w:lang w:val="en-US"/>
        </w:rPr>
        <w:t xml:space="preserve"> </w:t>
      </w:r>
      <w:r w:rsidR="00332DCF">
        <w:rPr>
          <w:rFonts w:ascii="Times New Roman" w:hAnsi="Times New Roman" w:cs="Times New Roman"/>
          <w:sz w:val="24"/>
          <w:szCs w:val="24"/>
          <w:lang w:val="en-US"/>
        </w:rPr>
        <w:t xml:space="preserve">material </w:t>
      </w:r>
      <w:r w:rsidR="00EA1CEB" w:rsidRPr="00EA1CEB">
        <w:rPr>
          <w:rFonts w:ascii="Times New Roman" w:hAnsi="Times New Roman" w:cs="Times New Roman"/>
          <w:sz w:val="24"/>
          <w:szCs w:val="24"/>
          <w:lang w:val="en-US"/>
        </w:rPr>
        <w:t xml:space="preserve">samples were </w:t>
      </w:r>
      <w:r w:rsidR="00EA1CEB">
        <w:rPr>
          <w:rFonts w:ascii="Times New Roman" w:hAnsi="Times New Roman" w:cs="Times New Roman"/>
          <w:sz w:val="24"/>
          <w:szCs w:val="24"/>
          <w:lang w:val="en-US"/>
        </w:rPr>
        <w:t>collected</w:t>
      </w:r>
      <w:r w:rsidR="00332DCF" w:rsidRPr="00332DCF">
        <w:rPr>
          <w:rFonts w:ascii="Times New Roman" w:hAnsi="Times New Roman" w:cs="Times New Roman"/>
          <w:sz w:val="24"/>
          <w:szCs w:val="24"/>
          <w:lang w:val="en-US"/>
        </w:rPr>
        <w:t xml:space="preserve"> </w:t>
      </w:r>
      <w:r w:rsidR="00332DCF">
        <w:rPr>
          <w:rFonts w:ascii="Times New Roman" w:hAnsi="Times New Roman" w:cs="Times New Roman"/>
          <w:sz w:val="24"/>
          <w:szCs w:val="24"/>
          <w:lang w:val="en-US"/>
        </w:rPr>
        <w:t>from women and their neonates</w:t>
      </w:r>
      <w:r w:rsidR="00EA1CEB">
        <w:rPr>
          <w:rFonts w:ascii="Times New Roman" w:hAnsi="Times New Roman" w:cs="Times New Roman"/>
          <w:sz w:val="24"/>
          <w:szCs w:val="24"/>
          <w:lang w:val="en-US"/>
        </w:rPr>
        <w:t>.</w:t>
      </w:r>
    </w:p>
    <w:p w14:paraId="22E28324" w14:textId="4DD065D6" w:rsidR="00332DCF" w:rsidRPr="00972C09" w:rsidRDefault="00972C09" w:rsidP="00972C09">
      <w:pPr>
        <w:spacing w:line="480" w:lineRule="auto"/>
        <w:jc w:val="both"/>
        <w:rPr>
          <w:rFonts w:ascii="Times New Roman" w:hAnsi="Times New Roman" w:cs="Times New Roman"/>
          <w:b/>
          <w:sz w:val="24"/>
          <w:szCs w:val="24"/>
          <w:lang w:val="en-US"/>
        </w:rPr>
      </w:pPr>
      <w:r w:rsidRPr="00972C09">
        <w:rPr>
          <w:rFonts w:ascii="Times New Roman" w:hAnsi="Times New Roman" w:cs="Times New Roman"/>
          <w:b/>
          <w:sz w:val="24"/>
          <w:szCs w:val="24"/>
          <w:lang w:val="en-US"/>
        </w:rPr>
        <w:t>16S rRNA sequencing</w:t>
      </w:r>
      <w:r w:rsidR="00BC3F3B">
        <w:rPr>
          <w:rFonts w:ascii="Times New Roman" w:hAnsi="Times New Roman" w:cs="Times New Roman"/>
          <w:b/>
          <w:sz w:val="24"/>
          <w:szCs w:val="24"/>
          <w:lang w:val="en-US"/>
        </w:rPr>
        <w:t xml:space="preserve"> and data analysis</w:t>
      </w:r>
    </w:p>
    <w:p w14:paraId="1B56FEC3" w14:textId="762ADBA8" w:rsidR="00972C09" w:rsidRPr="008476AB" w:rsidRDefault="00972C09" w:rsidP="00972C09">
      <w:pPr>
        <w:spacing w:line="480" w:lineRule="auto"/>
        <w:ind w:firstLine="708"/>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A total of 530 DNA samples were sequenced. </w:t>
      </w:r>
      <w:r w:rsidRPr="00972C09">
        <w:rPr>
          <w:rFonts w:ascii="Times New Roman" w:hAnsi="Times New Roman" w:cs="Times New Roman"/>
          <w:bCs/>
          <w:sz w:val="24"/>
          <w:szCs w:val="24"/>
          <w:lang w:val="en-US"/>
        </w:rPr>
        <w:t>Seq</w:t>
      </w:r>
      <w:r>
        <w:rPr>
          <w:rFonts w:ascii="Times New Roman" w:hAnsi="Times New Roman" w:cs="Times New Roman"/>
          <w:bCs/>
          <w:sz w:val="24"/>
          <w:szCs w:val="24"/>
          <w:lang w:val="en-US"/>
        </w:rPr>
        <w:t>uencing row</w:t>
      </w:r>
      <w:r w:rsidRPr="00972C09">
        <w:rPr>
          <w:rFonts w:ascii="Times New Roman" w:hAnsi="Times New Roman" w:cs="Times New Roman"/>
          <w:bCs/>
          <w:sz w:val="24"/>
          <w:szCs w:val="24"/>
          <w:lang w:val="en-US"/>
        </w:rPr>
        <w:t xml:space="preserve"> data of 527 samples </w:t>
      </w:r>
      <w:r>
        <w:rPr>
          <w:rFonts w:ascii="Times New Roman" w:hAnsi="Times New Roman" w:cs="Times New Roman"/>
          <w:bCs/>
          <w:sz w:val="24"/>
          <w:szCs w:val="24"/>
          <w:lang w:val="en-US"/>
        </w:rPr>
        <w:t xml:space="preserve">was </w:t>
      </w:r>
      <w:r w:rsidRPr="00972C09">
        <w:rPr>
          <w:rFonts w:ascii="Times New Roman" w:hAnsi="Times New Roman" w:cs="Times New Roman"/>
          <w:bCs/>
          <w:sz w:val="24"/>
          <w:szCs w:val="24"/>
          <w:lang w:val="en-US"/>
        </w:rPr>
        <w:t>analyzed</w:t>
      </w:r>
      <w:r>
        <w:rPr>
          <w:rFonts w:ascii="Times New Roman" w:hAnsi="Times New Roman" w:cs="Times New Roman"/>
          <w:bCs/>
          <w:sz w:val="24"/>
          <w:szCs w:val="24"/>
          <w:lang w:val="en-US"/>
        </w:rPr>
        <w:t xml:space="preserve"> in accordance with the bioinformatics protocols established for the purpose of this study.</w:t>
      </w:r>
    </w:p>
    <w:p w14:paraId="7BCEF7C2" w14:textId="582E4F30" w:rsidR="00E5599F" w:rsidRDefault="00E5599F" w:rsidP="00E5599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093F87">
        <w:rPr>
          <w:rFonts w:ascii="Times New Roman" w:hAnsi="Times New Roman" w:cs="Times New Roman"/>
          <w:b/>
          <w:bCs/>
          <w:sz w:val="24"/>
          <w:szCs w:val="24"/>
          <w:lang w:val="en-US"/>
        </w:rPr>
        <w:t>i</w:t>
      </w:r>
      <w:r>
        <w:rPr>
          <w:rFonts w:ascii="Times New Roman" w:hAnsi="Times New Roman" w:cs="Times New Roman"/>
          <w:b/>
          <w:bCs/>
          <w:sz w:val="24"/>
          <w:szCs w:val="24"/>
          <w:lang w:val="en-US"/>
        </w:rPr>
        <w:t>versity</w:t>
      </w:r>
      <w:r w:rsidRPr="00093F87">
        <w:rPr>
          <w:rFonts w:ascii="Times New Roman" w:hAnsi="Times New Roman" w:cs="Times New Roman"/>
          <w:b/>
          <w:bCs/>
          <w:sz w:val="24"/>
          <w:szCs w:val="24"/>
          <w:lang w:val="en-US"/>
        </w:rPr>
        <w:t xml:space="preserve"> of </w:t>
      </w:r>
      <w:r>
        <w:rPr>
          <w:rFonts w:ascii="Times New Roman" w:hAnsi="Times New Roman" w:cs="Times New Roman"/>
          <w:b/>
          <w:bCs/>
          <w:sz w:val="24"/>
          <w:szCs w:val="24"/>
          <w:lang w:val="en-US"/>
        </w:rPr>
        <w:t>bacteria</w:t>
      </w:r>
      <w:r w:rsidRPr="00093F87">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in</w:t>
      </w:r>
      <w:r w:rsidRPr="00093F87">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the three assessed</w:t>
      </w:r>
      <w:r w:rsidRPr="00093F87">
        <w:rPr>
          <w:rFonts w:ascii="Times New Roman" w:hAnsi="Times New Roman" w:cs="Times New Roman"/>
          <w:b/>
          <w:bCs/>
          <w:sz w:val="24"/>
          <w:szCs w:val="24"/>
          <w:lang w:val="en-US"/>
        </w:rPr>
        <w:t xml:space="preserve"> vaginal sampling sites</w:t>
      </w:r>
      <w:r w:rsidR="009F6429">
        <w:rPr>
          <w:rFonts w:ascii="Times New Roman" w:hAnsi="Times New Roman" w:cs="Times New Roman"/>
          <w:b/>
          <w:bCs/>
          <w:sz w:val="24"/>
          <w:szCs w:val="24"/>
          <w:lang w:val="en-US"/>
        </w:rPr>
        <w:t xml:space="preserve"> and rectum swabs,</w:t>
      </w:r>
      <w:r w:rsidRPr="00093F87">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and </w:t>
      </w:r>
      <w:commentRangeStart w:id="125"/>
      <w:r>
        <w:rPr>
          <w:rFonts w:ascii="Times New Roman" w:hAnsi="Times New Roman" w:cs="Times New Roman"/>
          <w:b/>
          <w:bCs/>
          <w:sz w:val="24"/>
          <w:szCs w:val="24"/>
          <w:lang w:val="en-US"/>
        </w:rPr>
        <w:t>d</w:t>
      </w:r>
      <w:r w:rsidRPr="007C1C14">
        <w:rPr>
          <w:rFonts w:ascii="Times New Roman" w:hAnsi="Times New Roman" w:cs="Times New Roman"/>
          <w:b/>
          <w:bCs/>
          <w:sz w:val="24"/>
          <w:szCs w:val="24"/>
          <w:lang w:val="en-US"/>
        </w:rPr>
        <w:t xml:space="preserve">ifferentially </w:t>
      </w:r>
      <w:r>
        <w:rPr>
          <w:rFonts w:ascii="Times New Roman" w:hAnsi="Times New Roman" w:cs="Times New Roman"/>
          <w:b/>
          <w:bCs/>
          <w:sz w:val="24"/>
          <w:szCs w:val="24"/>
          <w:lang w:val="en-US"/>
        </w:rPr>
        <w:t>e</w:t>
      </w:r>
      <w:r w:rsidRPr="007C1C14">
        <w:rPr>
          <w:rFonts w:ascii="Times New Roman" w:hAnsi="Times New Roman" w:cs="Times New Roman"/>
          <w:b/>
          <w:bCs/>
          <w:sz w:val="24"/>
          <w:szCs w:val="24"/>
          <w:lang w:val="en-US"/>
        </w:rPr>
        <w:t xml:space="preserve">xpressed </w:t>
      </w:r>
      <w:r>
        <w:rPr>
          <w:rFonts w:ascii="Times New Roman" w:hAnsi="Times New Roman" w:cs="Times New Roman"/>
          <w:b/>
          <w:bCs/>
          <w:sz w:val="24"/>
          <w:szCs w:val="24"/>
          <w:lang w:val="en-US"/>
        </w:rPr>
        <w:t>bacteria</w:t>
      </w:r>
      <w:r w:rsidRPr="007C1C14">
        <w:rPr>
          <w:rFonts w:ascii="Times New Roman" w:hAnsi="Times New Roman" w:cs="Times New Roman"/>
          <w:b/>
          <w:bCs/>
          <w:sz w:val="24"/>
          <w:szCs w:val="24"/>
          <w:lang w:val="en-US"/>
        </w:rPr>
        <w:t xml:space="preserve"> associated with T</w:t>
      </w:r>
      <w:r>
        <w:rPr>
          <w:rFonts w:ascii="Times New Roman" w:hAnsi="Times New Roman" w:cs="Times New Roman"/>
          <w:b/>
          <w:bCs/>
          <w:sz w:val="24"/>
          <w:szCs w:val="24"/>
          <w:lang w:val="en-US"/>
        </w:rPr>
        <w:t>1D</w:t>
      </w:r>
      <w:commentRangeEnd w:id="124"/>
      <w:r w:rsidR="000D5557">
        <w:rPr>
          <w:rStyle w:val="CommentReference"/>
        </w:rPr>
        <w:commentReference w:id="124"/>
      </w:r>
    </w:p>
    <w:p w14:paraId="089AD86C" w14:textId="55DE0542" w:rsidR="008476AB" w:rsidRDefault="008476AB" w:rsidP="00E5599F">
      <w:pPr>
        <w:spacing w:line="480" w:lineRule="auto"/>
        <w:jc w:val="both"/>
        <w:rPr>
          <w:rFonts w:ascii="Times New Roman" w:hAnsi="Times New Roman" w:cs="Times New Roman"/>
          <w:sz w:val="24"/>
          <w:szCs w:val="24"/>
          <w:lang w:val="en-US"/>
        </w:rPr>
      </w:pPr>
      <w:r w:rsidRPr="008476AB">
        <w:rPr>
          <w:rFonts w:ascii="Times New Roman" w:hAnsi="Times New Roman" w:cs="Times New Roman"/>
          <w:sz w:val="24"/>
          <w:szCs w:val="24"/>
          <w:lang w:val="en-US"/>
        </w:rPr>
        <w:tab/>
      </w:r>
      <w:r w:rsidR="000D29C9">
        <w:rPr>
          <w:rFonts w:ascii="Times New Roman" w:hAnsi="Times New Roman" w:cs="Times New Roman"/>
          <w:sz w:val="24"/>
          <w:szCs w:val="24"/>
          <w:lang w:val="en-US"/>
        </w:rPr>
        <w:t xml:space="preserve">No substantial differences in the </w:t>
      </w:r>
      <w:r w:rsidR="000D29C9" w:rsidRPr="000D29C9">
        <w:rPr>
          <w:rFonts w:ascii="Times New Roman" w:hAnsi="Times New Roman" w:cs="Times New Roman"/>
          <w:sz w:val="24"/>
          <w:szCs w:val="24"/>
          <w:lang w:val="en-US"/>
        </w:rPr>
        <w:t xml:space="preserve">number of species and between species abundances </w:t>
      </w:r>
      <w:r w:rsidR="000D29C9">
        <w:rPr>
          <w:rFonts w:ascii="Times New Roman" w:hAnsi="Times New Roman" w:cs="Times New Roman"/>
          <w:sz w:val="24"/>
          <w:szCs w:val="24"/>
          <w:lang w:val="en-US"/>
        </w:rPr>
        <w:t xml:space="preserve">compared for the vaginal samples derived from the three sampling sites in the women with T1D and the unaffected women </w:t>
      </w:r>
      <w:r w:rsidR="007C53AC">
        <w:rPr>
          <w:rFonts w:ascii="Times New Roman" w:hAnsi="Times New Roman" w:cs="Times New Roman"/>
          <w:sz w:val="24"/>
          <w:szCs w:val="24"/>
          <w:lang w:val="en-US"/>
        </w:rPr>
        <w:t>were</w:t>
      </w:r>
      <w:r w:rsidR="000D29C9">
        <w:rPr>
          <w:rFonts w:ascii="Times New Roman" w:hAnsi="Times New Roman" w:cs="Times New Roman"/>
          <w:sz w:val="24"/>
          <w:szCs w:val="24"/>
          <w:lang w:val="en-US"/>
        </w:rPr>
        <w:t xml:space="preserve"> found. </w:t>
      </w:r>
      <w:r w:rsidR="00B06FD1">
        <w:rPr>
          <w:rFonts w:ascii="Times New Roman" w:hAnsi="Times New Roman" w:cs="Times New Roman"/>
          <w:sz w:val="24"/>
          <w:szCs w:val="24"/>
          <w:lang w:val="en-US"/>
        </w:rPr>
        <w:t xml:space="preserve">No substantial differences in the </w:t>
      </w:r>
      <w:r w:rsidR="00B06FD1" w:rsidRPr="000D29C9">
        <w:rPr>
          <w:rFonts w:ascii="Times New Roman" w:hAnsi="Times New Roman" w:cs="Times New Roman"/>
          <w:sz w:val="24"/>
          <w:szCs w:val="24"/>
          <w:lang w:val="en-US"/>
        </w:rPr>
        <w:t>number of species</w:t>
      </w:r>
      <w:r w:rsidR="004E4976">
        <w:rPr>
          <w:rFonts w:ascii="Times New Roman" w:hAnsi="Times New Roman" w:cs="Times New Roman"/>
          <w:sz w:val="24"/>
          <w:szCs w:val="24"/>
          <w:lang w:val="en-US"/>
        </w:rPr>
        <w:t xml:space="preserve"> and species abundances</w:t>
      </w:r>
      <w:r w:rsidR="00B06FD1" w:rsidRPr="000D29C9">
        <w:rPr>
          <w:rFonts w:ascii="Times New Roman" w:hAnsi="Times New Roman" w:cs="Times New Roman"/>
          <w:sz w:val="24"/>
          <w:szCs w:val="24"/>
          <w:lang w:val="en-US"/>
        </w:rPr>
        <w:t xml:space="preserve"> between </w:t>
      </w:r>
      <w:r w:rsidR="00B06FD1">
        <w:rPr>
          <w:rFonts w:ascii="Times New Roman" w:hAnsi="Times New Roman" w:cs="Times New Roman"/>
          <w:sz w:val="24"/>
          <w:szCs w:val="24"/>
          <w:lang w:val="en-US"/>
        </w:rPr>
        <w:t xml:space="preserve">the </w:t>
      </w:r>
      <w:r w:rsidR="00B06FD1" w:rsidRPr="00EB5E73">
        <w:rPr>
          <w:rFonts w:ascii="Times New Roman" w:hAnsi="Times New Roman" w:cs="Times New Roman"/>
          <w:sz w:val="24"/>
          <w:szCs w:val="24"/>
          <w:lang w:val="en-US"/>
        </w:rPr>
        <w:t xml:space="preserve">rectum swabs </w:t>
      </w:r>
      <w:r w:rsidR="00B06FD1">
        <w:rPr>
          <w:rFonts w:ascii="Times New Roman" w:hAnsi="Times New Roman" w:cs="Times New Roman"/>
          <w:sz w:val="24"/>
          <w:szCs w:val="24"/>
          <w:lang w:val="en-US"/>
        </w:rPr>
        <w:t xml:space="preserve">were found for the women with T1D and the unaffected women. </w:t>
      </w:r>
      <w:r w:rsidR="000D29C9" w:rsidRPr="000D29C9">
        <w:rPr>
          <w:rFonts w:ascii="Times New Roman" w:hAnsi="Times New Roman" w:cs="Times New Roman"/>
          <w:sz w:val="24"/>
          <w:szCs w:val="24"/>
          <w:lang w:val="en-US"/>
        </w:rPr>
        <w:t>Alpha diversity estimates</w:t>
      </w:r>
      <w:r w:rsidRPr="008476AB">
        <w:rPr>
          <w:rFonts w:ascii="Times New Roman" w:hAnsi="Times New Roman" w:cs="Times New Roman"/>
          <w:sz w:val="24"/>
          <w:szCs w:val="24"/>
          <w:lang w:val="en-US"/>
        </w:rPr>
        <w:t xml:space="preserve"> </w:t>
      </w:r>
      <w:r w:rsidR="000D29C9">
        <w:rPr>
          <w:rFonts w:ascii="Times New Roman" w:hAnsi="Times New Roman" w:cs="Times New Roman"/>
          <w:sz w:val="24"/>
          <w:szCs w:val="24"/>
          <w:lang w:val="en-US"/>
        </w:rPr>
        <w:t>are</w:t>
      </w:r>
      <w:r>
        <w:rPr>
          <w:rFonts w:ascii="Times New Roman" w:hAnsi="Times New Roman" w:cs="Times New Roman"/>
          <w:sz w:val="24"/>
          <w:szCs w:val="24"/>
          <w:lang w:val="en-US"/>
        </w:rPr>
        <w:t xml:space="preserve"> presented in </w:t>
      </w:r>
      <w:r w:rsidRPr="000D29C9">
        <w:rPr>
          <w:rFonts w:ascii="Times New Roman" w:hAnsi="Times New Roman" w:cs="Times New Roman"/>
          <w:sz w:val="24"/>
          <w:szCs w:val="24"/>
          <w:highlight w:val="cyan"/>
          <w:lang w:val="en-US"/>
        </w:rPr>
        <w:t>Figure</w:t>
      </w:r>
      <w:r w:rsidR="00434848">
        <w:rPr>
          <w:rFonts w:ascii="Times New Roman" w:hAnsi="Times New Roman" w:cs="Times New Roman"/>
          <w:sz w:val="24"/>
          <w:szCs w:val="24"/>
          <w:lang w:val="en-US"/>
        </w:rPr>
        <w:t xml:space="preserve"> 1A</w:t>
      </w:r>
      <w:r w:rsidR="00454E23">
        <w:rPr>
          <w:rFonts w:ascii="Times New Roman" w:hAnsi="Times New Roman" w:cs="Times New Roman"/>
          <w:sz w:val="24"/>
          <w:szCs w:val="24"/>
          <w:lang w:val="en-US"/>
        </w:rPr>
        <w:t>.</w:t>
      </w:r>
    </w:p>
    <w:p w14:paraId="7D7D2FAE" w14:textId="38CA0D40" w:rsidR="002B2BE5" w:rsidRPr="008476AB" w:rsidRDefault="002B2BE5" w:rsidP="002B2BE5">
      <w:pPr>
        <w:spacing w:line="480" w:lineRule="auto"/>
        <w:ind w:firstLine="708"/>
        <w:jc w:val="both"/>
        <w:rPr>
          <w:rFonts w:ascii="Times New Roman" w:hAnsi="Times New Roman" w:cs="Times New Roman"/>
          <w:sz w:val="24"/>
          <w:szCs w:val="24"/>
          <w:lang w:val="en-US"/>
        </w:rPr>
      </w:pPr>
      <w:r w:rsidRPr="00EB5E73">
        <w:rPr>
          <w:rFonts w:ascii="Times New Roman" w:hAnsi="Times New Roman" w:cs="Times New Roman"/>
          <w:sz w:val="24"/>
          <w:szCs w:val="24"/>
          <w:lang w:val="en-US"/>
        </w:rPr>
        <w:lastRenderedPageBreak/>
        <w:t xml:space="preserve">No substantial differences in microbial composition </w:t>
      </w:r>
      <w:r w:rsidR="00EB5E73">
        <w:rPr>
          <w:rFonts w:ascii="Times New Roman" w:hAnsi="Times New Roman" w:cs="Times New Roman"/>
          <w:sz w:val="24"/>
          <w:szCs w:val="24"/>
          <w:lang w:val="en-US"/>
        </w:rPr>
        <w:t xml:space="preserve">at </w:t>
      </w:r>
      <w:r>
        <w:rPr>
          <w:rFonts w:ascii="Times New Roman" w:hAnsi="Times New Roman" w:cs="Times New Roman"/>
          <w:sz w:val="24"/>
          <w:szCs w:val="24"/>
          <w:lang w:val="en-US"/>
        </w:rPr>
        <w:t xml:space="preserve">the three </w:t>
      </w:r>
      <w:r w:rsidR="00EB5E73">
        <w:rPr>
          <w:rFonts w:ascii="Times New Roman" w:hAnsi="Times New Roman" w:cs="Times New Roman"/>
          <w:sz w:val="24"/>
          <w:szCs w:val="24"/>
          <w:lang w:val="en-US"/>
        </w:rPr>
        <w:t xml:space="preserve">vaginal </w:t>
      </w:r>
      <w:r>
        <w:rPr>
          <w:rFonts w:ascii="Times New Roman" w:hAnsi="Times New Roman" w:cs="Times New Roman"/>
          <w:sz w:val="24"/>
          <w:szCs w:val="24"/>
          <w:lang w:val="en-US"/>
        </w:rPr>
        <w:t xml:space="preserve">sampling sites </w:t>
      </w:r>
      <w:r w:rsidR="00EB5E73">
        <w:rPr>
          <w:rFonts w:ascii="Times New Roman" w:hAnsi="Times New Roman" w:cs="Times New Roman"/>
          <w:sz w:val="24"/>
          <w:szCs w:val="24"/>
          <w:lang w:val="en-US"/>
        </w:rPr>
        <w:t xml:space="preserve">and in the </w:t>
      </w:r>
      <w:r w:rsidR="00EB5E73" w:rsidRPr="00EB5E73">
        <w:rPr>
          <w:rFonts w:ascii="Times New Roman" w:hAnsi="Times New Roman" w:cs="Times New Roman"/>
          <w:sz w:val="24"/>
          <w:szCs w:val="24"/>
          <w:lang w:val="en-US"/>
        </w:rPr>
        <w:t xml:space="preserve">rectum swabs </w:t>
      </w:r>
      <w:r w:rsidR="00EB5E73">
        <w:rPr>
          <w:rFonts w:ascii="Times New Roman" w:hAnsi="Times New Roman" w:cs="Times New Roman"/>
          <w:sz w:val="24"/>
          <w:szCs w:val="24"/>
          <w:lang w:val="en-US"/>
        </w:rPr>
        <w:t>between</w:t>
      </w:r>
      <w:r>
        <w:rPr>
          <w:rFonts w:ascii="Times New Roman" w:hAnsi="Times New Roman" w:cs="Times New Roman"/>
          <w:sz w:val="24"/>
          <w:szCs w:val="24"/>
          <w:lang w:val="en-US"/>
        </w:rPr>
        <w:t xml:space="preserve"> the women with T1D and the unaffected women were found. </w:t>
      </w:r>
      <w:r w:rsidRPr="002B2BE5">
        <w:rPr>
          <w:rFonts w:ascii="Times New Roman" w:hAnsi="Times New Roman" w:cs="Times New Roman"/>
          <w:sz w:val="24"/>
          <w:szCs w:val="24"/>
          <w:lang w:val="en-US"/>
        </w:rPr>
        <w:t xml:space="preserve">Beta Diversity PCoA plots </w:t>
      </w:r>
      <w:r>
        <w:rPr>
          <w:rFonts w:ascii="Times New Roman" w:hAnsi="Times New Roman" w:cs="Times New Roman"/>
          <w:sz w:val="24"/>
          <w:szCs w:val="24"/>
          <w:lang w:val="en-US"/>
        </w:rPr>
        <w:t xml:space="preserve">are presented in </w:t>
      </w:r>
      <w:r w:rsidRPr="002B2BE5">
        <w:rPr>
          <w:rFonts w:ascii="Times New Roman" w:hAnsi="Times New Roman" w:cs="Times New Roman"/>
          <w:sz w:val="24"/>
          <w:szCs w:val="24"/>
          <w:highlight w:val="cyan"/>
          <w:lang w:val="en-US"/>
        </w:rPr>
        <w:t>F</w:t>
      </w:r>
      <w:r>
        <w:rPr>
          <w:rFonts w:ascii="Times New Roman" w:hAnsi="Times New Roman" w:cs="Times New Roman"/>
          <w:sz w:val="24"/>
          <w:szCs w:val="24"/>
          <w:highlight w:val="cyan"/>
          <w:lang w:val="en-US"/>
        </w:rPr>
        <w:t>i</w:t>
      </w:r>
      <w:r w:rsidRPr="002B2BE5">
        <w:rPr>
          <w:rFonts w:ascii="Times New Roman" w:hAnsi="Times New Roman" w:cs="Times New Roman"/>
          <w:sz w:val="24"/>
          <w:szCs w:val="24"/>
          <w:highlight w:val="cyan"/>
          <w:lang w:val="en-US"/>
        </w:rPr>
        <w:t>gure</w:t>
      </w:r>
      <w:r w:rsidR="00434848">
        <w:rPr>
          <w:rFonts w:ascii="Times New Roman" w:hAnsi="Times New Roman" w:cs="Times New Roman"/>
          <w:sz w:val="24"/>
          <w:szCs w:val="24"/>
          <w:lang w:val="en-US"/>
        </w:rPr>
        <w:t xml:space="preserve"> 1B</w:t>
      </w:r>
      <w:r>
        <w:rPr>
          <w:rFonts w:ascii="Times New Roman" w:hAnsi="Times New Roman" w:cs="Times New Roman"/>
          <w:sz w:val="24"/>
          <w:szCs w:val="24"/>
          <w:lang w:val="en-US"/>
        </w:rPr>
        <w:t>.</w:t>
      </w:r>
      <w:r w:rsidR="00EB5E73">
        <w:rPr>
          <w:rFonts w:ascii="Times New Roman" w:hAnsi="Times New Roman" w:cs="Times New Roman"/>
          <w:sz w:val="24"/>
          <w:szCs w:val="24"/>
          <w:lang w:val="en-US"/>
        </w:rPr>
        <w:t xml:space="preserve"> </w:t>
      </w:r>
      <w:r w:rsidR="00372812">
        <w:rPr>
          <w:rFonts w:ascii="Times New Roman" w:hAnsi="Times New Roman" w:cs="Times New Roman"/>
          <w:sz w:val="24"/>
          <w:szCs w:val="24"/>
          <w:lang w:val="en-US"/>
        </w:rPr>
        <w:t xml:space="preserve">However, the delivery week (37-41) </w:t>
      </w:r>
      <w:r w:rsidR="007E4A0B" w:rsidRPr="00372812">
        <w:rPr>
          <w:rFonts w:ascii="Times New Roman" w:hAnsi="Times New Roman" w:cs="Times New Roman"/>
          <w:sz w:val="24"/>
          <w:szCs w:val="24"/>
          <w:lang w:val="en-US"/>
        </w:rPr>
        <w:t>affected</w:t>
      </w:r>
      <w:r w:rsidR="007E4A0B">
        <w:rPr>
          <w:rFonts w:ascii="Times New Roman" w:hAnsi="Times New Roman" w:cs="Times New Roman"/>
          <w:sz w:val="24"/>
          <w:szCs w:val="24"/>
          <w:lang w:val="en-US"/>
        </w:rPr>
        <w:t xml:space="preserve"> </w:t>
      </w:r>
      <w:r w:rsidR="00372812">
        <w:rPr>
          <w:rFonts w:ascii="Times New Roman" w:hAnsi="Times New Roman" w:cs="Times New Roman"/>
          <w:sz w:val="24"/>
          <w:szCs w:val="24"/>
          <w:lang w:val="en-US"/>
        </w:rPr>
        <w:t xml:space="preserve">the microbial composition (P=0.0024) in the assessed samples. </w:t>
      </w:r>
      <w:r w:rsidR="00372812" w:rsidRPr="00372812">
        <w:rPr>
          <w:rFonts w:ascii="Times New Roman" w:hAnsi="Times New Roman" w:cs="Times New Roman"/>
          <w:sz w:val="24"/>
          <w:szCs w:val="24"/>
          <w:lang w:val="en-US"/>
        </w:rPr>
        <w:t>In addition, the stat</w:t>
      </w:r>
      <w:r w:rsidR="00372812">
        <w:rPr>
          <w:rFonts w:ascii="Times New Roman" w:hAnsi="Times New Roman" w:cs="Times New Roman"/>
          <w:sz w:val="24"/>
          <w:szCs w:val="24"/>
          <w:lang w:val="en-US"/>
        </w:rPr>
        <w:t>us</w:t>
      </w:r>
      <w:r w:rsidR="00372812" w:rsidRPr="00372812">
        <w:rPr>
          <w:rFonts w:ascii="Times New Roman" w:hAnsi="Times New Roman" w:cs="Times New Roman"/>
          <w:sz w:val="24"/>
          <w:szCs w:val="24"/>
          <w:lang w:val="en-US"/>
        </w:rPr>
        <w:t xml:space="preserve"> of the </w:t>
      </w:r>
      <w:r w:rsidR="005D2DDA">
        <w:rPr>
          <w:rFonts w:ascii="Times New Roman" w:hAnsi="Times New Roman" w:cs="Times New Roman"/>
          <w:sz w:val="24"/>
          <w:szCs w:val="24"/>
          <w:lang w:val="en-US"/>
        </w:rPr>
        <w:t xml:space="preserve">T1D </w:t>
      </w:r>
      <w:r w:rsidR="00372812" w:rsidRPr="00372812">
        <w:rPr>
          <w:rFonts w:ascii="Times New Roman" w:hAnsi="Times New Roman" w:cs="Times New Roman"/>
          <w:sz w:val="24"/>
          <w:szCs w:val="24"/>
          <w:lang w:val="en-US"/>
        </w:rPr>
        <w:t xml:space="preserve">disease </w:t>
      </w:r>
      <w:r w:rsidR="006A0B51">
        <w:rPr>
          <w:rFonts w:ascii="Times New Roman" w:hAnsi="Times New Roman" w:cs="Times New Roman"/>
          <w:sz w:val="24"/>
          <w:szCs w:val="24"/>
          <w:lang w:val="en-US"/>
        </w:rPr>
        <w:t>i</w:t>
      </w:r>
      <w:r w:rsidR="007E4A0B">
        <w:rPr>
          <w:rFonts w:ascii="Times New Roman" w:hAnsi="Times New Roman" w:cs="Times New Roman"/>
          <w:sz w:val="24"/>
          <w:szCs w:val="24"/>
          <w:lang w:val="en-US"/>
        </w:rPr>
        <w:t xml:space="preserve">nfluenced </w:t>
      </w:r>
      <w:r w:rsidR="00372812" w:rsidRPr="00372812">
        <w:rPr>
          <w:rFonts w:ascii="Times New Roman" w:hAnsi="Times New Roman" w:cs="Times New Roman"/>
          <w:sz w:val="24"/>
          <w:szCs w:val="24"/>
          <w:lang w:val="en-US"/>
        </w:rPr>
        <w:t>the results</w:t>
      </w:r>
      <w:r w:rsidR="001C33D4">
        <w:rPr>
          <w:rFonts w:ascii="Times New Roman" w:hAnsi="Times New Roman" w:cs="Times New Roman"/>
          <w:sz w:val="24"/>
          <w:szCs w:val="24"/>
          <w:lang w:val="en-US"/>
        </w:rPr>
        <w:t xml:space="preserve"> (P=0.002)</w:t>
      </w:r>
      <w:r w:rsidR="001C33D4" w:rsidRPr="001C33D4">
        <w:rPr>
          <w:rFonts w:ascii="Times New Roman" w:hAnsi="Times New Roman" w:cs="Times New Roman"/>
          <w:sz w:val="24"/>
          <w:szCs w:val="24"/>
          <w:lang w:val="en-US"/>
        </w:rPr>
        <w:t xml:space="preserve"> </w:t>
      </w:r>
      <w:r w:rsidR="001C33D4">
        <w:rPr>
          <w:rFonts w:ascii="Times New Roman" w:hAnsi="Times New Roman" w:cs="Times New Roman"/>
          <w:sz w:val="24"/>
          <w:szCs w:val="24"/>
          <w:lang w:val="en-US"/>
        </w:rPr>
        <w:t>(</w:t>
      </w:r>
      <w:r w:rsidR="001C33D4" w:rsidRPr="00372812">
        <w:rPr>
          <w:rFonts w:ascii="Times New Roman" w:hAnsi="Times New Roman" w:cs="Times New Roman"/>
          <w:sz w:val="24"/>
          <w:szCs w:val="24"/>
          <w:highlight w:val="cyan"/>
          <w:lang w:val="en-US"/>
        </w:rPr>
        <w:t>Figure</w:t>
      </w:r>
      <w:r w:rsidR="00434848">
        <w:rPr>
          <w:rFonts w:ascii="Times New Roman" w:hAnsi="Times New Roman" w:cs="Times New Roman"/>
          <w:sz w:val="24"/>
          <w:szCs w:val="24"/>
          <w:lang w:val="en-US"/>
        </w:rPr>
        <w:t xml:space="preserve"> S4A, B</w:t>
      </w:r>
      <w:r w:rsidR="001C33D4">
        <w:rPr>
          <w:rFonts w:ascii="Times New Roman" w:hAnsi="Times New Roman" w:cs="Times New Roman"/>
          <w:sz w:val="24"/>
          <w:szCs w:val="24"/>
          <w:lang w:val="en-US"/>
        </w:rPr>
        <w:t>).</w:t>
      </w:r>
    </w:p>
    <w:p w14:paraId="7DD8A511" w14:textId="39F2B015" w:rsidR="00016FAD" w:rsidRDefault="00B755EB" w:rsidP="00016FAD">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016FAD">
        <w:rPr>
          <w:rFonts w:ascii="Times New Roman" w:hAnsi="Times New Roman" w:cs="Times New Roman"/>
          <w:sz w:val="24"/>
          <w:szCs w:val="24"/>
          <w:lang w:val="en-US"/>
        </w:rPr>
        <w:t xml:space="preserve">he </w:t>
      </w:r>
      <w:r>
        <w:rPr>
          <w:rFonts w:ascii="Times New Roman" w:hAnsi="Times New Roman" w:cs="Times New Roman"/>
          <w:sz w:val="24"/>
          <w:szCs w:val="24"/>
          <w:lang w:val="en-US"/>
        </w:rPr>
        <w:t xml:space="preserve">differences in phylum </w:t>
      </w:r>
      <w:r w:rsidR="00016FAD">
        <w:rPr>
          <w:rFonts w:ascii="Times New Roman" w:hAnsi="Times New Roman" w:cs="Times New Roman"/>
          <w:sz w:val="24"/>
          <w:szCs w:val="24"/>
          <w:lang w:val="en-US"/>
        </w:rPr>
        <w:t xml:space="preserve">relative abundance </w:t>
      </w:r>
      <w:r>
        <w:rPr>
          <w:rFonts w:ascii="Times New Roman" w:hAnsi="Times New Roman" w:cs="Times New Roman"/>
          <w:sz w:val="24"/>
          <w:szCs w:val="24"/>
          <w:lang w:val="en-US"/>
        </w:rPr>
        <w:t>in</w:t>
      </w:r>
      <w:r w:rsidR="00016FAD">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3 </w:t>
      </w:r>
      <w:r w:rsidR="00016FAD">
        <w:rPr>
          <w:rFonts w:ascii="Times New Roman" w:hAnsi="Times New Roman" w:cs="Times New Roman"/>
          <w:sz w:val="24"/>
          <w:szCs w:val="24"/>
          <w:lang w:val="en-US"/>
        </w:rPr>
        <w:t xml:space="preserve">assessed </w:t>
      </w:r>
      <w:r w:rsidR="009C52D6">
        <w:rPr>
          <w:rFonts w:ascii="Times New Roman" w:hAnsi="Times New Roman" w:cs="Times New Roman"/>
          <w:sz w:val="24"/>
          <w:szCs w:val="24"/>
          <w:lang w:val="en-US"/>
        </w:rPr>
        <w:t xml:space="preserve">vaginal </w:t>
      </w:r>
      <w:r w:rsidR="00016FAD">
        <w:rPr>
          <w:rFonts w:ascii="Times New Roman" w:hAnsi="Times New Roman" w:cs="Times New Roman"/>
          <w:sz w:val="24"/>
          <w:szCs w:val="24"/>
          <w:lang w:val="en-US"/>
        </w:rPr>
        <w:t>sa</w:t>
      </w:r>
      <w:r w:rsidR="00EB5E73">
        <w:rPr>
          <w:rFonts w:ascii="Times New Roman" w:hAnsi="Times New Roman" w:cs="Times New Roman"/>
          <w:sz w:val="24"/>
          <w:szCs w:val="24"/>
          <w:lang w:val="en-US"/>
        </w:rPr>
        <w:t>mpling</w:t>
      </w:r>
      <w:r w:rsidR="00016FAD">
        <w:rPr>
          <w:rFonts w:ascii="Times New Roman" w:hAnsi="Times New Roman" w:cs="Times New Roman"/>
          <w:sz w:val="24"/>
          <w:szCs w:val="24"/>
          <w:lang w:val="en-US"/>
        </w:rPr>
        <w:t xml:space="preserve"> sites were found</w:t>
      </w:r>
      <w:r w:rsidR="009C52D6">
        <w:rPr>
          <w:rFonts w:ascii="Times New Roman" w:hAnsi="Times New Roman" w:cs="Times New Roman"/>
          <w:sz w:val="24"/>
          <w:szCs w:val="24"/>
          <w:lang w:val="en-US"/>
        </w:rPr>
        <w:t xml:space="preserve">. </w:t>
      </w:r>
      <w:r w:rsidR="002873BD">
        <w:rPr>
          <w:rFonts w:ascii="Times New Roman" w:hAnsi="Times New Roman" w:cs="Times New Roman"/>
          <w:sz w:val="24"/>
          <w:szCs w:val="24"/>
          <w:lang w:val="en-US"/>
        </w:rPr>
        <w:t xml:space="preserve">Firmicutes, Proteobacteria, Actinobacteria and Bacteroidetes dominated among the 12 examined phyla. </w:t>
      </w:r>
      <w:r w:rsidR="009C52D6">
        <w:rPr>
          <w:rFonts w:ascii="Times New Roman" w:hAnsi="Times New Roman" w:cs="Times New Roman"/>
          <w:sz w:val="24"/>
          <w:szCs w:val="24"/>
          <w:lang w:val="en-US"/>
        </w:rPr>
        <w:t>T</w:t>
      </w:r>
      <w:r w:rsidR="00016FAD">
        <w:rPr>
          <w:rFonts w:ascii="Times New Roman" w:hAnsi="Times New Roman" w:cs="Times New Roman"/>
          <w:sz w:val="24"/>
          <w:szCs w:val="24"/>
          <w:lang w:val="en-US"/>
        </w:rPr>
        <w:t xml:space="preserve">he low variability of bacteria near the cervix </w:t>
      </w:r>
      <w:r w:rsidR="00016FAD" w:rsidRPr="00B52E3A">
        <w:rPr>
          <w:rFonts w:ascii="Times New Roman" w:hAnsi="Times New Roman" w:cs="Times New Roman"/>
          <w:sz w:val="24"/>
          <w:szCs w:val="24"/>
          <w:lang w:val="en-US"/>
        </w:rPr>
        <w:t xml:space="preserve">and </w:t>
      </w:r>
      <w:r w:rsidR="00016FAD">
        <w:rPr>
          <w:rFonts w:ascii="Times New Roman" w:hAnsi="Times New Roman" w:cs="Times New Roman"/>
          <w:sz w:val="24"/>
          <w:szCs w:val="24"/>
          <w:lang w:val="en-US"/>
        </w:rPr>
        <w:t>t</w:t>
      </w:r>
      <w:r w:rsidR="00016FAD" w:rsidRPr="00FF6118">
        <w:rPr>
          <w:rFonts w:ascii="Times New Roman" w:hAnsi="Times New Roman" w:cs="Times New Roman"/>
          <w:sz w:val="24"/>
          <w:szCs w:val="24"/>
          <w:lang w:val="en-US"/>
        </w:rPr>
        <w:t xml:space="preserve">he ascendent trend of </w:t>
      </w:r>
      <w:r w:rsidR="00016FAD">
        <w:rPr>
          <w:rFonts w:ascii="Times New Roman" w:hAnsi="Times New Roman" w:cs="Times New Roman"/>
          <w:sz w:val="24"/>
          <w:szCs w:val="24"/>
          <w:lang w:val="en-US"/>
        </w:rPr>
        <w:t xml:space="preserve">phylum </w:t>
      </w:r>
      <w:r w:rsidR="00016FAD" w:rsidRPr="00FF6118">
        <w:rPr>
          <w:rFonts w:ascii="Times New Roman" w:hAnsi="Times New Roman" w:cs="Times New Roman"/>
          <w:sz w:val="24"/>
          <w:szCs w:val="24"/>
          <w:lang w:val="en-US"/>
        </w:rPr>
        <w:t>Firmicutes</w:t>
      </w:r>
      <w:r w:rsidR="00016FAD">
        <w:rPr>
          <w:rFonts w:ascii="Times New Roman" w:hAnsi="Times New Roman" w:cs="Times New Roman"/>
          <w:sz w:val="24"/>
          <w:szCs w:val="24"/>
          <w:lang w:val="en-US"/>
        </w:rPr>
        <w:t>, increasing</w:t>
      </w:r>
      <w:r w:rsidR="00016FAD" w:rsidRPr="00FF6118">
        <w:rPr>
          <w:rFonts w:ascii="Times New Roman" w:hAnsi="Times New Roman" w:cs="Times New Roman"/>
          <w:sz w:val="24"/>
          <w:szCs w:val="24"/>
          <w:lang w:val="en-US"/>
        </w:rPr>
        <w:t xml:space="preserve"> from </w:t>
      </w:r>
      <w:r w:rsidR="00016FAD" w:rsidRPr="00B52E3A">
        <w:rPr>
          <w:rFonts w:ascii="Times New Roman" w:hAnsi="Times New Roman" w:cs="Times New Roman"/>
          <w:sz w:val="24"/>
          <w:szCs w:val="24"/>
          <w:lang w:val="en-US"/>
        </w:rPr>
        <w:t>introitus</w:t>
      </w:r>
      <w:r w:rsidR="00016FAD" w:rsidRPr="00FF6118">
        <w:rPr>
          <w:rFonts w:ascii="Times New Roman" w:hAnsi="Times New Roman" w:cs="Times New Roman"/>
          <w:sz w:val="24"/>
          <w:szCs w:val="24"/>
          <w:lang w:val="en-US"/>
        </w:rPr>
        <w:t xml:space="preserve"> through the center of the vagina to the cervix</w:t>
      </w:r>
      <w:r w:rsidR="00016FAD">
        <w:rPr>
          <w:rFonts w:ascii="Times New Roman" w:hAnsi="Times New Roman" w:cs="Times New Roman"/>
          <w:sz w:val="24"/>
          <w:szCs w:val="24"/>
          <w:lang w:val="en-US"/>
        </w:rPr>
        <w:t xml:space="preserve"> </w:t>
      </w:r>
      <w:r w:rsidR="009C52D6">
        <w:rPr>
          <w:rFonts w:ascii="Times New Roman" w:hAnsi="Times New Roman" w:cs="Times New Roman"/>
          <w:sz w:val="24"/>
          <w:szCs w:val="24"/>
          <w:lang w:val="en-US"/>
        </w:rPr>
        <w:t xml:space="preserve">were </w:t>
      </w:r>
      <w:r w:rsidR="002873BD">
        <w:rPr>
          <w:rFonts w:ascii="Times New Roman" w:hAnsi="Times New Roman" w:cs="Times New Roman"/>
          <w:sz w:val="24"/>
          <w:szCs w:val="24"/>
          <w:lang w:val="en-US"/>
        </w:rPr>
        <w:t>found</w:t>
      </w:r>
      <w:r w:rsidR="009C52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both T1D and control women </w:t>
      </w:r>
      <w:r w:rsidR="00016FAD">
        <w:rPr>
          <w:rFonts w:ascii="Times New Roman" w:hAnsi="Times New Roman" w:cs="Times New Roman"/>
          <w:sz w:val="24"/>
          <w:szCs w:val="24"/>
          <w:lang w:val="en-US"/>
        </w:rPr>
        <w:t>(</w:t>
      </w:r>
      <w:r w:rsidR="00016FAD" w:rsidRPr="00FF6118">
        <w:rPr>
          <w:rFonts w:ascii="Times New Roman" w:hAnsi="Times New Roman" w:cs="Times New Roman"/>
          <w:sz w:val="24"/>
          <w:szCs w:val="24"/>
          <w:highlight w:val="cyan"/>
          <w:lang w:val="en-US"/>
        </w:rPr>
        <w:t>Figure</w:t>
      </w:r>
      <w:r w:rsidR="009B6032">
        <w:rPr>
          <w:rFonts w:ascii="Times New Roman" w:hAnsi="Times New Roman" w:cs="Times New Roman"/>
          <w:sz w:val="24"/>
          <w:szCs w:val="24"/>
          <w:lang w:val="en-US"/>
        </w:rPr>
        <w:t xml:space="preserve"> 1C</w:t>
      </w:r>
      <w:r w:rsidR="00016FAD" w:rsidRPr="00FF6118">
        <w:rPr>
          <w:rFonts w:ascii="Times New Roman" w:hAnsi="Times New Roman" w:cs="Times New Roman"/>
          <w:sz w:val="24"/>
          <w:szCs w:val="24"/>
          <w:lang w:val="en-US"/>
        </w:rPr>
        <w:t>)</w:t>
      </w:r>
      <w:r w:rsidR="00016FAD">
        <w:rPr>
          <w:rFonts w:ascii="Times New Roman" w:hAnsi="Times New Roman" w:cs="Times New Roman"/>
          <w:sz w:val="24"/>
          <w:szCs w:val="24"/>
          <w:lang w:val="en-US"/>
        </w:rPr>
        <w:t>. Proteobacteria dominated the introitus of the vagina of both</w:t>
      </w:r>
      <w:r w:rsidR="00D228F9">
        <w:rPr>
          <w:rFonts w:ascii="Times New Roman" w:hAnsi="Times New Roman" w:cs="Times New Roman"/>
          <w:sz w:val="24"/>
          <w:szCs w:val="24"/>
          <w:lang w:val="en-US"/>
        </w:rPr>
        <w:t xml:space="preserve"> </w:t>
      </w:r>
      <w:r w:rsidR="00A83AA7">
        <w:rPr>
          <w:rFonts w:ascii="Times New Roman" w:hAnsi="Times New Roman" w:cs="Times New Roman"/>
          <w:sz w:val="24"/>
          <w:szCs w:val="24"/>
          <w:lang w:val="en-US"/>
        </w:rPr>
        <w:t>women</w:t>
      </w:r>
      <w:r w:rsidR="00D228F9">
        <w:rPr>
          <w:rFonts w:ascii="Times New Roman" w:hAnsi="Times New Roman" w:cs="Times New Roman"/>
          <w:sz w:val="24"/>
          <w:szCs w:val="24"/>
          <w:lang w:val="en-US"/>
        </w:rPr>
        <w:t xml:space="preserve"> with T1D</w:t>
      </w:r>
      <w:r w:rsidR="00016FAD">
        <w:rPr>
          <w:rFonts w:ascii="Times New Roman" w:hAnsi="Times New Roman" w:cs="Times New Roman"/>
          <w:sz w:val="24"/>
          <w:szCs w:val="24"/>
          <w:lang w:val="en-US"/>
        </w:rPr>
        <w:t xml:space="preserve"> and </w:t>
      </w:r>
      <w:r w:rsidR="00D228F9">
        <w:rPr>
          <w:rFonts w:ascii="Times New Roman" w:hAnsi="Times New Roman" w:cs="Times New Roman"/>
          <w:sz w:val="24"/>
          <w:szCs w:val="24"/>
          <w:lang w:val="en-US"/>
        </w:rPr>
        <w:t>unaffected</w:t>
      </w:r>
      <w:r w:rsidR="00016FAD">
        <w:rPr>
          <w:rFonts w:ascii="Times New Roman" w:hAnsi="Times New Roman" w:cs="Times New Roman"/>
          <w:sz w:val="24"/>
          <w:szCs w:val="24"/>
          <w:lang w:val="en-US"/>
        </w:rPr>
        <w:t xml:space="preserve"> women compared to other sampling sites, while relative abundance of Actinobacteria and Bacteroidetes w</w:t>
      </w:r>
      <w:r w:rsidR="00A83AA7">
        <w:rPr>
          <w:rFonts w:ascii="Times New Roman" w:hAnsi="Times New Roman" w:cs="Times New Roman"/>
          <w:sz w:val="24"/>
          <w:szCs w:val="24"/>
          <w:lang w:val="en-US"/>
        </w:rPr>
        <w:t>ere</w:t>
      </w:r>
      <w:r w:rsidR="00016FAD">
        <w:rPr>
          <w:rFonts w:ascii="Times New Roman" w:hAnsi="Times New Roman" w:cs="Times New Roman"/>
          <w:sz w:val="24"/>
          <w:szCs w:val="24"/>
          <w:lang w:val="en-US"/>
        </w:rPr>
        <w:t xml:space="preserve"> comparable in the assessed vaginal </w:t>
      </w:r>
      <w:r w:rsidR="007E4A0B">
        <w:rPr>
          <w:rFonts w:ascii="Times New Roman" w:hAnsi="Times New Roman" w:cs="Times New Roman"/>
          <w:sz w:val="24"/>
          <w:szCs w:val="24"/>
          <w:lang w:val="en-US"/>
        </w:rPr>
        <w:t xml:space="preserve">sampling </w:t>
      </w:r>
      <w:r w:rsidR="00016FAD">
        <w:rPr>
          <w:rFonts w:ascii="Times New Roman" w:hAnsi="Times New Roman" w:cs="Times New Roman"/>
          <w:sz w:val="24"/>
          <w:szCs w:val="24"/>
          <w:lang w:val="en-US"/>
        </w:rPr>
        <w:t>sites (</w:t>
      </w:r>
      <w:r w:rsidR="00016FAD" w:rsidRPr="00FF6118">
        <w:rPr>
          <w:rFonts w:ascii="Times New Roman" w:hAnsi="Times New Roman" w:cs="Times New Roman"/>
          <w:sz w:val="24"/>
          <w:szCs w:val="24"/>
          <w:highlight w:val="cyan"/>
          <w:lang w:val="en-US"/>
        </w:rPr>
        <w:t>Figure</w:t>
      </w:r>
      <w:r w:rsidR="009B6032">
        <w:rPr>
          <w:rFonts w:ascii="Times New Roman" w:hAnsi="Times New Roman" w:cs="Times New Roman"/>
          <w:sz w:val="24"/>
          <w:szCs w:val="24"/>
          <w:lang w:val="en-US"/>
        </w:rPr>
        <w:t xml:space="preserve"> 1C</w:t>
      </w:r>
      <w:r w:rsidR="00016FAD" w:rsidRPr="00FF6118">
        <w:rPr>
          <w:rFonts w:ascii="Times New Roman" w:hAnsi="Times New Roman" w:cs="Times New Roman"/>
          <w:sz w:val="24"/>
          <w:szCs w:val="24"/>
          <w:lang w:val="en-US"/>
        </w:rPr>
        <w:t>)</w:t>
      </w:r>
      <w:r w:rsidR="00016FAD">
        <w:rPr>
          <w:rFonts w:ascii="Times New Roman" w:hAnsi="Times New Roman" w:cs="Times New Roman"/>
          <w:sz w:val="24"/>
          <w:szCs w:val="24"/>
          <w:lang w:val="en-US"/>
        </w:rPr>
        <w:t>.</w:t>
      </w:r>
    </w:p>
    <w:p w14:paraId="1E8D0C84" w14:textId="6354CD64" w:rsidR="00952360" w:rsidRDefault="00A83D1A" w:rsidP="00952360">
      <w:pPr>
        <w:spacing w:line="480" w:lineRule="auto"/>
        <w:ind w:firstLine="708"/>
        <w:jc w:val="both"/>
        <w:rPr>
          <w:rFonts w:ascii="Times New Roman" w:hAnsi="Times New Roman" w:cs="Times New Roman"/>
          <w:sz w:val="24"/>
          <w:szCs w:val="24"/>
          <w:lang w:val="en-US"/>
        </w:rPr>
      </w:pPr>
      <w:r w:rsidRPr="003D5BCC">
        <w:rPr>
          <w:rFonts w:ascii="Times New Roman" w:hAnsi="Times New Roman" w:cs="Times New Roman"/>
          <w:sz w:val="24"/>
          <w:szCs w:val="24"/>
          <w:lang w:val="en-US"/>
        </w:rPr>
        <w:t xml:space="preserve">Differentially expressed </w:t>
      </w:r>
      <w:r w:rsidR="003D5BCC" w:rsidRPr="003D5BCC">
        <w:rPr>
          <w:rFonts w:ascii="Times New Roman" w:hAnsi="Times New Roman" w:cs="Times New Roman"/>
          <w:sz w:val="24"/>
          <w:szCs w:val="24"/>
          <w:lang w:val="en-US"/>
        </w:rPr>
        <w:t>bacteria</w:t>
      </w:r>
      <w:r w:rsidRPr="003D5BCC">
        <w:rPr>
          <w:rFonts w:ascii="Times New Roman" w:hAnsi="Times New Roman" w:cs="Times New Roman"/>
          <w:sz w:val="24"/>
          <w:szCs w:val="24"/>
          <w:lang w:val="en-US"/>
        </w:rPr>
        <w:t xml:space="preserve"> associated with T1D</w:t>
      </w:r>
      <w:r w:rsidR="00E5599F">
        <w:rPr>
          <w:rFonts w:ascii="Times New Roman" w:hAnsi="Times New Roman" w:cs="Times New Roman"/>
          <w:b/>
          <w:bCs/>
          <w:sz w:val="24"/>
          <w:szCs w:val="24"/>
          <w:lang w:val="en-US"/>
        </w:rPr>
        <w:t xml:space="preserve"> </w:t>
      </w:r>
      <w:r w:rsidR="00E5599F">
        <w:rPr>
          <w:rFonts w:ascii="Times New Roman" w:hAnsi="Times New Roman" w:cs="Times New Roman"/>
          <w:sz w:val="24"/>
          <w:szCs w:val="24"/>
          <w:lang w:val="en-US"/>
        </w:rPr>
        <w:t>w</w:t>
      </w:r>
      <w:r w:rsidR="001A3D35">
        <w:rPr>
          <w:rFonts w:ascii="Times New Roman" w:hAnsi="Times New Roman" w:cs="Times New Roman"/>
          <w:sz w:val="24"/>
          <w:szCs w:val="24"/>
          <w:lang w:val="en-US"/>
        </w:rPr>
        <w:t>ere</w:t>
      </w:r>
      <w:r w:rsidR="00E5599F">
        <w:rPr>
          <w:rFonts w:ascii="Times New Roman" w:hAnsi="Times New Roman" w:cs="Times New Roman"/>
          <w:sz w:val="24"/>
          <w:szCs w:val="24"/>
          <w:lang w:val="en-US"/>
        </w:rPr>
        <w:t xml:space="preserve"> </w:t>
      </w:r>
      <w:r w:rsidR="00033C58">
        <w:rPr>
          <w:rFonts w:ascii="Times New Roman" w:hAnsi="Times New Roman" w:cs="Times New Roman"/>
          <w:sz w:val="24"/>
          <w:szCs w:val="24"/>
          <w:lang w:val="en-US"/>
        </w:rPr>
        <w:t>revealed</w:t>
      </w:r>
      <w:r w:rsidR="00E5599F">
        <w:rPr>
          <w:rFonts w:ascii="Times New Roman" w:hAnsi="Times New Roman" w:cs="Times New Roman"/>
          <w:sz w:val="24"/>
          <w:szCs w:val="24"/>
          <w:lang w:val="en-US"/>
        </w:rPr>
        <w:t xml:space="preserve"> in the</w:t>
      </w:r>
      <w:r w:rsidR="00E5599F" w:rsidRPr="00E5599F">
        <w:rPr>
          <w:rFonts w:ascii="Times New Roman" w:hAnsi="Times New Roman" w:cs="Times New Roman"/>
          <w:sz w:val="24"/>
          <w:szCs w:val="24"/>
          <w:lang w:val="en-US"/>
        </w:rPr>
        <w:t xml:space="preserve"> three assessed vaginal sampling sites</w:t>
      </w:r>
      <w:r w:rsidR="003D5BCC">
        <w:rPr>
          <w:rFonts w:ascii="Times New Roman" w:hAnsi="Times New Roman" w:cs="Times New Roman"/>
          <w:sz w:val="24"/>
          <w:szCs w:val="24"/>
          <w:lang w:val="en-US"/>
        </w:rPr>
        <w:t xml:space="preserve"> </w:t>
      </w:r>
      <w:r w:rsidR="001679E2" w:rsidRPr="001679E2">
        <w:rPr>
          <w:rFonts w:ascii="Times New Roman" w:hAnsi="Times New Roman" w:cs="Times New Roman"/>
          <w:sz w:val="24"/>
          <w:szCs w:val="24"/>
          <w:lang w:val="en-US"/>
        </w:rPr>
        <w:t>with the majority of these bacteria</w:t>
      </w:r>
      <w:r w:rsidR="001679E2">
        <w:rPr>
          <w:rFonts w:ascii="Times New Roman" w:hAnsi="Times New Roman" w:cs="Times New Roman"/>
          <w:sz w:val="24"/>
          <w:szCs w:val="24"/>
          <w:lang w:val="en-US"/>
        </w:rPr>
        <w:t xml:space="preserve"> recognized</w:t>
      </w:r>
      <w:r w:rsidR="001679E2" w:rsidRPr="001679E2">
        <w:rPr>
          <w:rFonts w:ascii="Times New Roman" w:hAnsi="Times New Roman" w:cs="Times New Roman"/>
          <w:sz w:val="24"/>
          <w:szCs w:val="24"/>
          <w:lang w:val="en-US"/>
        </w:rPr>
        <w:t xml:space="preserve"> in the cervix</w:t>
      </w:r>
      <w:r w:rsidR="001679E2">
        <w:rPr>
          <w:rFonts w:ascii="Times New Roman" w:hAnsi="Times New Roman" w:cs="Times New Roman"/>
          <w:sz w:val="24"/>
          <w:szCs w:val="24"/>
          <w:lang w:val="en-US"/>
        </w:rPr>
        <w:t xml:space="preserve"> </w:t>
      </w:r>
      <w:r w:rsidR="00E5599F">
        <w:rPr>
          <w:rFonts w:ascii="Times New Roman" w:hAnsi="Times New Roman" w:cs="Times New Roman"/>
          <w:sz w:val="24"/>
          <w:szCs w:val="24"/>
          <w:lang w:val="en-US"/>
        </w:rPr>
        <w:t>(</w:t>
      </w:r>
      <w:r w:rsidR="003D5BCC" w:rsidRPr="00E5599F">
        <w:rPr>
          <w:rFonts w:ascii="Times New Roman" w:hAnsi="Times New Roman" w:cs="Times New Roman"/>
          <w:sz w:val="24"/>
          <w:szCs w:val="24"/>
          <w:highlight w:val="green"/>
          <w:lang w:val="en-US"/>
        </w:rPr>
        <w:t>Table</w:t>
      </w:r>
      <w:r w:rsidR="00AD131A" w:rsidRPr="00AD131A">
        <w:rPr>
          <w:rFonts w:ascii="Times New Roman" w:hAnsi="Times New Roman" w:cs="Times New Roman"/>
          <w:sz w:val="24"/>
          <w:szCs w:val="24"/>
          <w:lang w:val="en-US"/>
        </w:rPr>
        <w:t xml:space="preserve"> 3</w:t>
      </w:r>
      <w:r w:rsidR="00AD131A">
        <w:rPr>
          <w:rFonts w:ascii="Times New Roman" w:hAnsi="Times New Roman" w:cs="Times New Roman"/>
          <w:sz w:val="24"/>
          <w:szCs w:val="24"/>
          <w:lang w:val="en-US"/>
        </w:rPr>
        <w:t>),</w:t>
      </w:r>
      <w:r w:rsidR="003D5BCC">
        <w:rPr>
          <w:rFonts w:ascii="Times New Roman" w:hAnsi="Times New Roman" w:cs="Times New Roman"/>
          <w:sz w:val="24"/>
          <w:szCs w:val="24"/>
          <w:lang w:val="en-US"/>
        </w:rPr>
        <w:t xml:space="preserve"> namely</w:t>
      </w:r>
      <w:r w:rsidR="00D2728F">
        <w:rPr>
          <w:rFonts w:ascii="Times New Roman" w:hAnsi="Times New Roman" w:cs="Times New Roman"/>
          <w:sz w:val="24"/>
          <w:szCs w:val="24"/>
          <w:lang w:val="en-US"/>
        </w:rPr>
        <w:t xml:space="preserve"> </w:t>
      </w:r>
      <w:proofErr w:type="spellStart"/>
      <w:r w:rsidR="003D5BCC" w:rsidRPr="003D5BCC">
        <w:rPr>
          <w:rFonts w:ascii="Times New Roman" w:hAnsi="Times New Roman" w:cs="Times New Roman"/>
          <w:i/>
          <w:iCs/>
          <w:sz w:val="24"/>
          <w:szCs w:val="24"/>
          <w:lang w:val="en-US"/>
        </w:rPr>
        <w:t>Enhydrobacter</w:t>
      </w:r>
      <w:proofErr w:type="spellEnd"/>
      <w:r w:rsidR="003D5BCC" w:rsidRPr="003D5BCC">
        <w:rPr>
          <w:rFonts w:ascii="Times New Roman" w:hAnsi="Times New Roman" w:cs="Times New Roman"/>
          <w:i/>
          <w:iCs/>
          <w:sz w:val="24"/>
          <w:szCs w:val="24"/>
          <w:lang w:val="en-US"/>
        </w:rPr>
        <w:t xml:space="preserve">, Parabacteroides, </w:t>
      </w:r>
      <w:proofErr w:type="spellStart"/>
      <w:r w:rsidR="003D5BCC" w:rsidRPr="003D5BCC">
        <w:rPr>
          <w:rFonts w:ascii="Times New Roman" w:hAnsi="Times New Roman" w:cs="Times New Roman"/>
          <w:i/>
          <w:iCs/>
          <w:sz w:val="24"/>
          <w:szCs w:val="24"/>
          <w:lang w:val="en-US"/>
        </w:rPr>
        <w:t>Collinsella</w:t>
      </w:r>
      <w:proofErr w:type="spellEnd"/>
      <w:r w:rsidR="003D5BCC" w:rsidRPr="003D5BCC">
        <w:rPr>
          <w:rFonts w:ascii="Times New Roman" w:hAnsi="Times New Roman" w:cs="Times New Roman"/>
          <w:i/>
          <w:iCs/>
          <w:sz w:val="24"/>
          <w:szCs w:val="24"/>
          <w:lang w:val="en-US"/>
        </w:rPr>
        <w:t xml:space="preserve">, </w:t>
      </w:r>
      <w:proofErr w:type="spellStart"/>
      <w:r w:rsidR="003D5BCC" w:rsidRPr="003D5BCC">
        <w:rPr>
          <w:rFonts w:ascii="Times New Roman" w:hAnsi="Times New Roman" w:cs="Times New Roman"/>
          <w:i/>
          <w:iCs/>
          <w:sz w:val="24"/>
          <w:szCs w:val="24"/>
          <w:lang w:val="en-US"/>
        </w:rPr>
        <w:t>Intestinibacter</w:t>
      </w:r>
      <w:proofErr w:type="spellEnd"/>
      <w:r w:rsidR="003D5BCC" w:rsidRPr="003D5BCC">
        <w:rPr>
          <w:rFonts w:ascii="Times New Roman" w:hAnsi="Times New Roman" w:cs="Times New Roman"/>
          <w:i/>
          <w:iCs/>
          <w:sz w:val="24"/>
          <w:szCs w:val="24"/>
          <w:lang w:val="en-US"/>
        </w:rPr>
        <w:t xml:space="preserve">, </w:t>
      </w:r>
      <w:proofErr w:type="spellStart"/>
      <w:r w:rsidR="003D5BCC" w:rsidRPr="003D5BCC">
        <w:rPr>
          <w:rFonts w:ascii="Times New Roman" w:hAnsi="Times New Roman" w:cs="Times New Roman"/>
          <w:i/>
          <w:iCs/>
          <w:sz w:val="24"/>
          <w:szCs w:val="24"/>
          <w:lang w:val="en-US"/>
        </w:rPr>
        <w:t>Sneathia</w:t>
      </w:r>
      <w:proofErr w:type="spellEnd"/>
      <w:r w:rsidR="003D5BCC" w:rsidRPr="003D5BCC">
        <w:rPr>
          <w:rFonts w:ascii="Times New Roman" w:hAnsi="Times New Roman" w:cs="Times New Roman"/>
          <w:i/>
          <w:iCs/>
          <w:sz w:val="24"/>
          <w:szCs w:val="24"/>
          <w:lang w:val="en-US"/>
        </w:rPr>
        <w:t xml:space="preserve">, </w:t>
      </w:r>
      <w:proofErr w:type="spellStart"/>
      <w:r w:rsidR="003D5BCC" w:rsidRPr="003D5BCC">
        <w:rPr>
          <w:rFonts w:ascii="Times New Roman" w:hAnsi="Times New Roman" w:cs="Times New Roman"/>
          <w:i/>
          <w:iCs/>
          <w:sz w:val="24"/>
          <w:szCs w:val="24"/>
          <w:lang w:val="en-US"/>
        </w:rPr>
        <w:t>Fusicatenibacter</w:t>
      </w:r>
      <w:proofErr w:type="spellEnd"/>
      <w:r w:rsidR="003D5BCC" w:rsidRPr="003D5BCC">
        <w:rPr>
          <w:rFonts w:ascii="Times New Roman" w:hAnsi="Times New Roman" w:cs="Times New Roman"/>
          <w:i/>
          <w:iCs/>
          <w:sz w:val="24"/>
          <w:szCs w:val="24"/>
          <w:lang w:val="en-US"/>
        </w:rPr>
        <w:t xml:space="preserve">, </w:t>
      </w:r>
      <w:proofErr w:type="spellStart"/>
      <w:r w:rsidR="003D5BCC" w:rsidRPr="003D5BCC">
        <w:rPr>
          <w:rFonts w:ascii="Times New Roman" w:hAnsi="Times New Roman" w:cs="Times New Roman"/>
          <w:i/>
          <w:iCs/>
          <w:sz w:val="24"/>
          <w:szCs w:val="24"/>
          <w:lang w:val="en-US"/>
        </w:rPr>
        <w:t>Terrisporobacter</w:t>
      </w:r>
      <w:proofErr w:type="spellEnd"/>
      <w:r w:rsidR="003D5BCC" w:rsidRPr="003D5BCC">
        <w:rPr>
          <w:rFonts w:ascii="Times New Roman" w:hAnsi="Times New Roman" w:cs="Times New Roman"/>
          <w:i/>
          <w:iCs/>
          <w:sz w:val="24"/>
          <w:szCs w:val="24"/>
          <w:lang w:val="en-US"/>
        </w:rPr>
        <w:t xml:space="preserve">, Bacteroides, </w:t>
      </w:r>
      <w:proofErr w:type="spellStart"/>
      <w:r w:rsidR="003D5BCC" w:rsidRPr="003D5BCC">
        <w:rPr>
          <w:rFonts w:ascii="Times New Roman" w:hAnsi="Times New Roman" w:cs="Times New Roman"/>
          <w:i/>
          <w:iCs/>
          <w:sz w:val="24"/>
          <w:szCs w:val="24"/>
          <w:lang w:val="en-US"/>
        </w:rPr>
        <w:t>Jonquetella</w:t>
      </w:r>
      <w:proofErr w:type="spellEnd"/>
      <w:r w:rsidR="003D5BCC" w:rsidRPr="003D5BCC">
        <w:rPr>
          <w:rFonts w:ascii="Times New Roman" w:hAnsi="Times New Roman" w:cs="Times New Roman"/>
          <w:i/>
          <w:iCs/>
          <w:sz w:val="24"/>
          <w:szCs w:val="24"/>
          <w:lang w:val="en-US"/>
        </w:rPr>
        <w:t xml:space="preserve">, </w:t>
      </w:r>
      <w:proofErr w:type="spellStart"/>
      <w:r w:rsidR="003D5BCC" w:rsidRPr="003D5BCC">
        <w:rPr>
          <w:rFonts w:ascii="Times New Roman" w:hAnsi="Times New Roman" w:cs="Times New Roman"/>
          <w:i/>
          <w:iCs/>
          <w:sz w:val="24"/>
          <w:szCs w:val="24"/>
          <w:lang w:val="en-US"/>
        </w:rPr>
        <w:t>Atopobium</w:t>
      </w:r>
      <w:proofErr w:type="spellEnd"/>
      <w:r w:rsidR="003D5BCC" w:rsidRPr="003D5BCC">
        <w:rPr>
          <w:rFonts w:ascii="Times New Roman" w:hAnsi="Times New Roman" w:cs="Times New Roman"/>
          <w:i/>
          <w:iCs/>
          <w:sz w:val="24"/>
          <w:szCs w:val="24"/>
          <w:lang w:val="en-US"/>
        </w:rPr>
        <w:t xml:space="preserve">, Bifidobacterium, </w:t>
      </w:r>
      <w:proofErr w:type="spellStart"/>
      <w:r w:rsidR="003D5BCC" w:rsidRPr="003D5BCC">
        <w:rPr>
          <w:rFonts w:ascii="Times New Roman" w:hAnsi="Times New Roman" w:cs="Times New Roman"/>
          <w:i/>
          <w:iCs/>
          <w:sz w:val="24"/>
          <w:szCs w:val="24"/>
          <w:lang w:val="en-US"/>
        </w:rPr>
        <w:t>Anaerococcus</w:t>
      </w:r>
      <w:proofErr w:type="spellEnd"/>
      <w:r w:rsidR="003D5BCC" w:rsidRPr="003D5BCC">
        <w:rPr>
          <w:rFonts w:ascii="Times New Roman" w:hAnsi="Times New Roman" w:cs="Times New Roman"/>
          <w:i/>
          <w:iCs/>
          <w:sz w:val="24"/>
          <w:szCs w:val="24"/>
          <w:lang w:val="en-US"/>
        </w:rPr>
        <w:t xml:space="preserve">, Gemella, Enterococcus, Escherichia/Shigella, Staphylococcus, </w:t>
      </w:r>
      <w:r w:rsidR="003D5BCC">
        <w:rPr>
          <w:rFonts w:ascii="Times New Roman" w:hAnsi="Times New Roman" w:cs="Times New Roman"/>
          <w:sz w:val="24"/>
          <w:szCs w:val="24"/>
          <w:lang w:val="en-US"/>
        </w:rPr>
        <w:t xml:space="preserve">and </w:t>
      </w:r>
      <w:r w:rsidR="003D5BCC" w:rsidRPr="003D5BCC">
        <w:rPr>
          <w:rFonts w:ascii="Times New Roman" w:hAnsi="Times New Roman" w:cs="Times New Roman"/>
          <w:i/>
          <w:iCs/>
          <w:sz w:val="24"/>
          <w:szCs w:val="24"/>
          <w:lang w:val="en-US"/>
        </w:rPr>
        <w:t>Fusobacterium</w:t>
      </w:r>
      <w:r w:rsidR="00D45E06" w:rsidRPr="00D45E06">
        <w:rPr>
          <w:rFonts w:ascii="Times New Roman" w:hAnsi="Times New Roman" w:cs="Times New Roman"/>
          <w:sz w:val="24"/>
          <w:szCs w:val="24"/>
          <w:lang w:val="en-US"/>
        </w:rPr>
        <w:t xml:space="preserve"> </w:t>
      </w:r>
      <w:r w:rsidR="00D45E06">
        <w:rPr>
          <w:rFonts w:ascii="Times New Roman" w:hAnsi="Times New Roman" w:cs="Times New Roman"/>
          <w:sz w:val="24"/>
          <w:szCs w:val="24"/>
          <w:lang w:val="en-US"/>
        </w:rPr>
        <w:t>genera</w:t>
      </w:r>
      <w:r w:rsidR="003D5BCC">
        <w:rPr>
          <w:rFonts w:ascii="Times New Roman" w:hAnsi="Times New Roman" w:cs="Times New Roman"/>
          <w:sz w:val="24"/>
          <w:szCs w:val="24"/>
          <w:lang w:val="en-US"/>
        </w:rPr>
        <w:t>.</w:t>
      </w:r>
      <w:r w:rsidR="00D2728F">
        <w:rPr>
          <w:rFonts w:ascii="Times New Roman" w:hAnsi="Times New Roman" w:cs="Times New Roman"/>
          <w:sz w:val="24"/>
          <w:szCs w:val="24"/>
          <w:lang w:val="en-US"/>
        </w:rPr>
        <w:t xml:space="preserve"> Among these 17 genera, 11</w:t>
      </w:r>
      <w:r w:rsidR="00952360">
        <w:rPr>
          <w:rFonts w:ascii="Times New Roman" w:hAnsi="Times New Roman" w:cs="Times New Roman"/>
          <w:sz w:val="24"/>
          <w:szCs w:val="24"/>
          <w:lang w:val="en-US"/>
        </w:rPr>
        <w:t xml:space="preserve"> </w:t>
      </w:r>
      <w:r w:rsidR="00D2728F">
        <w:rPr>
          <w:rFonts w:ascii="Times New Roman" w:hAnsi="Times New Roman" w:cs="Times New Roman"/>
          <w:sz w:val="24"/>
          <w:szCs w:val="24"/>
          <w:lang w:val="en-US"/>
        </w:rPr>
        <w:t xml:space="preserve">were overrepresented </w:t>
      </w:r>
      <w:r w:rsidR="00952360">
        <w:rPr>
          <w:rFonts w:ascii="Times New Roman" w:hAnsi="Times New Roman" w:cs="Times New Roman"/>
          <w:sz w:val="24"/>
          <w:szCs w:val="24"/>
          <w:lang w:val="en-US"/>
        </w:rPr>
        <w:t xml:space="preserve">and 6 were underrepresented </w:t>
      </w:r>
      <w:r w:rsidR="00D2728F">
        <w:rPr>
          <w:rFonts w:ascii="Times New Roman" w:hAnsi="Times New Roman" w:cs="Times New Roman"/>
          <w:sz w:val="24"/>
          <w:szCs w:val="24"/>
          <w:lang w:val="en-US"/>
        </w:rPr>
        <w:t>in the cervix of the women with T1D</w:t>
      </w:r>
      <w:r w:rsidR="00D45E06">
        <w:rPr>
          <w:rFonts w:ascii="Times New Roman" w:hAnsi="Times New Roman" w:cs="Times New Roman"/>
          <w:sz w:val="24"/>
          <w:szCs w:val="24"/>
          <w:lang w:val="en-US"/>
        </w:rPr>
        <w:t xml:space="preserve"> </w:t>
      </w:r>
      <w:r w:rsidR="00AD131A">
        <w:rPr>
          <w:rFonts w:ascii="Times New Roman" w:hAnsi="Times New Roman" w:cs="Times New Roman"/>
          <w:sz w:val="24"/>
          <w:szCs w:val="24"/>
          <w:lang w:val="en-US"/>
        </w:rPr>
        <w:t>(</w:t>
      </w:r>
      <w:r w:rsidR="00AD131A" w:rsidRPr="00E5599F">
        <w:rPr>
          <w:rFonts w:ascii="Times New Roman" w:hAnsi="Times New Roman" w:cs="Times New Roman"/>
          <w:sz w:val="24"/>
          <w:szCs w:val="24"/>
          <w:highlight w:val="green"/>
          <w:lang w:val="en-US"/>
        </w:rPr>
        <w:t>Table</w:t>
      </w:r>
      <w:r w:rsidR="00AD131A" w:rsidRPr="00AD131A">
        <w:rPr>
          <w:rFonts w:ascii="Times New Roman" w:hAnsi="Times New Roman" w:cs="Times New Roman"/>
          <w:sz w:val="24"/>
          <w:szCs w:val="24"/>
          <w:lang w:val="en-US"/>
        </w:rPr>
        <w:t xml:space="preserve"> 3</w:t>
      </w:r>
      <w:r w:rsidR="00AD131A">
        <w:rPr>
          <w:rFonts w:ascii="Times New Roman" w:hAnsi="Times New Roman" w:cs="Times New Roman"/>
          <w:sz w:val="24"/>
          <w:szCs w:val="24"/>
          <w:lang w:val="en-US"/>
        </w:rPr>
        <w:t xml:space="preserve">, </w:t>
      </w:r>
      <w:r w:rsidR="00D45E06" w:rsidRPr="00E5599F">
        <w:rPr>
          <w:rFonts w:ascii="Times New Roman" w:hAnsi="Times New Roman" w:cs="Times New Roman"/>
          <w:sz w:val="24"/>
          <w:szCs w:val="24"/>
          <w:highlight w:val="cyan"/>
          <w:lang w:val="en-US"/>
        </w:rPr>
        <w:t>Figure</w:t>
      </w:r>
      <w:r w:rsidR="00AD131A">
        <w:rPr>
          <w:rFonts w:ascii="Times New Roman" w:hAnsi="Times New Roman" w:cs="Times New Roman"/>
          <w:sz w:val="24"/>
          <w:szCs w:val="24"/>
          <w:lang w:val="en-US"/>
        </w:rPr>
        <w:t xml:space="preserve"> 2)</w:t>
      </w:r>
      <w:r w:rsidR="00D2728F">
        <w:rPr>
          <w:rFonts w:ascii="Times New Roman" w:hAnsi="Times New Roman" w:cs="Times New Roman"/>
          <w:sz w:val="24"/>
          <w:szCs w:val="24"/>
          <w:lang w:val="en-US"/>
        </w:rPr>
        <w:t>.</w:t>
      </w:r>
      <w:r w:rsidR="00952360">
        <w:rPr>
          <w:rFonts w:ascii="Times New Roman" w:hAnsi="Times New Roman" w:cs="Times New Roman"/>
          <w:sz w:val="24"/>
          <w:szCs w:val="24"/>
          <w:lang w:val="en-US"/>
        </w:rPr>
        <w:t xml:space="preserve"> In the </w:t>
      </w:r>
      <w:r w:rsidR="00952360" w:rsidRPr="00952360">
        <w:rPr>
          <w:rFonts w:ascii="Times New Roman" w:hAnsi="Times New Roman" w:cs="Times New Roman"/>
          <w:sz w:val="24"/>
          <w:szCs w:val="24"/>
          <w:lang w:val="en-US"/>
        </w:rPr>
        <w:t>vaginal introitus</w:t>
      </w:r>
      <w:r w:rsidR="00952360">
        <w:rPr>
          <w:rFonts w:ascii="Times New Roman" w:hAnsi="Times New Roman" w:cs="Times New Roman"/>
          <w:sz w:val="24"/>
          <w:szCs w:val="24"/>
          <w:lang w:val="en-US"/>
        </w:rPr>
        <w:t xml:space="preserve"> and </w:t>
      </w:r>
      <w:r w:rsidR="00952360" w:rsidRPr="00952360">
        <w:rPr>
          <w:rFonts w:ascii="Times New Roman" w:hAnsi="Times New Roman" w:cs="Times New Roman"/>
          <w:sz w:val="24"/>
          <w:szCs w:val="24"/>
          <w:lang w:val="en-US"/>
        </w:rPr>
        <w:t>vaginal canal in the middle</w:t>
      </w:r>
      <w:r w:rsidR="00952360">
        <w:rPr>
          <w:rFonts w:ascii="Times New Roman" w:hAnsi="Times New Roman" w:cs="Times New Roman"/>
          <w:sz w:val="24"/>
          <w:szCs w:val="24"/>
          <w:lang w:val="en-US"/>
        </w:rPr>
        <w:t xml:space="preserve"> numbers of d</w:t>
      </w:r>
      <w:r w:rsidR="00952360" w:rsidRPr="003D5BCC">
        <w:rPr>
          <w:rFonts w:ascii="Times New Roman" w:hAnsi="Times New Roman" w:cs="Times New Roman"/>
          <w:sz w:val="24"/>
          <w:szCs w:val="24"/>
          <w:lang w:val="en-US"/>
        </w:rPr>
        <w:t>ifferentially expressed bacteria associated with T1D</w:t>
      </w:r>
      <w:r w:rsidR="00952360">
        <w:rPr>
          <w:rFonts w:ascii="Times New Roman" w:hAnsi="Times New Roman" w:cs="Times New Roman"/>
          <w:sz w:val="24"/>
          <w:szCs w:val="24"/>
          <w:lang w:val="en-US"/>
        </w:rPr>
        <w:t xml:space="preserve"> were similar. Two genera, </w:t>
      </w:r>
      <w:r w:rsidR="00952360" w:rsidRPr="00952360">
        <w:rPr>
          <w:rFonts w:ascii="Times New Roman" w:hAnsi="Times New Roman" w:cs="Times New Roman"/>
          <w:i/>
          <w:iCs/>
          <w:sz w:val="24"/>
          <w:szCs w:val="24"/>
          <w:lang w:val="en-US"/>
        </w:rPr>
        <w:t>Staphylococcus</w:t>
      </w:r>
      <w:r w:rsidR="00952360">
        <w:rPr>
          <w:rFonts w:ascii="Times New Roman" w:hAnsi="Times New Roman" w:cs="Times New Roman"/>
          <w:sz w:val="24"/>
          <w:szCs w:val="24"/>
          <w:lang w:val="en-US"/>
        </w:rPr>
        <w:t xml:space="preserve"> and </w:t>
      </w:r>
      <w:commentRangeStart w:id="126"/>
      <w:proofErr w:type="spellStart"/>
      <w:r w:rsidR="00952360" w:rsidRPr="00952360">
        <w:rPr>
          <w:rFonts w:ascii="Times New Roman" w:hAnsi="Times New Roman" w:cs="Times New Roman"/>
          <w:i/>
          <w:iCs/>
          <w:sz w:val="24"/>
          <w:szCs w:val="24"/>
          <w:lang w:val="en-US"/>
        </w:rPr>
        <w:t>Sneathia</w:t>
      </w:r>
      <w:commentRangeEnd w:id="126"/>
      <w:proofErr w:type="spellEnd"/>
      <w:r w:rsidR="00952360">
        <w:rPr>
          <w:rStyle w:val="CommentReference"/>
        </w:rPr>
        <w:commentReference w:id="126"/>
      </w:r>
      <w:r w:rsidR="00952360">
        <w:rPr>
          <w:rFonts w:ascii="Times New Roman" w:hAnsi="Times New Roman" w:cs="Times New Roman"/>
          <w:sz w:val="24"/>
          <w:szCs w:val="24"/>
          <w:lang w:val="en-US"/>
        </w:rPr>
        <w:t xml:space="preserve"> were found as overrepresented in the samples taken from rectum of the women with T1D.</w:t>
      </w:r>
    </w:p>
    <w:p w14:paraId="6F8CCEC8" w14:textId="4CB6D1A6" w:rsidR="003D5BCC" w:rsidRDefault="00C92C48" w:rsidP="00B7507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Comparing the four </w:t>
      </w:r>
      <w:r w:rsidR="00EB5E73">
        <w:rPr>
          <w:rFonts w:ascii="Times New Roman" w:hAnsi="Times New Roman" w:cs="Times New Roman"/>
          <w:sz w:val="24"/>
          <w:szCs w:val="24"/>
          <w:lang w:val="en-US"/>
        </w:rPr>
        <w:t xml:space="preserve">types of </w:t>
      </w:r>
      <w:r>
        <w:rPr>
          <w:rFonts w:ascii="Times New Roman" w:hAnsi="Times New Roman" w:cs="Times New Roman"/>
          <w:sz w:val="24"/>
          <w:szCs w:val="24"/>
          <w:lang w:val="en-US"/>
        </w:rPr>
        <w:t>material</w:t>
      </w:r>
      <w:r w:rsidR="00EB5E73">
        <w:rPr>
          <w:rFonts w:ascii="Times New Roman" w:hAnsi="Times New Roman" w:cs="Times New Roman"/>
          <w:sz w:val="24"/>
          <w:szCs w:val="24"/>
          <w:lang w:val="en-US"/>
        </w:rPr>
        <w:t xml:space="preserve"> samples</w:t>
      </w:r>
      <w:r>
        <w:rPr>
          <w:rFonts w:ascii="Times New Roman" w:hAnsi="Times New Roman" w:cs="Times New Roman"/>
          <w:sz w:val="24"/>
          <w:szCs w:val="24"/>
          <w:lang w:val="en-US"/>
        </w:rPr>
        <w:t xml:space="preserve"> taken from </w:t>
      </w:r>
      <w:r w:rsidR="00D27053">
        <w:rPr>
          <w:rFonts w:ascii="Times New Roman" w:hAnsi="Times New Roman" w:cs="Times New Roman"/>
          <w:sz w:val="24"/>
          <w:szCs w:val="24"/>
          <w:lang w:val="en-US"/>
        </w:rPr>
        <w:t>women,</w:t>
      </w:r>
      <w:r>
        <w:rPr>
          <w:rFonts w:ascii="Times New Roman" w:hAnsi="Times New Roman" w:cs="Times New Roman"/>
          <w:sz w:val="24"/>
          <w:szCs w:val="24"/>
          <w:lang w:val="en-US"/>
        </w:rPr>
        <w:t xml:space="preserve"> </w:t>
      </w:r>
      <w:proofErr w:type="spellStart"/>
      <w:r w:rsidRPr="00C92C48">
        <w:rPr>
          <w:rFonts w:ascii="Times New Roman" w:hAnsi="Times New Roman" w:cs="Times New Roman"/>
          <w:i/>
          <w:iCs/>
          <w:sz w:val="24"/>
          <w:szCs w:val="24"/>
          <w:lang w:val="en-US"/>
        </w:rPr>
        <w:t>Snetahi</w:t>
      </w:r>
      <w:commentRangeStart w:id="127"/>
      <w:r w:rsidRPr="00C92C48">
        <w:rPr>
          <w:rFonts w:ascii="Times New Roman" w:hAnsi="Times New Roman" w:cs="Times New Roman"/>
          <w:i/>
          <w:iCs/>
          <w:sz w:val="24"/>
          <w:szCs w:val="24"/>
          <w:lang w:val="en-US"/>
        </w:rPr>
        <w:t>a</w:t>
      </w:r>
      <w:commentRangeEnd w:id="127"/>
      <w:proofErr w:type="spellEnd"/>
      <w:r w:rsidR="00D27053">
        <w:rPr>
          <w:rStyle w:val="CommentReference"/>
        </w:rPr>
        <w:commentReference w:id="127"/>
      </w:r>
      <w:r w:rsidR="00D27053">
        <w:rPr>
          <w:rFonts w:ascii="Times New Roman" w:hAnsi="Times New Roman" w:cs="Times New Roman"/>
          <w:i/>
          <w:iCs/>
          <w:sz w:val="24"/>
          <w:szCs w:val="24"/>
          <w:lang w:val="en-US"/>
        </w:rPr>
        <w:t>, Gemell</w:t>
      </w:r>
      <w:commentRangeStart w:id="128"/>
      <w:r w:rsidR="00D27053">
        <w:rPr>
          <w:rFonts w:ascii="Times New Roman" w:hAnsi="Times New Roman" w:cs="Times New Roman"/>
          <w:i/>
          <w:iCs/>
          <w:sz w:val="24"/>
          <w:szCs w:val="24"/>
          <w:lang w:val="en-US"/>
        </w:rPr>
        <w:t>a</w:t>
      </w:r>
      <w:commentRangeEnd w:id="128"/>
      <w:r w:rsidR="00D27053">
        <w:rPr>
          <w:rStyle w:val="CommentReference"/>
        </w:rPr>
        <w:commentReference w:id="128"/>
      </w:r>
      <w:r w:rsidR="002B0D7B">
        <w:rPr>
          <w:rFonts w:ascii="Times New Roman" w:hAnsi="Times New Roman" w:cs="Times New Roman"/>
          <w:i/>
          <w:iCs/>
          <w:sz w:val="24"/>
          <w:szCs w:val="24"/>
          <w:lang w:val="en-US"/>
        </w:rPr>
        <w:t xml:space="preserve">, </w:t>
      </w:r>
      <w:r w:rsidR="00B268EC">
        <w:rPr>
          <w:rFonts w:ascii="Times New Roman" w:hAnsi="Times New Roman" w:cs="Times New Roman"/>
          <w:sz w:val="24"/>
          <w:szCs w:val="24"/>
          <w:lang w:val="en-US"/>
        </w:rPr>
        <w:t xml:space="preserve">and </w:t>
      </w:r>
      <w:r w:rsidR="002B0D7B" w:rsidRPr="003D5BCC">
        <w:rPr>
          <w:rFonts w:ascii="Times New Roman" w:hAnsi="Times New Roman" w:cs="Times New Roman"/>
          <w:i/>
          <w:iCs/>
          <w:sz w:val="24"/>
          <w:szCs w:val="24"/>
          <w:lang w:val="en-US"/>
        </w:rPr>
        <w:t>Staphylococcu</w:t>
      </w:r>
      <w:commentRangeStart w:id="129"/>
      <w:r w:rsidR="002B0D7B" w:rsidRPr="003D5BCC">
        <w:rPr>
          <w:rFonts w:ascii="Times New Roman" w:hAnsi="Times New Roman" w:cs="Times New Roman"/>
          <w:i/>
          <w:iCs/>
          <w:sz w:val="24"/>
          <w:szCs w:val="24"/>
          <w:lang w:val="en-US"/>
        </w:rPr>
        <w:t>s</w:t>
      </w:r>
      <w:commentRangeEnd w:id="129"/>
      <w:r w:rsidR="002B0D7B">
        <w:rPr>
          <w:rStyle w:val="CommentReference"/>
        </w:rPr>
        <w:commentReference w:id="129"/>
      </w:r>
      <w:r w:rsidR="00B268EC">
        <w:rPr>
          <w:rFonts w:ascii="Times New Roman" w:hAnsi="Times New Roman" w:cs="Times New Roman"/>
          <w:i/>
          <w:iCs/>
          <w:sz w:val="24"/>
          <w:szCs w:val="24"/>
          <w:lang w:val="en-US"/>
        </w:rPr>
        <w:t xml:space="preserve"> </w:t>
      </w:r>
      <w:r w:rsidR="00DE4520">
        <w:rPr>
          <w:rFonts w:ascii="Times New Roman" w:hAnsi="Times New Roman" w:cs="Times New Roman"/>
          <w:i/>
          <w:iCs/>
          <w:sz w:val="24"/>
          <w:szCs w:val="24"/>
          <w:lang w:val="en-US"/>
        </w:rPr>
        <w:t>as well as</w:t>
      </w:r>
      <w:r w:rsidR="00B268EC">
        <w:rPr>
          <w:rFonts w:ascii="Times New Roman" w:hAnsi="Times New Roman" w:cs="Times New Roman"/>
          <w:i/>
          <w:iCs/>
          <w:sz w:val="24"/>
          <w:szCs w:val="24"/>
          <w:lang w:val="en-US"/>
        </w:rPr>
        <w:t xml:space="preserve"> </w:t>
      </w:r>
      <w:proofErr w:type="spellStart"/>
      <w:r w:rsidR="00B268EC" w:rsidRPr="00425E60">
        <w:rPr>
          <w:rFonts w:ascii="Times New Roman" w:hAnsi="Times New Roman" w:cs="Times New Roman"/>
          <w:i/>
          <w:iCs/>
          <w:sz w:val="24"/>
          <w:szCs w:val="24"/>
          <w:lang w:val="en-US"/>
        </w:rPr>
        <w:t>Intestinibacte</w:t>
      </w:r>
      <w:commentRangeStart w:id="130"/>
      <w:r w:rsidR="00B268EC" w:rsidRPr="00425E60">
        <w:rPr>
          <w:rFonts w:ascii="Times New Roman" w:hAnsi="Times New Roman" w:cs="Times New Roman"/>
          <w:i/>
          <w:iCs/>
          <w:sz w:val="24"/>
          <w:szCs w:val="24"/>
          <w:lang w:val="en-US"/>
        </w:rPr>
        <w:t>r</w:t>
      </w:r>
      <w:commentRangeEnd w:id="130"/>
      <w:proofErr w:type="spellEnd"/>
      <w:r w:rsidR="00B268EC">
        <w:rPr>
          <w:rStyle w:val="CommentReference"/>
        </w:rPr>
        <w:commentReference w:id="130"/>
      </w:r>
      <w:r w:rsidR="00B268EC">
        <w:rPr>
          <w:rFonts w:ascii="Times New Roman" w:hAnsi="Times New Roman" w:cs="Times New Roman"/>
          <w:i/>
          <w:iCs/>
          <w:sz w:val="24"/>
          <w:szCs w:val="24"/>
          <w:lang w:val="en-US"/>
        </w:rPr>
        <w:t xml:space="preserve">, </w:t>
      </w:r>
      <w:proofErr w:type="spellStart"/>
      <w:r w:rsidR="00B268EC" w:rsidRPr="00425E60">
        <w:rPr>
          <w:rFonts w:ascii="Times New Roman" w:hAnsi="Times New Roman" w:cs="Times New Roman"/>
          <w:i/>
          <w:iCs/>
          <w:sz w:val="24"/>
          <w:szCs w:val="24"/>
          <w:lang w:val="en-US"/>
        </w:rPr>
        <w:t>Atopobiu</w:t>
      </w:r>
      <w:commentRangeStart w:id="131"/>
      <w:r w:rsidR="00B268EC" w:rsidRPr="00425E60">
        <w:rPr>
          <w:rFonts w:ascii="Times New Roman" w:hAnsi="Times New Roman" w:cs="Times New Roman"/>
          <w:i/>
          <w:iCs/>
          <w:sz w:val="24"/>
          <w:szCs w:val="24"/>
          <w:lang w:val="en-US"/>
        </w:rPr>
        <w:t>m</w:t>
      </w:r>
      <w:commentRangeEnd w:id="131"/>
      <w:proofErr w:type="spellEnd"/>
      <w:r w:rsidR="00B268EC">
        <w:rPr>
          <w:rStyle w:val="CommentReference"/>
        </w:rPr>
        <w:commentReference w:id="131"/>
      </w:r>
      <w:r w:rsidR="00B268EC">
        <w:rPr>
          <w:rFonts w:ascii="Times New Roman" w:hAnsi="Times New Roman" w:cs="Times New Roman"/>
          <w:i/>
          <w:iCs/>
          <w:sz w:val="24"/>
          <w:szCs w:val="24"/>
          <w:lang w:val="en-US"/>
        </w:rPr>
        <w:t xml:space="preserve">, </w:t>
      </w:r>
      <w:r w:rsidR="00B268EC" w:rsidRPr="00425E60">
        <w:rPr>
          <w:rFonts w:ascii="Times New Roman" w:hAnsi="Times New Roman" w:cs="Times New Roman"/>
          <w:i/>
          <w:iCs/>
          <w:sz w:val="24"/>
          <w:szCs w:val="24"/>
          <w:lang w:val="en-US"/>
        </w:rPr>
        <w:t xml:space="preserve"> </w:t>
      </w:r>
      <w:proofErr w:type="spellStart"/>
      <w:r w:rsidR="00B268EC" w:rsidRPr="003D5BCC">
        <w:rPr>
          <w:rFonts w:ascii="Times New Roman" w:hAnsi="Times New Roman" w:cs="Times New Roman"/>
          <w:i/>
          <w:iCs/>
          <w:sz w:val="24"/>
          <w:szCs w:val="24"/>
          <w:lang w:val="en-US"/>
        </w:rPr>
        <w:t>Terrisporobacte</w:t>
      </w:r>
      <w:commentRangeStart w:id="132"/>
      <w:r w:rsidR="00B268EC" w:rsidRPr="003D5BCC">
        <w:rPr>
          <w:rFonts w:ascii="Times New Roman" w:hAnsi="Times New Roman" w:cs="Times New Roman"/>
          <w:i/>
          <w:iCs/>
          <w:sz w:val="24"/>
          <w:szCs w:val="24"/>
          <w:lang w:val="en-US"/>
        </w:rPr>
        <w:t>r</w:t>
      </w:r>
      <w:commentRangeEnd w:id="132"/>
      <w:proofErr w:type="spellEnd"/>
      <w:r w:rsidR="00B268EC">
        <w:rPr>
          <w:rStyle w:val="CommentReference"/>
        </w:rPr>
        <w:commentReference w:id="132"/>
      </w:r>
      <w:r w:rsidR="00B268EC">
        <w:rPr>
          <w:rFonts w:ascii="Times New Roman" w:hAnsi="Times New Roman" w:cs="Times New Roman"/>
          <w:i/>
          <w:iCs/>
          <w:sz w:val="24"/>
          <w:szCs w:val="24"/>
          <w:lang w:val="en-US"/>
        </w:rPr>
        <w:t xml:space="preserve">, </w:t>
      </w:r>
      <w:r w:rsidR="00A83AA7">
        <w:rPr>
          <w:rFonts w:ascii="Times New Roman" w:hAnsi="Times New Roman" w:cs="Times New Roman"/>
          <w:sz w:val="24"/>
          <w:szCs w:val="24"/>
          <w:lang w:val="en-US"/>
        </w:rPr>
        <w:t xml:space="preserve">and </w:t>
      </w:r>
      <w:proofErr w:type="spellStart"/>
      <w:r w:rsidR="00B268EC" w:rsidRPr="003D5BCC">
        <w:rPr>
          <w:rFonts w:ascii="Times New Roman" w:hAnsi="Times New Roman" w:cs="Times New Roman"/>
          <w:i/>
          <w:iCs/>
          <w:sz w:val="24"/>
          <w:szCs w:val="24"/>
          <w:lang w:val="en-US"/>
        </w:rPr>
        <w:t>Enhydrobacte</w:t>
      </w:r>
      <w:commentRangeStart w:id="133"/>
      <w:r w:rsidR="00B268EC" w:rsidRPr="003D5BCC">
        <w:rPr>
          <w:rFonts w:ascii="Times New Roman" w:hAnsi="Times New Roman" w:cs="Times New Roman"/>
          <w:i/>
          <w:iCs/>
          <w:sz w:val="24"/>
          <w:szCs w:val="24"/>
          <w:lang w:val="en-US"/>
        </w:rPr>
        <w:t>r</w:t>
      </w:r>
      <w:commentRangeEnd w:id="133"/>
      <w:proofErr w:type="spellEnd"/>
      <w:r w:rsidR="00B268EC">
        <w:rPr>
          <w:rStyle w:val="CommentReference"/>
        </w:rPr>
        <w:commentReference w:id="133"/>
      </w:r>
      <w:r>
        <w:rPr>
          <w:rFonts w:ascii="Times New Roman" w:hAnsi="Times New Roman" w:cs="Times New Roman"/>
          <w:sz w:val="24"/>
          <w:szCs w:val="24"/>
          <w:lang w:val="en-US"/>
        </w:rPr>
        <w:t xml:space="preserve"> w</w:t>
      </w:r>
      <w:r w:rsidR="00D27053">
        <w:rPr>
          <w:rFonts w:ascii="Times New Roman" w:hAnsi="Times New Roman" w:cs="Times New Roman"/>
          <w:sz w:val="24"/>
          <w:szCs w:val="24"/>
          <w:lang w:val="en-US"/>
        </w:rPr>
        <w:t>ere</w:t>
      </w:r>
      <w:r>
        <w:rPr>
          <w:rFonts w:ascii="Times New Roman" w:hAnsi="Times New Roman" w:cs="Times New Roman"/>
          <w:sz w:val="24"/>
          <w:szCs w:val="24"/>
          <w:lang w:val="en-US"/>
        </w:rPr>
        <w:t xml:space="preserve"> identified as </w:t>
      </w:r>
      <w:r w:rsidR="00D27053">
        <w:rPr>
          <w:rFonts w:ascii="Times New Roman" w:hAnsi="Times New Roman" w:cs="Times New Roman"/>
          <w:sz w:val="24"/>
          <w:szCs w:val="24"/>
          <w:lang w:val="en-US"/>
        </w:rPr>
        <w:t>d</w:t>
      </w:r>
      <w:r w:rsidR="00D27053" w:rsidRPr="003D5BCC">
        <w:rPr>
          <w:rFonts w:ascii="Times New Roman" w:hAnsi="Times New Roman" w:cs="Times New Roman"/>
          <w:sz w:val="24"/>
          <w:szCs w:val="24"/>
          <w:lang w:val="en-US"/>
        </w:rPr>
        <w:t xml:space="preserve">ifferentially expressed </w:t>
      </w:r>
      <w:r w:rsidR="00B268EC">
        <w:rPr>
          <w:rFonts w:ascii="Times New Roman" w:hAnsi="Times New Roman" w:cs="Times New Roman"/>
          <w:sz w:val="24"/>
          <w:szCs w:val="24"/>
          <w:lang w:val="en-US"/>
        </w:rPr>
        <w:t>genera</w:t>
      </w:r>
      <w:r w:rsidR="00D27053" w:rsidRPr="003D5BCC">
        <w:rPr>
          <w:rFonts w:ascii="Times New Roman" w:hAnsi="Times New Roman" w:cs="Times New Roman"/>
          <w:sz w:val="24"/>
          <w:szCs w:val="24"/>
          <w:lang w:val="en-US"/>
        </w:rPr>
        <w:t xml:space="preserve"> associated with T1D</w:t>
      </w:r>
      <w:r w:rsidR="0091668C">
        <w:rPr>
          <w:rFonts w:ascii="Times New Roman" w:hAnsi="Times New Roman" w:cs="Times New Roman"/>
          <w:sz w:val="24"/>
          <w:szCs w:val="24"/>
          <w:lang w:val="en-US"/>
        </w:rPr>
        <w:t xml:space="preserve"> in more than one sampling site</w:t>
      </w:r>
      <w:r w:rsidR="00DE4520">
        <w:rPr>
          <w:rFonts w:ascii="Times New Roman" w:hAnsi="Times New Roman" w:cs="Times New Roman"/>
          <w:sz w:val="24"/>
          <w:szCs w:val="24"/>
          <w:lang w:val="en-US"/>
        </w:rPr>
        <w:t xml:space="preserve">, respectively </w:t>
      </w:r>
      <w:r>
        <w:rPr>
          <w:rFonts w:ascii="Times New Roman" w:hAnsi="Times New Roman" w:cs="Times New Roman"/>
          <w:sz w:val="24"/>
          <w:szCs w:val="24"/>
          <w:lang w:val="en-US"/>
        </w:rPr>
        <w:t xml:space="preserve">in </w:t>
      </w:r>
      <w:r w:rsidR="008E77DC">
        <w:rPr>
          <w:rFonts w:ascii="Times New Roman" w:hAnsi="Times New Roman" w:cs="Times New Roman"/>
          <w:sz w:val="24"/>
          <w:szCs w:val="24"/>
          <w:lang w:val="en-US"/>
        </w:rPr>
        <w:t xml:space="preserve">3 </w:t>
      </w:r>
      <w:r w:rsidR="00DE4520">
        <w:rPr>
          <w:rFonts w:ascii="Times New Roman" w:hAnsi="Times New Roman" w:cs="Times New Roman"/>
          <w:sz w:val="24"/>
          <w:szCs w:val="24"/>
          <w:lang w:val="en-US"/>
        </w:rPr>
        <w:t xml:space="preserve">and 2 </w:t>
      </w:r>
      <w:r w:rsidR="008E77DC" w:rsidRPr="00425E60">
        <w:rPr>
          <w:rFonts w:ascii="Times New Roman" w:hAnsi="Times New Roman" w:cs="Times New Roman"/>
          <w:sz w:val="24"/>
          <w:szCs w:val="24"/>
          <w:lang w:val="en-US"/>
        </w:rPr>
        <w:t>material</w:t>
      </w:r>
      <w:r w:rsidR="0017063F">
        <w:rPr>
          <w:rFonts w:ascii="Times New Roman" w:hAnsi="Times New Roman" w:cs="Times New Roman"/>
          <w:sz w:val="24"/>
          <w:szCs w:val="24"/>
          <w:lang w:val="en-US"/>
        </w:rPr>
        <w:t xml:space="preserve"> types</w:t>
      </w:r>
      <w:r w:rsidR="00425E60">
        <w:rPr>
          <w:rFonts w:ascii="Times New Roman" w:hAnsi="Times New Roman" w:cs="Times New Roman"/>
          <w:sz w:val="24"/>
          <w:szCs w:val="24"/>
          <w:lang w:val="en-US"/>
        </w:rPr>
        <w:t xml:space="preserve"> </w:t>
      </w:r>
      <w:r w:rsidR="00B268EC">
        <w:rPr>
          <w:rFonts w:ascii="Times New Roman" w:hAnsi="Times New Roman" w:cs="Times New Roman"/>
          <w:sz w:val="24"/>
          <w:szCs w:val="24"/>
          <w:lang w:val="en-US"/>
        </w:rPr>
        <w:t xml:space="preserve">derived from the </w:t>
      </w:r>
      <w:r w:rsidR="00425E60">
        <w:rPr>
          <w:rFonts w:ascii="Times New Roman" w:hAnsi="Times New Roman" w:cs="Times New Roman"/>
          <w:sz w:val="24"/>
          <w:szCs w:val="24"/>
          <w:lang w:val="en-US"/>
        </w:rPr>
        <w:t>women</w:t>
      </w:r>
      <w:r w:rsidR="00B268EC">
        <w:rPr>
          <w:rFonts w:ascii="Times New Roman" w:hAnsi="Times New Roman" w:cs="Times New Roman"/>
          <w:sz w:val="24"/>
          <w:szCs w:val="24"/>
          <w:lang w:val="en-US"/>
        </w:rPr>
        <w:t xml:space="preserve"> with T1D</w:t>
      </w:r>
      <w:r w:rsidR="00233ADA">
        <w:rPr>
          <w:rFonts w:ascii="Times New Roman" w:hAnsi="Times New Roman" w:cs="Times New Roman"/>
          <w:sz w:val="24"/>
          <w:szCs w:val="24"/>
          <w:lang w:val="en-US"/>
        </w:rPr>
        <w:t xml:space="preserve"> (</w:t>
      </w:r>
      <w:r w:rsidR="00233ADA" w:rsidRPr="00E5599F">
        <w:rPr>
          <w:rFonts w:ascii="Times New Roman" w:hAnsi="Times New Roman" w:cs="Times New Roman"/>
          <w:sz w:val="24"/>
          <w:szCs w:val="24"/>
          <w:highlight w:val="green"/>
          <w:lang w:val="en-US"/>
        </w:rPr>
        <w:t>Table</w:t>
      </w:r>
      <w:r w:rsidR="00AD131A">
        <w:rPr>
          <w:rFonts w:ascii="Times New Roman" w:hAnsi="Times New Roman" w:cs="Times New Roman"/>
          <w:sz w:val="24"/>
          <w:szCs w:val="24"/>
          <w:lang w:val="en-US"/>
        </w:rPr>
        <w:t xml:space="preserve"> 3</w:t>
      </w:r>
      <w:r w:rsidR="00233ADA">
        <w:rPr>
          <w:rFonts w:ascii="Times New Roman" w:hAnsi="Times New Roman" w:cs="Times New Roman"/>
          <w:sz w:val="24"/>
          <w:szCs w:val="24"/>
          <w:lang w:val="en-US"/>
        </w:rPr>
        <w:t>)</w:t>
      </w:r>
      <w:r w:rsidR="00D27053">
        <w:rPr>
          <w:rFonts w:ascii="Times New Roman" w:hAnsi="Times New Roman" w:cs="Times New Roman"/>
          <w:sz w:val="24"/>
          <w:szCs w:val="24"/>
          <w:lang w:val="en-US"/>
        </w:rPr>
        <w:t>.</w:t>
      </w:r>
      <w:commentRangeEnd w:id="125"/>
      <w:r w:rsidR="000D5557">
        <w:rPr>
          <w:rStyle w:val="CommentReference"/>
        </w:rPr>
        <w:commentReference w:id="125"/>
      </w:r>
    </w:p>
    <w:p w14:paraId="303B7A1B" w14:textId="58D81E84" w:rsidR="00AC7430" w:rsidRDefault="00033C58" w:rsidP="00AC7430">
      <w:pPr>
        <w:spacing w:line="480" w:lineRule="auto"/>
        <w:jc w:val="both"/>
        <w:rPr>
          <w:rFonts w:ascii="Times New Roman" w:hAnsi="Times New Roman" w:cs="Times New Roman"/>
          <w:b/>
          <w:bCs/>
          <w:sz w:val="24"/>
          <w:szCs w:val="24"/>
          <w:lang w:val="en-US"/>
        </w:rPr>
      </w:pPr>
      <w:commentRangeStart w:id="134"/>
      <w:r>
        <w:rPr>
          <w:rFonts w:ascii="Times New Roman" w:hAnsi="Times New Roman" w:cs="Times New Roman"/>
          <w:b/>
          <w:bCs/>
          <w:sz w:val="24"/>
          <w:szCs w:val="24"/>
          <w:lang w:val="en-US"/>
        </w:rPr>
        <w:t>D</w:t>
      </w:r>
      <w:r w:rsidR="00AC7430" w:rsidRPr="00093F87">
        <w:rPr>
          <w:rFonts w:ascii="Times New Roman" w:hAnsi="Times New Roman" w:cs="Times New Roman"/>
          <w:b/>
          <w:bCs/>
          <w:sz w:val="24"/>
          <w:szCs w:val="24"/>
          <w:lang w:val="en-US"/>
        </w:rPr>
        <w:t>i</w:t>
      </w:r>
      <w:r w:rsidR="00AC7430">
        <w:rPr>
          <w:rFonts w:ascii="Times New Roman" w:hAnsi="Times New Roman" w:cs="Times New Roman"/>
          <w:b/>
          <w:bCs/>
          <w:sz w:val="24"/>
          <w:szCs w:val="24"/>
          <w:lang w:val="en-US"/>
        </w:rPr>
        <w:t>versity</w:t>
      </w:r>
      <w:r w:rsidR="00AC7430" w:rsidRPr="00093F87">
        <w:rPr>
          <w:rFonts w:ascii="Times New Roman" w:hAnsi="Times New Roman" w:cs="Times New Roman"/>
          <w:b/>
          <w:bCs/>
          <w:sz w:val="24"/>
          <w:szCs w:val="24"/>
          <w:lang w:val="en-US"/>
        </w:rPr>
        <w:t xml:space="preserve"> of </w:t>
      </w:r>
      <w:r w:rsidR="00AC7430">
        <w:rPr>
          <w:rFonts w:ascii="Times New Roman" w:hAnsi="Times New Roman" w:cs="Times New Roman"/>
          <w:b/>
          <w:bCs/>
          <w:sz w:val="24"/>
          <w:szCs w:val="24"/>
          <w:lang w:val="en-US"/>
        </w:rPr>
        <w:t>bacteria</w:t>
      </w:r>
      <w:r w:rsidR="00AC7430" w:rsidRPr="00093F87">
        <w:rPr>
          <w:rFonts w:ascii="Times New Roman" w:hAnsi="Times New Roman" w:cs="Times New Roman"/>
          <w:b/>
          <w:bCs/>
          <w:sz w:val="24"/>
          <w:szCs w:val="24"/>
          <w:lang w:val="en-US"/>
        </w:rPr>
        <w:t xml:space="preserve"> </w:t>
      </w:r>
      <w:r w:rsidR="00AC7430">
        <w:rPr>
          <w:rFonts w:ascii="Times New Roman" w:hAnsi="Times New Roman" w:cs="Times New Roman"/>
          <w:b/>
          <w:bCs/>
          <w:sz w:val="24"/>
          <w:szCs w:val="24"/>
          <w:lang w:val="en-US"/>
        </w:rPr>
        <w:t>in</w:t>
      </w:r>
      <w:r w:rsidR="00AC7430" w:rsidRPr="00093F87">
        <w:rPr>
          <w:rFonts w:ascii="Times New Roman" w:hAnsi="Times New Roman" w:cs="Times New Roman"/>
          <w:b/>
          <w:bCs/>
          <w:sz w:val="24"/>
          <w:szCs w:val="24"/>
          <w:lang w:val="en-US"/>
        </w:rPr>
        <w:t xml:space="preserve"> </w:t>
      </w:r>
      <w:r w:rsidR="00AC7430">
        <w:rPr>
          <w:rFonts w:ascii="Times New Roman" w:hAnsi="Times New Roman" w:cs="Times New Roman"/>
          <w:b/>
          <w:bCs/>
          <w:sz w:val="24"/>
          <w:szCs w:val="24"/>
          <w:lang w:val="en-US"/>
        </w:rPr>
        <w:t xml:space="preserve">the samples from the </w:t>
      </w:r>
      <w:r w:rsidRPr="00033C58">
        <w:rPr>
          <w:rFonts w:ascii="Times New Roman" w:hAnsi="Times New Roman" w:cs="Times New Roman"/>
          <w:b/>
          <w:bCs/>
          <w:sz w:val="24"/>
          <w:szCs w:val="24"/>
          <w:u w:val="single"/>
          <w:lang w:val="en-US"/>
        </w:rPr>
        <w:t>neonates</w:t>
      </w:r>
      <w:r w:rsidR="00AC7430" w:rsidRPr="00093F87">
        <w:rPr>
          <w:rFonts w:ascii="Times New Roman" w:hAnsi="Times New Roman" w:cs="Times New Roman"/>
          <w:b/>
          <w:bCs/>
          <w:sz w:val="24"/>
          <w:szCs w:val="24"/>
          <w:lang w:val="en-US"/>
        </w:rPr>
        <w:t xml:space="preserve"> </w:t>
      </w:r>
      <w:r w:rsidR="00AC7430">
        <w:rPr>
          <w:rFonts w:ascii="Times New Roman" w:hAnsi="Times New Roman" w:cs="Times New Roman"/>
          <w:b/>
          <w:bCs/>
          <w:sz w:val="24"/>
          <w:szCs w:val="24"/>
          <w:lang w:val="en-US"/>
        </w:rPr>
        <w:t>and d</w:t>
      </w:r>
      <w:r w:rsidR="00AC7430" w:rsidRPr="007C1C14">
        <w:rPr>
          <w:rFonts w:ascii="Times New Roman" w:hAnsi="Times New Roman" w:cs="Times New Roman"/>
          <w:b/>
          <w:bCs/>
          <w:sz w:val="24"/>
          <w:szCs w:val="24"/>
          <w:lang w:val="en-US"/>
        </w:rPr>
        <w:t xml:space="preserve">ifferentially </w:t>
      </w:r>
      <w:r w:rsidR="00AC7430">
        <w:rPr>
          <w:rFonts w:ascii="Times New Roman" w:hAnsi="Times New Roman" w:cs="Times New Roman"/>
          <w:b/>
          <w:bCs/>
          <w:sz w:val="24"/>
          <w:szCs w:val="24"/>
          <w:lang w:val="en-US"/>
        </w:rPr>
        <w:t>e</w:t>
      </w:r>
      <w:r w:rsidR="00AC7430" w:rsidRPr="007C1C14">
        <w:rPr>
          <w:rFonts w:ascii="Times New Roman" w:hAnsi="Times New Roman" w:cs="Times New Roman"/>
          <w:b/>
          <w:bCs/>
          <w:sz w:val="24"/>
          <w:szCs w:val="24"/>
          <w:lang w:val="en-US"/>
        </w:rPr>
        <w:t xml:space="preserve">xpressed </w:t>
      </w:r>
      <w:r w:rsidR="00AC7430">
        <w:rPr>
          <w:rFonts w:ascii="Times New Roman" w:hAnsi="Times New Roman" w:cs="Times New Roman"/>
          <w:b/>
          <w:bCs/>
          <w:sz w:val="24"/>
          <w:szCs w:val="24"/>
          <w:lang w:val="en-US"/>
        </w:rPr>
        <w:t>bacteria</w:t>
      </w:r>
      <w:r w:rsidR="00AC7430" w:rsidRPr="007C1C14">
        <w:rPr>
          <w:rFonts w:ascii="Times New Roman" w:hAnsi="Times New Roman" w:cs="Times New Roman"/>
          <w:b/>
          <w:bCs/>
          <w:sz w:val="24"/>
          <w:szCs w:val="24"/>
          <w:lang w:val="en-US"/>
        </w:rPr>
        <w:t xml:space="preserve"> associated with T</w:t>
      </w:r>
      <w:r w:rsidR="00AC7430">
        <w:rPr>
          <w:rFonts w:ascii="Times New Roman" w:hAnsi="Times New Roman" w:cs="Times New Roman"/>
          <w:b/>
          <w:bCs/>
          <w:sz w:val="24"/>
          <w:szCs w:val="24"/>
          <w:lang w:val="en-US"/>
        </w:rPr>
        <w:t>1D</w:t>
      </w:r>
    </w:p>
    <w:p w14:paraId="5AF41632" w14:textId="705BA61A" w:rsidR="00577FFA" w:rsidRDefault="00577FFA" w:rsidP="00252730">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1936D8">
        <w:rPr>
          <w:rFonts w:ascii="Times New Roman" w:hAnsi="Times New Roman" w:cs="Times New Roman"/>
          <w:sz w:val="24"/>
          <w:szCs w:val="24"/>
          <w:lang w:val="en-US"/>
        </w:rPr>
        <w:t xml:space="preserve">ifferences in the number of species and between species abundances compared for the microbiota from the ear-skin swabs and stool samples were found in the </w:t>
      </w:r>
      <w:r>
        <w:rPr>
          <w:rFonts w:ascii="Times New Roman" w:hAnsi="Times New Roman" w:cs="Times New Roman"/>
          <w:sz w:val="24"/>
          <w:szCs w:val="24"/>
          <w:lang w:val="en-US"/>
        </w:rPr>
        <w:t xml:space="preserve">neonatal </w:t>
      </w:r>
      <w:r w:rsidRPr="001936D8">
        <w:rPr>
          <w:rFonts w:ascii="Times New Roman" w:hAnsi="Times New Roman" w:cs="Times New Roman"/>
          <w:sz w:val="24"/>
          <w:szCs w:val="24"/>
          <w:lang w:val="en-US"/>
        </w:rPr>
        <w:t>materials collected up to 72h after the birth. However, there were no significant differences in ear swabs and stool samples in ne</w:t>
      </w:r>
      <w:r>
        <w:rPr>
          <w:rFonts w:ascii="Times New Roman" w:hAnsi="Times New Roman" w:cs="Times New Roman"/>
          <w:sz w:val="24"/>
          <w:szCs w:val="24"/>
          <w:lang w:val="en-US"/>
        </w:rPr>
        <w:t>onates</w:t>
      </w:r>
      <w:r w:rsidRPr="001936D8">
        <w:rPr>
          <w:rFonts w:ascii="Times New Roman" w:hAnsi="Times New Roman" w:cs="Times New Roman"/>
          <w:sz w:val="24"/>
          <w:szCs w:val="24"/>
          <w:lang w:val="en-US"/>
        </w:rPr>
        <w:t xml:space="preserve"> born to women with T1D </w:t>
      </w:r>
      <w:r w:rsidR="007E4A0B">
        <w:rPr>
          <w:rFonts w:ascii="Times New Roman" w:hAnsi="Times New Roman" w:cs="Times New Roman"/>
          <w:sz w:val="24"/>
          <w:szCs w:val="24"/>
          <w:lang w:val="en-US"/>
        </w:rPr>
        <w:t xml:space="preserve">comparing to </w:t>
      </w:r>
      <w:r w:rsidRPr="001936D8">
        <w:rPr>
          <w:rFonts w:ascii="Times New Roman" w:hAnsi="Times New Roman" w:cs="Times New Roman"/>
          <w:sz w:val="24"/>
          <w:szCs w:val="24"/>
          <w:lang w:val="en-US"/>
        </w:rPr>
        <w:t xml:space="preserve">those born to </w:t>
      </w:r>
      <w:r w:rsidR="00264F64">
        <w:rPr>
          <w:rFonts w:ascii="Times New Roman" w:hAnsi="Times New Roman" w:cs="Times New Roman"/>
          <w:sz w:val="24"/>
          <w:szCs w:val="24"/>
          <w:lang w:val="en-US"/>
        </w:rPr>
        <w:t>unaffected</w:t>
      </w:r>
      <w:r w:rsidRPr="001936D8">
        <w:rPr>
          <w:rFonts w:ascii="Times New Roman" w:hAnsi="Times New Roman" w:cs="Times New Roman"/>
          <w:sz w:val="24"/>
          <w:szCs w:val="24"/>
          <w:lang w:val="en-US"/>
        </w:rPr>
        <w:t xml:space="preserve"> women</w:t>
      </w:r>
      <w:r>
        <w:rPr>
          <w:rFonts w:ascii="Times New Roman" w:hAnsi="Times New Roman" w:cs="Times New Roman"/>
          <w:sz w:val="24"/>
          <w:szCs w:val="24"/>
          <w:lang w:val="en-US"/>
        </w:rPr>
        <w:t xml:space="preserve">. </w:t>
      </w:r>
      <w:r w:rsidRPr="000D29C9">
        <w:rPr>
          <w:rFonts w:ascii="Times New Roman" w:hAnsi="Times New Roman" w:cs="Times New Roman"/>
          <w:sz w:val="24"/>
          <w:szCs w:val="24"/>
          <w:lang w:val="en-US"/>
        </w:rPr>
        <w:t>Alpha diversity estimates</w:t>
      </w:r>
      <w:r w:rsidRPr="008476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presented in </w:t>
      </w:r>
      <w:r w:rsidRPr="000D29C9">
        <w:rPr>
          <w:rFonts w:ascii="Times New Roman" w:hAnsi="Times New Roman" w:cs="Times New Roman"/>
          <w:sz w:val="24"/>
          <w:szCs w:val="24"/>
          <w:highlight w:val="cyan"/>
          <w:lang w:val="en-US"/>
        </w:rPr>
        <w:t>Figure</w:t>
      </w:r>
      <w:r w:rsidR="00CC07B1">
        <w:rPr>
          <w:rFonts w:ascii="Times New Roman" w:hAnsi="Times New Roman" w:cs="Times New Roman"/>
          <w:sz w:val="24"/>
          <w:szCs w:val="24"/>
          <w:lang w:val="en-US"/>
        </w:rPr>
        <w:t xml:space="preserve"> 1A</w:t>
      </w:r>
      <w:r>
        <w:rPr>
          <w:rFonts w:ascii="Times New Roman" w:hAnsi="Times New Roman" w:cs="Times New Roman"/>
          <w:sz w:val="24"/>
          <w:szCs w:val="24"/>
          <w:lang w:val="en-US"/>
        </w:rPr>
        <w:t>.</w:t>
      </w:r>
    </w:p>
    <w:p w14:paraId="2F4C0D30" w14:textId="6E1DBCD5" w:rsidR="00EF6BF9" w:rsidRDefault="00EF6BF9" w:rsidP="00252730">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substantial differences in phylum relative abundance in the materials </w:t>
      </w:r>
      <w:r w:rsidR="00252730">
        <w:rPr>
          <w:rFonts w:ascii="Times New Roman" w:hAnsi="Times New Roman" w:cs="Times New Roman"/>
          <w:sz w:val="24"/>
          <w:szCs w:val="24"/>
          <w:lang w:val="en-US"/>
        </w:rPr>
        <w:t>derived from ne</w:t>
      </w:r>
      <w:r w:rsidR="00033C58">
        <w:rPr>
          <w:rFonts w:ascii="Times New Roman" w:hAnsi="Times New Roman" w:cs="Times New Roman"/>
          <w:sz w:val="24"/>
          <w:szCs w:val="24"/>
          <w:lang w:val="en-US"/>
        </w:rPr>
        <w:t>onates</w:t>
      </w:r>
      <w:r w:rsidR="0025273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were found. Firmicutes, Proteobacteria, Actinobacteria and Bacteroidetes dominated among the 12 examined phyla. </w:t>
      </w:r>
      <w:r w:rsidR="007717D7" w:rsidRPr="007717D7">
        <w:rPr>
          <w:rFonts w:ascii="Times New Roman" w:hAnsi="Times New Roman" w:cs="Times New Roman"/>
          <w:sz w:val="24"/>
          <w:szCs w:val="24"/>
          <w:lang w:val="en-US"/>
        </w:rPr>
        <w:t xml:space="preserve">The relative abundance of Bacteroidetes in stool samples of neonates </w:t>
      </w:r>
      <w:r w:rsidR="004653C7">
        <w:rPr>
          <w:rFonts w:ascii="Times New Roman" w:hAnsi="Times New Roman" w:cs="Times New Roman"/>
          <w:sz w:val="24"/>
          <w:szCs w:val="24"/>
          <w:lang w:val="en-US"/>
        </w:rPr>
        <w:t xml:space="preserve">delivered by unaffected women </w:t>
      </w:r>
      <w:r w:rsidR="007717D7" w:rsidRPr="007717D7">
        <w:rPr>
          <w:rFonts w:ascii="Times New Roman" w:hAnsi="Times New Roman" w:cs="Times New Roman"/>
          <w:sz w:val="24"/>
          <w:szCs w:val="24"/>
          <w:lang w:val="en-US"/>
        </w:rPr>
        <w:t xml:space="preserve">was similar to the level found for samples derived from </w:t>
      </w:r>
      <w:r w:rsidR="00086B81">
        <w:rPr>
          <w:rFonts w:ascii="Times New Roman" w:hAnsi="Times New Roman" w:cs="Times New Roman"/>
          <w:sz w:val="24"/>
          <w:szCs w:val="24"/>
          <w:lang w:val="en-US"/>
        </w:rPr>
        <w:t xml:space="preserve">the </w:t>
      </w:r>
      <w:r w:rsidR="007717D7" w:rsidRPr="007717D7">
        <w:rPr>
          <w:rFonts w:ascii="Times New Roman" w:hAnsi="Times New Roman" w:cs="Times New Roman"/>
          <w:sz w:val="24"/>
          <w:szCs w:val="24"/>
          <w:lang w:val="en-US"/>
        </w:rPr>
        <w:t>maternal rect</w:t>
      </w:r>
      <w:r w:rsidR="00086B81">
        <w:rPr>
          <w:rFonts w:ascii="Times New Roman" w:hAnsi="Times New Roman" w:cs="Times New Roman"/>
          <w:sz w:val="24"/>
          <w:szCs w:val="24"/>
          <w:lang w:val="en-US"/>
        </w:rPr>
        <w:t>um</w:t>
      </w:r>
      <w:r w:rsidR="007717D7" w:rsidRPr="007717D7">
        <w:rPr>
          <w:rFonts w:ascii="Times New Roman" w:hAnsi="Times New Roman" w:cs="Times New Roman"/>
          <w:sz w:val="24"/>
          <w:szCs w:val="24"/>
          <w:lang w:val="en-US"/>
        </w:rPr>
        <w:t xml:space="preserve"> s</w:t>
      </w:r>
      <w:r w:rsidR="00086B81">
        <w:rPr>
          <w:rFonts w:ascii="Times New Roman" w:hAnsi="Times New Roman" w:cs="Times New Roman"/>
          <w:sz w:val="24"/>
          <w:szCs w:val="24"/>
          <w:lang w:val="en-US"/>
        </w:rPr>
        <w:t>wabs</w:t>
      </w:r>
      <w:r w:rsidR="00252730">
        <w:rPr>
          <w:rFonts w:ascii="Times New Roman" w:hAnsi="Times New Roman" w:cs="Times New Roman"/>
          <w:sz w:val="24"/>
          <w:szCs w:val="24"/>
          <w:lang w:val="en-US"/>
        </w:rPr>
        <w:t xml:space="preserve"> </w:t>
      </w:r>
      <w:r w:rsidR="006871E0">
        <w:rPr>
          <w:rFonts w:ascii="Times New Roman" w:hAnsi="Times New Roman" w:cs="Times New Roman"/>
          <w:sz w:val="24"/>
          <w:szCs w:val="24"/>
          <w:lang w:val="en-US"/>
        </w:rPr>
        <w:t>(</w:t>
      </w:r>
      <w:r w:rsidR="006871E0" w:rsidRPr="00FF6118">
        <w:rPr>
          <w:rFonts w:ascii="Times New Roman" w:hAnsi="Times New Roman" w:cs="Times New Roman"/>
          <w:sz w:val="24"/>
          <w:szCs w:val="24"/>
          <w:highlight w:val="cyan"/>
          <w:lang w:val="en-US"/>
        </w:rPr>
        <w:t>Figure</w:t>
      </w:r>
      <w:r w:rsidR="00CC07B1">
        <w:rPr>
          <w:rFonts w:ascii="Times New Roman" w:hAnsi="Times New Roman" w:cs="Times New Roman"/>
          <w:sz w:val="24"/>
          <w:szCs w:val="24"/>
          <w:lang w:val="en-US"/>
        </w:rPr>
        <w:t xml:space="preserve"> 1C</w:t>
      </w:r>
      <w:r w:rsidR="006871E0">
        <w:rPr>
          <w:rFonts w:ascii="Times New Roman" w:hAnsi="Times New Roman" w:cs="Times New Roman"/>
          <w:sz w:val="24"/>
          <w:szCs w:val="24"/>
          <w:lang w:val="en-US"/>
        </w:rPr>
        <w:t>)</w:t>
      </w:r>
      <w:r w:rsidR="00B46F43">
        <w:rPr>
          <w:rFonts w:ascii="Times New Roman" w:hAnsi="Times New Roman" w:cs="Times New Roman"/>
          <w:sz w:val="24"/>
          <w:szCs w:val="24"/>
          <w:lang w:val="en-US"/>
        </w:rPr>
        <w:t>.</w:t>
      </w:r>
    </w:p>
    <w:p w14:paraId="7C6CF9A3" w14:textId="70BA3C62" w:rsidR="00033C58" w:rsidRDefault="00252730" w:rsidP="00B75075">
      <w:pPr>
        <w:spacing w:line="480" w:lineRule="auto"/>
        <w:ind w:firstLine="708"/>
        <w:jc w:val="both"/>
        <w:rPr>
          <w:rFonts w:ascii="Times New Roman" w:hAnsi="Times New Roman" w:cs="Times New Roman"/>
          <w:sz w:val="24"/>
          <w:szCs w:val="24"/>
          <w:lang w:val="en-US"/>
        </w:rPr>
      </w:pPr>
      <w:r w:rsidRPr="003D5BCC">
        <w:rPr>
          <w:rFonts w:ascii="Times New Roman" w:hAnsi="Times New Roman" w:cs="Times New Roman"/>
          <w:sz w:val="24"/>
          <w:szCs w:val="24"/>
          <w:lang w:val="en-US"/>
        </w:rPr>
        <w:t>Differentially expressed bacteria associated with T1D</w:t>
      </w:r>
      <w:r>
        <w:rPr>
          <w:rFonts w:ascii="Times New Roman" w:hAnsi="Times New Roman" w:cs="Times New Roman"/>
          <w:b/>
          <w:bCs/>
          <w:sz w:val="24"/>
          <w:szCs w:val="24"/>
          <w:lang w:val="en-US"/>
        </w:rPr>
        <w:t xml:space="preserve"> </w:t>
      </w:r>
      <w:r w:rsidR="00033C58" w:rsidRPr="00033C58">
        <w:rPr>
          <w:rFonts w:ascii="Times New Roman" w:hAnsi="Times New Roman" w:cs="Times New Roman"/>
          <w:sz w:val="24"/>
          <w:szCs w:val="24"/>
          <w:lang w:val="en-US"/>
        </w:rPr>
        <w:t>in the</w:t>
      </w:r>
      <w:r w:rsidR="00033C58">
        <w:rPr>
          <w:rFonts w:ascii="Times New Roman" w:hAnsi="Times New Roman" w:cs="Times New Roman"/>
          <w:sz w:val="24"/>
          <w:szCs w:val="24"/>
          <w:lang w:val="en-US"/>
        </w:rPr>
        <w:t xml:space="preserve"> mother</w:t>
      </w:r>
      <w:r w:rsidR="00C3491F">
        <w:rPr>
          <w:rFonts w:ascii="Times New Roman" w:hAnsi="Times New Roman" w:cs="Times New Roman"/>
          <w:sz w:val="24"/>
          <w:szCs w:val="24"/>
          <w:lang w:val="en-US"/>
        </w:rPr>
        <w:t xml:space="preserve">s of neonates </w:t>
      </w:r>
      <w:r>
        <w:rPr>
          <w:rFonts w:ascii="Times New Roman" w:hAnsi="Times New Roman" w:cs="Times New Roman"/>
          <w:sz w:val="24"/>
          <w:szCs w:val="24"/>
          <w:lang w:val="en-US"/>
        </w:rPr>
        <w:t xml:space="preserve">were </w:t>
      </w:r>
      <w:r w:rsidR="00494A18">
        <w:rPr>
          <w:rFonts w:ascii="Times New Roman" w:hAnsi="Times New Roman" w:cs="Times New Roman"/>
          <w:sz w:val="24"/>
          <w:szCs w:val="24"/>
          <w:lang w:val="en-US"/>
        </w:rPr>
        <w:t xml:space="preserve">assessed </w:t>
      </w:r>
      <w:r w:rsidR="00C3491F">
        <w:rPr>
          <w:rFonts w:ascii="Times New Roman" w:hAnsi="Times New Roman" w:cs="Times New Roman"/>
          <w:sz w:val="24"/>
          <w:szCs w:val="24"/>
          <w:lang w:val="en-US"/>
        </w:rPr>
        <w:t xml:space="preserve">again </w:t>
      </w:r>
      <w:r w:rsidR="00494A18">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identified </w:t>
      </w:r>
      <w:r w:rsidR="00494A18">
        <w:rPr>
          <w:rFonts w:ascii="Times New Roman" w:hAnsi="Times New Roman" w:cs="Times New Roman"/>
          <w:sz w:val="24"/>
          <w:szCs w:val="24"/>
          <w:lang w:val="en-US"/>
        </w:rPr>
        <w:t xml:space="preserve">as overrepresented or underrepresented </w:t>
      </w:r>
      <w:r>
        <w:rPr>
          <w:rFonts w:ascii="Times New Roman" w:hAnsi="Times New Roman" w:cs="Times New Roman"/>
          <w:sz w:val="24"/>
          <w:szCs w:val="24"/>
          <w:lang w:val="en-US"/>
        </w:rPr>
        <w:t xml:space="preserve">in the </w:t>
      </w:r>
      <w:r w:rsidR="00852631">
        <w:rPr>
          <w:rFonts w:ascii="Times New Roman" w:hAnsi="Times New Roman" w:cs="Times New Roman"/>
          <w:sz w:val="24"/>
          <w:szCs w:val="24"/>
          <w:lang w:val="en-US"/>
        </w:rPr>
        <w:t xml:space="preserve">neonatal </w:t>
      </w:r>
      <w:r w:rsidR="006871E0">
        <w:rPr>
          <w:rFonts w:ascii="Times New Roman" w:hAnsi="Times New Roman" w:cs="Times New Roman"/>
          <w:sz w:val="24"/>
          <w:szCs w:val="24"/>
          <w:lang w:val="en-US"/>
        </w:rPr>
        <w:t>ear</w:t>
      </w:r>
      <w:r w:rsidR="00A1315C">
        <w:rPr>
          <w:rFonts w:ascii="Times New Roman" w:hAnsi="Times New Roman" w:cs="Times New Roman"/>
          <w:sz w:val="24"/>
          <w:szCs w:val="24"/>
          <w:lang w:val="en-US"/>
        </w:rPr>
        <w:t>-</w:t>
      </w:r>
      <w:r>
        <w:rPr>
          <w:rFonts w:ascii="Times New Roman" w:hAnsi="Times New Roman" w:cs="Times New Roman"/>
          <w:sz w:val="24"/>
          <w:szCs w:val="24"/>
          <w:lang w:val="en-US"/>
        </w:rPr>
        <w:t>skin swab</w:t>
      </w:r>
      <w:r w:rsidR="00494A18">
        <w:rPr>
          <w:rFonts w:ascii="Times New Roman" w:hAnsi="Times New Roman" w:cs="Times New Roman"/>
          <w:sz w:val="24"/>
          <w:szCs w:val="24"/>
          <w:lang w:val="en-US"/>
        </w:rPr>
        <w:t>s</w:t>
      </w:r>
      <w:r>
        <w:rPr>
          <w:rFonts w:ascii="Times New Roman" w:hAnsi="Times New Roman" w:cs="Times New Roman"/>
          <w:sz w:val="24"/>
          <w:szCs w:val="24"/>
          <w:lang w:val="en-US"/>
        </w:rPr>
        <w:t xml:space="preserve"> and</w:t>
      </w:r>
      <w:r w:rsidR="00B75075">
        <w:rPr>
          <w:rFonts w:ascii="Times New Roman" w:hAnsi="Times New Roman" w:cs="Times New Roman"/>
          <w:sz w:val="24"/>
          <w:szCs w:val="24"/>
          <w:lang w:val="en-US"/>
        </w:rPr>
        <w:t>/or</w:t>
      </w:r>
      <w:r>
        <w:rPr>
          <w:rFonts w:ascii="Times New Roman" w:hAnsi="Times New Roman" w:cs="Times New Roman"/>
          <w:sz w:val="24"/>
          <w:szCs w:val="24"/>
          <w:lang w:val="en-US"/>
        </w:rPr>
        <w:t xml:space="preserve"> stool samples</w:t>
      </w:r>
      <w:r w:rsidR="006871E0">
        <w:rPr>
          <w:rFonts w:ascii="Times New Roman" w:hAnsi="Times New Roman" w:cs="Times New Roman"/>
          <w:sz w:val="24"/>
          <w:szCs w:val="24"/>
          <w:lang w:val="en-US"/>
        </w:rPr>
        <w:t xml:space="preserve"> (</w:t>
      </w:r>
      <w:r w:rsidR="006871E0" w:rsidRPr="00E5599F">
        <w:rPr>
          <w:rFonts w:ascii="Times New Roman" w:hAnsi="Times New Roman" w:cs="Times New Roman"/>
          <w:sz w:val="24"/>
          <w:szCs w:val="24"/>
          <w:highlight w:val="green"/>
          <w:lang w:val="en-US"/>
        </w:rPr>
        <w:t>Tabl</w:t>
      </w:r>
      <w:r w:rsidR="0066563D">
        <w:rPr>
          <w:rFonts w:ascii="Times New Roman" w:hAnsi="Times New Roman" w:cs="Times New Roman"/>
          <w:sz w:val="24"/>
          <w:szCs w:val="24"/>
          <w:lang w:val="en-US"/>
        </w:rPr>
        <w:t>e 3</w:t>
      </w:r>
      <w:r w:rsidR="006871E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52631">
        <w:rPr>
          <w:rFonts w:ascii="Times New Roman" w:hAnsi="Times New Roman" w:cs="Times New Roman"/>
          <w:sz w:val="24"/>
          <w:szCs w:val="24"/>
          <w:lang w:val="en-US"/>
        </w:rPr>
        <w:t xml:space="preserve">No overrepresented </w:t>
      </w:r>
      <w:r w:rsidR="00852631" w:rsidRPr="003D5BCC">
        <w:rPr>
          <w:rFonts w:ascii="Times New Roman" w:hAnsi="Times New Roman" w:cs="Times New Roman"/>
          <w:sz w:val="24"/>
          <w:szCs w:val="24"/>
          <w:lang w:val="en-US"/>
        </w:rPr>
        <w:t>bacteria associated with T1D</w:t>
      </w:r>
      <w:r w:rsidR="00852631">
        <w:rPr>
          <w:rFonts w:ascii="Times New Roman" w:hAnsi="Times New Roman" w:cs="Times New Roman"/>
          <w:sz w:val="24"/>
          <w:szCs w:val="24"/>
          <w:lang w:val="en-US"/>
        </w:rPr>
        <w:t xml:space="preserve"> in the ear-skin swabs were identified. </w:t>
      </w:r>
      <w:proofErr w:type="spellStart"/>
      <w:r w:rsidRPr="00252730">
        <w:rPr>
          <w:rFonts w:ascii="Times New Roman" w:hAnsi="Times New Roman" w:cs="Times New Roman"/>
          <w:i/>
          <w:iCs/>
          <w:sz w:val="24"/>
          <w:szCs w:val="24"/>
          <w:lang w:val="en-US"/>
        </w:rPr>
        <w:t>Rothia</w:t>
      </w:r>
      <w:proofErr w:type="spellEnd"/>
      <w:r w:rsidRPr="00252730">
        <w:rPr>
          <w:rFonts w:ascii="Times New Roman" w:hAnsi="Times New Roman" w:cs="Times New Roman"/>
          <w:i/>
          <w:iCs/>
          <w:sz w:val="24"/>
          <w:szCs w:val="24"/>
          <w:lang w:val="en-US"/>
        </w:rPr>
        <w:t>, Micrococcus, Escherichia/Shigella</w:t>
      </w:r>
      <w:r w:rsidRPr="0025273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proofErr w:type="spellStart"/>
      <w:r w:rsidRPr="00252730">
        <w:rPr>
          <w:rFonts w:ascii="Times New Roman" w:hAnsi="Times New Roman" w:cs="Times New Roman"/>
          <w:i/>
          <w:iCs/>
          <w:sz w:val="24"/>
          <w:szCs w:val="24"/>
          <w:lang w:val="en-US"/>
        </w:rPr>
        <w:t>Kocuria</w:t>
      </w:r>
      <w:proofErr w:type="spellEnd"/>
      <w:r>
        <w:rPr>
          <w:rFonts w:ascii="Times New Roman" w:hAnsi="Times New Roman" w:cs="Times New Roman"/>
          <w:sz w:val="24"/>
          <w:szCs w:val="24"/>
          <w:lang w:val="en-US"/>
        </w:rPr>
        <w:t xml:space="preserve"> were underrepresented in </w:t>
      </w:r>
      <w:r w:rsidR="00E50306">
        <w:rPr>
          <w:rFonts w:ascii="Times New Roman" w:hAnsi="Times New Roman" w:cs="Times New Roman"/>
          <w:sz w:val="24"/>
          <w:szCs w:val="24"/>
          <w:lang w:val="en-US"/>
        </w:rPr>
        <w:t xml:space="preserve">the </w:t>
      </w:r>
      <w:r w:rsidR="00C92C48">
        <w:rPr>
          <w:rFonts w:ascii="Times New Roman" w:hAnsi="Times New Roman" w:cs="Times New Roman"/>
          <w:sz w:val="24"/>
          <w:szCs w:val="24"/>
          <w:lang w:val="en-US"/>
        </w:rPr>
        <w:t>ear</w:t>
      </w:r>
      <w:r w:rsidR="00A1315C">
        <w:rPr>
          <w:rFonts w:ascii="Times New Roman" w:hAnsi="Times New Roman" w:cs="Times New Roman"/>
          <w:sz w:val="24"/>
          <w:szCs w:val="24"/>
          <w:lang w:val="en-US"/>
        </w:rPr>
        <w:t>-</w:t>
      </w:r>
      <w:r>
        <w:rPr>
          <w:rFonts w:ascii="Times New Roman" w:hAnsi="Times New Roman" w:cs="Times New Roman"/>
          <w:sz w:val="24"/>
          <w:szCs w:val="24"/>
          <w:lang w:val="en-US"/>
        </w:rPr>
        <w:t>skin swabs derived from the ne</w:t>
      </w:r>
      <w:r w:rsidR="00033C58">
        <w:rPr>
          <w:rFonts w:ascii="Times New Roman" w:hAnsi="Times New Roman" w:cs="Times New Roman"/>
          <w:sz w:val="24"/>
          <w:szCs w:val="24"/>
          <w:lang w:val="en-US"/>
        </w:rPr>
        <w:t>onates</w:t>
      </w:r>
      <w:r>
        <w:rPr>
          <w:rFonts w:ascii="Times New Roman" w:hAnsi="Times New Roman" w:cs="Times New Roman"/>
          <w:sz w:val="24"/>
          <w:szCs w:val="24"/>
          <w:lang w:val="en-US"/>
        </w:rPr>
        <w:t xml:space="preserve"> </w:t>
      </w:r>
      <w:r w:rsidR="00E50306">
        <w:rPr>
          <w:rFonts w:ascii="Times New Roman" w:hAnsi="Times New Roman" w:cs="Times New Roman"/>
          <w:sz w:val="24"/>
          <w:szCs w:val="24"/>
          <w:lang w:val="en-US"/>
        </w:rPr>
        <w:t xml:space="preserve">of the </w:t>
      </w:r>
      <w:r w:rsidR="0017063F">
        <w:rPr>
          <w:rFonts w:ascii="Times New Roman" w:hAnsi="Times New Roman" w:cs="Times New Roman"/>
          <w:sz w:val="24"/>
          <w:szCs w:val="24"/>
          <w:lang w:val="en-US"/>
        </w:rPr>
        <w:t>women</w:t>
      </w:r>
      <w:r w:rsidR="00E50306">
        <w:rPr>
          <w:rFonts w:ascii="Times New Roman" w:hAnsi="Times New Roman" w:cs="Times New Roman"/>
          <w:sz w:val="24"/>
          <w:szCs w:val="24"/>
          <w:lang w:val="en-US"/>
        </w:rPr>
        <w:t xml:space="preserve"> with T1D, comparing to the </w:t>
      </w:r>
      <w:r w:rsidR="00A1315C">
        <w:rPr>
          <w:rFonts w:ascii="Times New Roman" w:hAnsi="Times New Roman" w:cs="Times New Roman"/>
          <w:sz w:val="24"/>
          <w:szCs w:val="24"/>
          <w:lang w:val="en-US"/>
        </w:rPr>
        <w:t>ear-</w:t>
      </w:r>
      <w:r w:rsidR="00E50306">
        <w:rPr>
          <w:rFonts w:ascii="Times New Roman" w:hAnsi="Times New Roman" w:cs="Times New Roman"/>
          <w:sz w:val="24"/>
          <w:szCs w:val="24"/>
          <w:lang w:val="en-US"/>
        </w:rPr>
        <w:t>skin swabs derived from the ne</w:t>
      </w:r>
      <w:r w:rsidR="00033C58">
        <w:rPr>
          <w:rFonts w:ascii="Times New Roman" w:hAnsi="Times New Roman" w:cs="Times New Roman"/>
          <w:sz w:val="24"/>
          <w:szCs w:val="24"/>
          <w:lang w:val="en-US"/>
        </w:rPr>
        <w:t>onates</w:t>
      </w:r>
      <w:r w:rsidR="00E50306">
        <w:rPr>
          <w:rFonts w:ascii="Times New Roman" w:hAnsi="Times New Roman" w:cs="Times New Roman"/>
          <w:sz w:val="24"/>
          <w:szCs w:val="24"/>
          <w:lang w:val="en-US"/>
        </w:rPr>
        <w:t xml:space="preserve"> of the control </w:t>
      </w:r>
      <w:r w:rsidR="0017063F">
        <w:rPr>
          <w:rFonts w:ascii="Times New Roman" w:hAnsi="Times New Roman" w:cs="Times New Roman"/>
          <w:sz w:val="24"/>
          <w:szCs w:val="24"/>
          <w:lang w:val="en-US"/>
        </w:rPr>
        <w:t>women</w:t>
      </w:r>
      <w:r w:rsidR="00E50306">
        <w:rPr>
          <w:rFonts w:ascii="Times New Roman" w:hAnsi="Times New Roman" w:cs="Times New Roman"/>
          <w:sz w:val="24"/>
          <w:szCs w:val="24"/>
          <w:lang w:val="en-US"/>
        </w:rPr>
        <w:t>.</w:t>
      </w:r>
      <w:r w:rsidR="00C92C48">
        <w:rPr>
          <w:rFonts w:ascii="Times New Roman" w:hAnsi="Times New Roman" w:cs="Times New Roman"/>
          <w:sz w:val="24"/>
          <w:szCs w:val="24"/>
          <w:lang w:val="en-US"/>
        </w:rPr>
        <w:t xml:space="preserve"> </w:t>
      </w:r>
      <w:proofErr w:type="spellStart"/>
      <w:r w:rsidR="00E50306" w:rsidRPr="00E50306">
        <w:rPr>
          <w:rFonts w:ascii="Times New Roman" w:hAnsi="Times New Roman" w:cs="Times New Roman"/>
          <w:i/>
          <w:iCs/>
          <w:sz w:val="24"/>
          <w:szCs w:val="24"/>
          <w:lang w:val="en-US"/>
        </w:rPr>
        <w:t>Fusicatenibacter</w:t>
      </w:r>
      <w:proofErr w:type="spellEnd"/>
      <w:r w:rsidR="00E50306" w:rsidRPr="00E50306">
        <w:rPr>
          <w:rFonts w:ascii="Times New Roman" w:hAnsi="Times New Roman" w:cs="Times New Roman"/>
          <w:i/>
          <w:iCs/>
          <w:sz w:val="24"/>
          <w:szCs w:val="24"/>
          <w:lang w:val="en-US"/>
        </w:rPr>
        <w:t xml:space="preserve">, </w:t>
      </w:r>
      <w:r w:rsidR="00E50306" w:rsidRPr="00E50306">
        <w:rPr>
          <w:rFonts w:ascii="Times New Roman" w:hAnsi="Times New Roman" w:cs="Times New Roman"/>
          <w:i/>
          <w:iCs/>
          <w:sz w:val="24"/>
          <w:szCs w:val="24"/>
          <w:lang w:val="en-US"/>
        </w:rPr>
        <w:lastRenderedPageBreak/>
        <w:t xml:space="preserve">Fusobacterium, </w:t>
      </w:r>
      <w:proofErr w:type="spellStart"/>
      <w:r w:rsidR="00E50306" w:rsidRPr="00E50306">
        <w:rPr>
          <w:rFonts w:ascii="Times New Roman" w:hAnsi="Times New Roman" w:cs="Times New Roman"/>
          <w:i/>
          <w:iCs/>
          <w:sz w:val="24"/>
          <w:szCs w:val="24"/>
          <w:lang w:val="en-US"/>
        </w:rPr>
        <w:t>Megasphaera</w:t>
      </w:r>
      <w:proofErr w:type="spellEnd"/>
      <w:r w:rsidR="00E50306" w:rsidRPr="00E50306">
        <w:rPr>
          <w:rFonts w:ascii="Times New Roman" w:hAnsi="Times New Roman" w:cs="Times New Roman"/>
          <w:i/>
          <w:iCs/>
          <w:sz w:val="24"/>
          <w:szCs w:val="24"/>
          <w:lang w:val="en-US"/>
        </w:rPr>
        <w:t xml:space="preserve">, </w:t>
      </w:r>
      <w:proofErr w:type="spellStart"/>
      <w:r w:rsidR="00E50306" w:rsidRPr="00E50306">
        <w:rPr>
          <w:rFonts w:ascii="Times New Roman" w:hAnsi="Times New Roman" w:cs="Times New Roman"/>
          <w:i/>
          <w:iCs/>
          <w:sz w:val="24"/>
          <w:szCs w:val="24"/>
          <w:lang w:val="en-US"/>
        </w:rPr>
        <w:t>Anaeroglobus</w:t>
      </w:r>
      <w:proofErr w:type="spellEnd"/>
      <w:r w:rsidR="00E50306" w:rsidRPr="00E50306">
        <w:rPr>
          <w:rFonts w:ascii="Times New Roman" w:hAnsi="Times New Roman" w:cs="Times New Roman"/>
          <w:i/>
          <w:iCs/>
          <w:sz w:val="24"/>
          <w:szCs w:val="24"/>
          <w:lang w:val="en-US"/>
        </w:rPr>
        <w:t xml:space="preserve">, Pseudomonas, </w:t>
      </w:r>
      <w:proofErr w:type="spellStart"/>
      <w:r w:rsidR="00E50306" w:rsidRPr="00E50306">
        <w:rPr>
          <w:rFonts w:ascii="Times New Roman" w:hAnsi="Times New Roman" w:cs="Times New Roman"/>
          <w:i/>
          <w:iCs/>
          <w:sz w:val="24"/>
          <w:szCs w:val="24"/>
          <w:lang w:val="en-US"/>
        </w:rPr>
        <w:t>Romboutsia</w:t>
      </w:r>
      <w:proofErr w:type="spellEnd"/>
      <w:r w:rsidR="00E50306" w:rsidRPr="00E50306">
        <w:rPr>
          <w:rFonts w:ascii="Times New Roman" w:hAnsi="Times New Roman" w:cs="Times New Roman"/>
          <w:i/>
          <w:iCs/>
          <w:sz w:val="24"/>
          <w:szCs w:val="24"/>
          <w:lang w:val="en-US"/>
        </w:rPr>
        <w:t xml:space="preserve">, </w:t>
      </w:r>
      <w:proofErr w:type="spellStart"/>
      <w:r w:rsidR="00E50306" w:rsidRPr="00E50306">
        <w:rPr>
          <w:rFonts w:ascii="Times New Roman" w:hAnsi="Times New Roman" w:cs="Times New Roman"/>
          <w:i/>
          <w:iCs/>
          <w:sz w:val="24"/>
          <w:szCs w:val="24"/>
          <w:lang w:val="en-US"/>
        </w:rPr>
        <w:t>Peptoniphilus</w:t>
      </w:r>
      <w:proofErr w:type="spellEnd"/>
      <w:r w:rsidR="00E50306" w:rsidRPr="00E50306">
        <w:rPr>
          <w:rFonts w:ascii="Times New Roman" w:hAnsi="Times New Roman" w:cs="Times New Roman"/>
          <w:i/>
          <w:iCs/>
          <w:sz w:val="24"/>
          <w:szCs w:val="24"/>
          <w:lang w:val="en-US"/>
        </w:rPr>
        <w:t xml:space="preserve">, </w:t>
      </w:r>
      <w:proofErr w:type="spellStart"/>
      <w:r w:rsidR="00E50306" w:rsidRPr="00E50306">
        <w:rPr>
          <w:rFonts w:ascii="Times New Roman" w:hAnsi="Times New Roman" w:cs="Times New Roman"/>
          <w:i/>
          <w:iCs/>
          <w:sz w:val="24"/>
          <w:szCs w:val="24"/>
          <w:lang w:val="en-US"/>
        </w:rPr>
        <w:t>Dialister</w:t>
      </w:r>
      <w:proofErr w:type="spellEnd"/>
      <w:r w:rsidR="00E50306" w:rsidRPr="00E50306">
        <w:rPr>
          <w:rFonts w:ascii="Times New Roman" w:hAnsi="Times New Roman" w:cs="Times New Roman"/>
          <w:i/>
          <w:iCs/>
          <w:sz w:val="24"/>
          <w:szCs w:val="24"/>
          <w:lang w:val="en-US"/>
        </w:rPr>
        <w:t>, Actinomyces</w:t>
      </w:r>
      <w:r w:rsidR="00E50306">
        <w:rPr>
          <w:rFonts w:ascii="Times New Roman" w:hAnsi="Times New Roman" w:cs="Times New Roman"/>
          <w:sz w:val="24"/>
          <w:szCs w:val="24"/>
          <w:lang w:val="en-US"/>
        </w:rPr>
        <w:t xml:space="preserve">, and </w:t>
      </w:r>
      <w:proofErr w:type="spellStart"/>
      <w:r w:rsidR="00E50306" w:rsidRPr="00E50306">
        <w:rPr>
          <w:rFonts w:ascii="Times New Roman" w:hAnsi="Times New Roman" w:cs="Times New Roman"/>
          <w:i/>
          <w:iCs/>
          <w:sz w:val="24"/>
          <w:szCs w:val="24"/>
          <w:lang w:val="en-US"/>
        </w:rPr>
        <w:t>Lachnoclostridium</w:t>
      </w:r>
      <w:proofErr w:type="spellEnd"/>
      <w:r w:rsidR="00E50306">
        <w:rPr>
          <w:rFonts w:ascii="Times New Roman" w:hAnsi="Times New Roman" w:cs="Times New Roman"/>
          <w:sz w:val="24"/>
          <w:szCs w:val="24"/>
          <w:lang w:val="en-US"/>
        </w:rPr>
        <w:t xml:space="preserve"> were overrepresented in </w:t>
      </w:r>
      <w:r w:rsidR="00494A18">
        <w:rPr>
          <w:rFonts w:ascii="Times New Roman" w:hAnsi="Times New Roman" w:cs="Times New Roman"/>
          <w:sz w:val="24"/>
          <w:szCs w:val="24"/>
          <w:lang w:val="en-US"/>
        </w:rPr>
        <w:t>the stool samples derived from the neonates of the women</w:t>
      </w:r>
      <w:r w:rsidR="00A1315C">
        <w:rPr>
          <w:rFonts w:ascii="Times New Roman" w:hAnsi="Times New Roman" w:cs="Times New Roman"/>
          <w:sz w:val="24"/>
          <w:szCs w:val="24"/>
          <w:lang w:val="en-US"/>
        </w:rPr>
        <w:t xml:space="preserve"> with T1D</w:t>
      </w:r>
      <w:r w:rsidR="00494A18">
        <w:rPr>
          <w:rFonts w:ascii="Times New Roman" w:hAnsi="Times New Roman" w:cs="Times New Roman"/>
          <w:sz w:val="24"/>
          <w:szCs w:val="24"/>
          <w:lang w:val="en-US"/>
        </w:rPr>
        <w:t xml:space="preserve">, while </w:t>
      </w:r>
      <w:proofErr w:type="spellStart"/>
      <w:r w:rsidR="00494A18" w:rsidRPr="00E50306">
        <w:rPr>
          <w:rFonts w:ascii="Times New Roman" w:hAnsi="Times New Roman" w:cs="Times New Roman"/>
          <w:i/>
          <w:iCs/>
          <w:sz w:val="24"/>
          <w:szCs w:val="24"/>
          <w:lang w:val="en-US"/>
        </w:rPr>
        <w:t>Collinsella</w:t>
      </w:r>
      <w:proofErr w:type="spellEnd"/>
      <w:r w:rsidR="00494A18" w:rsidRPr="00E50306">
        <w:rPr>
          <w:rFonts w:ascii="Times New Roman" w:hAnsi="Times New Roman" w:cs="Times New Roman"/>
          <w:i/>
          <w:iCs/>
          <w:sz w:val="24"/>
          <w:szCs w:val="24"/>
          <w:lang w:val="en-US"/>
        </w:rPr>
        <w:t xml:space="preserve">, </w:t>
      </w:r>
      <w:proofErr w:type="spellStart"/>
      <w:r w:rsidR="00494A18" w:rsidRPr="00E50306">
        <w:rPr>
          <w:rFonts w:ascii="Times New Roman" w:hAnsi="Times New Roman" w:cs="Times New Roman"/>
          <w:i/>
          <w:iCs/>
          <w:sz w:val="24"/>
          <w:szCs w:val="24"/>
          <w:lang w:val="en-US"/>
        </w:rPr>
        <w:t>Terrisporobacter</w:t>
      </w:r>
      <w:proofErr w:type="spellEnd"/>
      <w:r w:rsidR="00494A18" w:rsidRPr="00E50306">
        <w:rPr>
          <w:rFonts w:ascii="Times New Roman" w:hAnsi="Times New Roman" w:cs="Times New Roman"/>
          <w:i/>
          <w:iCs/>
          <w:sz w:val="24"/>
          <w:szCs w:val="24"/>
          <w:lang w:val="en-US"/>
        </w:rPr>
        <w:t xml:space="preserve">, </w:t>
      </w:r>
      <w:proofErr w:type="spellStart"/>
      <w:r w:rsidR="00494A18" w:rsidRPr="00E50306">
        <w:rPr>
          <w:rFonts w:ascii="Times New Roman" w:hAnsi="Times New Roman" w:cs="Times New Roman"/>
          <w:i/>
          <w:iCs/>
          <w:sz w:val="24"/>
          <w:szCs w:val="24"/>
          <w:lang w:val="en-US"/>
        </w:rPr>
        <w:t>Sutterella</w:t>
      </w:r>
      <w:proofErr w:type="spellEnd"/>
      <w:r w:rsidR="00494A18">
        <w:rPr>
          <w:rFonts w:ascii="Times New Roman" w:hAnsi="Times New Roman" w:cs="Times New Roman"/>
          <w:sz w:val="24"/>
          <w:szCs w:val="24"/>
          <w:lang w:val="en-US"/>
        </w:rPr>
        <w:t xml:space="preserve">, and </w:t>
      </w:r>
      <w:r w:rsidR="00494A18" w:rsidRPr="00E50306">
        <w:rPr>
          <w:rFonts w:ascii="Times New Roman" w:hAnsi="Times New Roman" w:cs="Times New Roman"/>
          <w:i/>
          <w:iCs/>
          <w:sz w:val="24"/>
          <w:szCs w:val="24"/>
          <w:lang w:val="en-US"/>
        </w:rPr>
        <w:t>Bacteroides</w:t>
      </w:r>
      <w:r w:rsidR="00494A18">
        <w:rPr>
          <w:rFonts w:ascii="Times New Roman" w:hAnsi="Times New Roman" w:cs="Times New Roman"/>
          <w:sz w:val="24"/>
          <w:szCs w:val="24"/>
          <w:lang w:val="en-US"/>
        </w:rPr>
        <w:t xml:space="preserve"> were underrepresented in </w:t>
      </w:r>
      <w:r w:rsidR="00E50306">
        <w:rPr>
          <w:rFonts w:ascii="Times New Roman" w:hAnsi="Times New Roman" w:cs="Times New Roman"/>
          <w:sz w:val="24"/>
          <w:szCs w:val="24"/>
          <w:lang w:val="en-US"/>
        </w:rPr>
        <w:t>these samples</w:t>
      </w:r>
      <w:r w:rsidR="00494A18">
        <w:rPr>
          <w:rFonts w:ascii="Times New Roman" w:hAnsi="Times New Roman" w:cs="Times New Roman"/>
          <w:sz w:val="24"/>
          <w:szCs w:val="24"/>
          <w:lang w:val="en-US"/>
        </w:rPr>
        <w:t xml:space="preserve"> </w:t>
      </w:r>
      <w:r w:rsidR="006871E0">
        <w:rPr>
          <w:rFonts w:ascii="Times New Roman" w:hAnsi="Times New Roman" w:cs="Times New Roman"/>
          <w:sz w:val="24"/>
          <w:szCs w:val="24"/>
          <w:lang w:val="en-US"/>
        </w:rPr>
        <w:t>(</w:t>
      </w:r>
      <w:r w:rsidR="006871E0" w:rsidRPr="00E5599F">
        <w:rPr>
          <w:rFonts w:ascii="Times New Roman" w:hAnsi="Times New Roman" w:cs="Times New Roman"/>
          <w:sz w:val="24"/>
          <w:szCs w:val="24"/>
          <w:highlight w:val="cyan"/>
          <w:lang w:val="en-US"/>
        </w:rPr>
        <w:t>Figure</w:t>
      </w:r>
      <w:r w:rsidR="00DB241D">
        <w:rPr>
          <w:rFonts w:ascii="Times New Roman" w:hAnsi="Times New Roman" w:cs="Times New Roman"/>
          <w:sz w:val="24"/>
          <w:szCs w:val="24"/>
          <w:lang w:val="en-US"/>
        </w:rPr>
        <w:t xml:space="preserve"> 2</w:t>
      </w:r>
      <w:r w:rsidR="0017063F">
        <w:rPr>
          <w:rFonts w:ascii="Times New Roman" w:hAnsi="Times New Roman" w:cs="Times New Roman"/>
          <w:sz w:val="24"/>
          <w:szCs w:val="24"/>
          <w:lang w:val="en-US"/>
        </w:rPr>
        <w:t>)</w:t>
      </w:r>
      <w:r w:rsidR="00E50306">
        <w:rPr>
          <w:rFonts w:ascii="Times New Roman" w:hAnsi="Times New Roman" w:cs="Times New Roman"/>
          <w:sz w:val="24"/>
          <w:szCs w:val="24"/>
          <w:lang w:val="en-US"/>
        </w:rPr>
        <w:t>.</w:t>
      </w:r>
      <w:commentRangeEnd w:id="134"/>
      <w:r w:rsidR="000D5557">
        <w:rPr>
          <w:rStyle w:val="CommentReference"/>
        </w:rPr>
        <w:commentReference w:id="134"/>
      </w:r>
    </w:p>
    <w:p w14:paraId="167A6454" w14:textId="56377F19" w:rsidR="00D1172D" w:rsidRDefault="00D1172D" w:rsidP="002B0D7B">
      <w:pPr>
        <w:spacing w:line="480" w:lineRule="auto"/>
        <w:jc w:val="both"/>
        <w:rPr>
          <w:rFonts w:ascii="Times New Roman" w:hAnsi="Times New Roman" w:cs="Times New Roman"/>
          <w:b/>
          <w:bCs/>
          <w:sz w:val="24"/>
          <w:szCs w:val="24"/>
          <w:lang w:val="en-US"/>
        </w:rPr>
      </w:pPr>
      <w:commentRangeStart w:id="135"/>
      <w:r>
        <w:rPr>
          <w:rFonts w:ascii="Times New Roman" w:hAnsi="Times New Roman" w:cs="Times New Roman"/>
          <w:b/>
          <w:bCs/>
          <w:sz w:val="24"/>
          <w:szCs w:val="24"/>
          <w:lang w:val="en-US"/>
        </w:rPr>
        <w:t>T</w:t>
      </w:r>
      <w:r w:rsidRPr="00D1172D">
        <w:rPr>
          <w:rFonts w:ascii="Times New Roman" w:hAnsi="Times New Roman" w:cs="Times New Roman"/>
          <w:b/>
          <w:bCs/>
          <w:sz w:val="24"/>
          <w:szCs w:val="24"/>
          <w:lang w:val="en-US"/>
        </w:rPr>
        <w:t xml:space="preserve">ransmission of T1D specific bacteria from </w:t>
      </w:r>
      <w:r w:rsidR="00317C97">
        <w:rPr>
          <w:rFonts w:ascii="Times New Roman" w:hAnsi="Times New Roman" w:cs="Times New Roman"/>
          <w:b/>
          <w:bCs/>
          <w:sz w:val="24"/>
          <w:szCs w:val="24"/>
          <w:lang w:val="en-US"/>
        </w:rPr>
        <w:t>woman</w:t>
      </w:r>
      <w:r w:rsidRPr="00D1172D">
        <w:rPr>
          <w:rFonts w:ascii="Times New Roman" w:hAnsi="Times New Roman" w:cs="Times New Roman"/>
          <w:b/>
          <w:bCs/>
          <w:sz w:val="24"/>
          <w:szCs w:val="24"/>
          <w:lang w:val="en-US"/>
        </w:rPr>
        <w:t xml:space="preserve"> to </w:t>
      </w:r>
      <w:r>
        <w:rPr>
          <w:rFonts w:ascii="Times New Roman" w:hAnsi="Times New Roman" w:cs="Times New Roman"/>
          <w:b/>
          <w:bCs/>
          <w:sz w:val="24"/>
          <w:szCs w:val="24"/>
          <w:lang w:val="en-US"/>
        </w:rPr>
        <w:t>neonate</w:t>
      </w:r>
      <w:r w:rsidRPr="00D1172D">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r w:rsidRPr="0017063F">
        <w:rPr>
          <w:rFonts w:ascii="Times New Roman" w:hAnsi="Times New Roman" w:cs="Times New Roman"/>
          <w:b/>
          <w:bCs/>
          <w:sz w:val="24"/>
          <w:szCs w:val="24"/>
          <w:lang w:val="en-US"/>
        </w:rPr>
        <w:t>Mother-to-ne</w:t>
      </w:r>
      <w:r w:rsidR="00D939AB">
        <w:rPr>
          <w:rFonts w:ascii="Times New Roman" w:hAnsi="Times New Roman" w:cs="Times New Roman"/>
          <w:b/>
          <w:bCs/>
          <w:sz w:val="24"/>
          <w:szCs w:val="24"/>
          <w:lang w:val="en-US"/>
        </w:rPr>
        <w:t>onate</w:t>
      </w:r>
      <w:r w:rsidRPr="0017063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T1D specific bacteria </w:t>
      </w:r>
      <w:r w:rsidRPr="0017063F">
        <w:rPr>
          <w:rFonts w:ascii="Times New Roman" w:hAnsi="Times New Roman" w:cs="Times New Roman"/>
          <w:b/>
          <w:bCs/>
          <w:sz w:val="24"/>
          <w:szCs w:val="24"/>
          <w:lang w:val="en-US"/>
        </w:rPr>
        <w:t>transition</w:t>
      </w:r>
      <w:r>
        <w:rPr>
          <w:rFonts w:ascii="Times New Roman" w:hAnsi="Times New Roman" w:cs="Times New Roman"/>
          <w:b/>
          <w:bCs/>
          <w:sz w:val="24"/>
          <w:szCs w:val="24"/>
          <w:lang w:val="en-US"/>
        </w:rPr>
        <w:t>)</w:t>
      </w:r>
    </w:p>
    <w:p w14:paraId="3BA0013B" w14:textId="43A3923B" w:rsidR="00250B7E" w:rsidRPr="00250B7E" w:rsidRDefault="004E07DC" w:rsidP="004E07DC">
      <w:pPr>
        <w:spacing w:line="480" w:lineRule="auto"/>
        <w:ind w:firstLine="708"/>
        <w:jc w:val="both"/>
        <w:rPr>
          <w:rFonts w:ascii="Times New Roman" w:hAnsi="Times New Roman" w:cs="Times New Roman"/>
          <w:sz w:val="24"/>
          <w:szCs w:val="24"/>
          <w:lang w:val="en-US"/>
        </w:rPr>
      </w:pPr>
      <w:r w:rsidRPr="004E07DC">
        <w:rPr>
          <w:rFonts w:ascii="Times New Roman" w:hAnsi="Times New Roman" w:cs="Times New Roman"/>
          <w:sz w:val="24"/>
          <w:szCs w:val="24"/>
          <w:lang w:val="en-US"/>
        </w:rPr>
        <w:t xml:space="preserve">Analyzing </w:t>
      </w:r>
      <w:r w:rsidR="00451C52">
        <w:rPr>
          <w:rFonts w:ascii="Times New Roman" w:hAnsi="Times New Roman" w:cs="Times New Roman"/>
          <w:sz w:val="24"/>
          <w:szCs w:val="24"/>
          <w:lang w:val="en-US"/>
        </w:rPr>
        <w:t xml:space="preserve">the </w:t>
      </w:r>
      <w:r w:rsidRPr="004E07DC">
        <w:rPr>
          <w:rFonts w:ascii="Times New Roman" w:hAnsi="Times New Roman" w:cs="Times New Roman"/>
          <w:sz w:val="24"/>
          <w:szCs w:val="24"/>
          <w:lang w:val="en-US"/>
        </w:rPr>
        <w:t xml:space="preserve">microbiota </w:t>
      </w:r>
      <w:r w:rsidR="008E7A43">
        <w:rPr>
          <w:rFonts w:ascii="Times New Roman" w:hAnsi="Times New Roman" w:cs="Times New Roman"/>
          <w:sz w:val="24"/>
          <w:szCs w:val="24"/>
          <w:lang w:val="en-US"/>
        </w:rPr>
        <w:t xml:space="preserve">composition </w:t>
      </w:r>
      <w:r w:rsidRPr="004E07DC">
        <w:rPr>
          <w:rFonts w:ascii="Times New Roman" w:hAnsi="Times New Roman" w:cs="Times New Roman"/>
          <w:sz w:val="24"/>
          <w:szCs w:val="24"/>
          <w:lang w:val="en-US"/>
        </w:rPr>
        <w:t>of maternal-neonatal dyads,</w:t>
      </w:r>
      <w:r w:rsidR="00FB62E3">
        <w:rPr>
          <w:rFonts w:ascii="Times New Roman" w:hAnsi="Times New Roman" w:cs="Times New Roman"/>
          <w:sz w:val="24"/>
          <w:szCs w:val="24"/>
          <w:lang w:val="en-US"/>
        </w:rPr>
        <w:t xml:space="preserve"> </w:t>
      </w:r>
      <w:r w:rsidRPr="004E07DC">
        <w:rPr>
          <w:rFonts w:ascii="Times New Roman" w:hAnsi="Times New Roman" w:cs="Times New Roman"/>
          <w:sz w:val="24"/>
          <w:szCs w:val="24"/>
          <w:lang w:val="en-US"/>
        </w:rPr>
        <w:t xml:space="preserve">41 </w:t>
      </w:r>
      <w:r>
        <w:rPr>
          <w:rFonts w:ascii="Times New Roman" w:hAnsi="Times New Roman" w:cs="Times New Roman"/>
          <w:sz w:val="24"/>
          <w:szCs w:val="24"/>
          <w:lang w:val="en-US"/>
        </w:rPr>
        <w:t>genera</w:t>
      </w:r>
      <w:r w:rsidRPr="004E07DC">
        <w:rPr>
          <w:rFonts w:ascii="Times New Roman" w:hAnsi="Times New Roman" w:cs="Times New Roman"/>
          <w:sz w:val="24"/>
          <w:szCs w:val="24"/>
          <w:lang w:val="en-US"/>
        </w:rPr>
        <w:t xml:space="preserve"> were identified as common to women and their ne</w:t>
      </w:r>
      <w:r>
        <w:rPr>
          <w:rFonts w:ascii="Times New Roman" w:hAnsi="Times New Roman" w:cs="Times New Roman"/>
          <w:sz w:val="24"/>
          <w:szCs w:val="24"/>
          <w:lang w:val="en-US"/>
        </w:rPr>
        <w:t>onates</w:t>
      </w:r>
      <w:r w:rsidRPr="004E07DC">
        <w:rPr>
          <w:rFonts w:ascii="Times New Roman" w:hAnsi="Times New Roman" w:cs="Times New Roman"/>
          <w:sz w:val="24"/>
          <w:szCs w:val="24"/>
          <w:lang w:val="en-US"/>
        </w:rPr>
        <w:t xml:space="preserve">, </w:t>
      </w:r>
      <w:r w:rsidR="00250B7E" w:rsidRPr="00250B7E">
        <w:rPr>
          <w:rFonts w:ascii="Times New Roman" w:hAnsi="Times New Roman" w:cs="Times New Roman"/>
          <w:sz w:val="24"/>
          <w:szCs w:val="24"/>
          <w:lang w:val="en-US"/>
        </w:rPr>
        <w:t xml:space="preserve">presented as numbers of the dyads </w:t>
      </w:r>
      <w:r w:rsidR="00250B7E">
        <w:rPr>
          <w:rFonts w:ascii="Times New Roman" w:hAnsi="Times New Roman" w:cs="Times New Roman"/>
          <w:sz w:val="24"/>
          <w:szCs w:val="24"/>
          <w:lang w:val="en-US"/>
        </w:rPr>
        <w:t xml:space="preserve">in </w:t>
      </w:r>
      <w:r w:rsidR="00250B7E" w:rsidRPr="00250B7E">
        <w:rPr>
          <w:rFonts w:ascii="Times New Roman" w:hAnsi="Times New Roman" w:cs="Times New Roman"/>
          <w:sz w:val="24"/>
          <w:szCs w:val="24"/>
          <w:lang w:val="en-US"/>
        </w:rPr>
        <w:t xml:space="preserve">the </w:t>
      </w:r>
      <w:r w:rsidR="00250B7E" w:rsidRPr="00250B7E">
        <w:rPr>
          <w:rFonts w:ascii="Times New Roman" w:hAnsi="Times New Roman" w:cs="Times New Roman"/>
          <w:sz w:val="24"/>
          <w:szCs w:val="24"/>
          <w:highlight w:val="cyan"/>
          <w:lang w:val="en-US"/>
        </w:rPr>
        <w:t>Figur</w:t>
      </w:r>
      <w:commentRangeStart w:id="136"/>
      <w:r w:rsidR="00250B7E" w:rsidRPr="00250B7E">
        <w:rPr>
          <w:rFonts w:ascii="Times New Roman" w:hAnsi="Times New Roman" w:cs="Times New Roman"/>
          <w:sz w:val="24"/>
          <w:szCs w:val="24"/>
          <w:highlight w:val="cyan"/>
          <w:lang w:val="en-US"/>
        </w:rPr>
        <w:t>e</w:t>
      </w:r>
      <w:commentRangeEnd w:id="136"/>
      <w:r w:rsidR="00250B7E">
        <w:rPr>
          <w:rStyle w:val="CommentReference"/>
        </w:rPr>
        <w:commentReference w:id="136"/>
      </w:r>
      <w:r w:rsidR="00762812">
        <w:rPr>
          <w:rFonts w:ascii="Times New Roman" w:hAnsi="Times New Roman" w:cs="Times New Roman"/>
          <w:sz w:val="24"/>
          <w:szCs w:val="24"/>
          <w:lang w:val="en-US"/>
        </w:rPr>
        <w:t xml:space="preserve"> 3.</w:t>
      </w:r>
    </w:p>
    <w:p w14:paraId="09A2FFE1" w14:textId="5DFEE40A" w:rsidR="00661DDE" w:rsidRPr="00B75075" w:rsidRDefault="000C420E" w:rsidP="00B7507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Seven of t</w:t>
      </w:r>
      <w:r w:rsidR="00A35E67">
        <w:rPr>
          <w:rFonts w:ascii="Times New Roman" w:hAnsi="Times New Roman" w:cs="Times New Roman"/>
          <w:sz w:val="24"/>
          <w:szCs w:val="24"/>
          <w:lang w:val="en-US"/>
        </w:rPr>
        <w:t>he d</w:t>
      </w:r>
      <w:r w:rsidR="00A35E67" w:rsidRPr="00E5599F">
        <w:rPr>
          <w:rFonts w:ascii="Times New Roman" w:hAnsi="Times New Roman" w:cs="Times New Roman"/>
          <w:sz w:val="24"/>
          <w:szCs w:val="24"/>
          <w:lang w:val="en-US"/>
        </w:rPr>
        <w:t xml:space="preserve">ifferentially expressed </w:t>
      </w:r>
      <w:r w:rsidR="00A35E67">
        <w:rPr>
          <w:rFonts w:ascii="Times New Roman" w:hAnsi="Times New Roman" w:cs="Times New Roman"/>
          <w:sz w:val="24"/>
          <w:szCs w:val="24"/>
          <w:lang w:val="en-US"/>
        </w:rPr>
        <w:t>genera</w:t>
      </w:r>
      <w:r w:rsidR="00A35E67" w:rsidRPr="00E5599F">
        <w:rPr>
          <w:rFonts w:ascii="Times New Roman" w:hAnsi="Times New Roman" w:cs="Times New Roman"/>
          <w:sz w:val="24"/>
          <w:szCs w:val="24"/>
          <w:lang w:val="en-US"/>
        </w:rPr>
        <w:t xml:space="preserve"> associated </w:t>
      </w:r>
      <w:r w:rsidR="00A35E67">
        <w:rPr>
          <w:rFonts w:ascii="Times New Roman" w:hAnsi="Times New Roman" w:cs="Times New Roman"/>
          <w:sz w:val="24"/>
          <w:szCs w:val="24"/>
          <w:lang w:val="en-US"/>
        </w:rPr>
        <w:t xml:space="preserve">with </w:t>
      </w:r>
      <w:r w:rsidR="00A35E67" w:rsidRPr="00E5599F">
        <w:rPr>
          <w:rFonts w:ascii="Times New Roman" w:hAnsi="Times New Roman" w:cs="Times New Roman"/>
          <w:sz w:val="24"/>
          <w:szCs w:val="24"/>
          <w:lang w:val="en-US"/>
        </w:rPr>
        <w:t>T1D</w:t>
      </w:r>
      <w:r w:rsidR="00A35E6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found in the vaginal and rectum samples </w:t>
      </w:r>
      <w:r w:rsidR="00A35E67">
        <w:rPr>
          <w:rFonts w:ascii="Times New Roman" w:hAnsi="Times New Roman" w:cs="Times New Roman"/>
          <w:sz w:val="24"/>
          <w:szCs w:val="24"/>
          <w:lang w:val="en-US"/>
        </w:rPr>
        <w:t>w</w:t>
      </w:r>
      <w:r>
        <w:rPr>
          <w:rFonts w:ascii="Times New Roman" w:hAnsi="Times New Roman" w:cs="Times New Roman"/>
          <w:sz w:val="24"/>
          <w:szCs w:val="24"/>
          <w:lang w:val="en-US"/>
        </w:rPr>
        <w:t>ere</w:t>
      </w:r>
      <w:r w:rsidR="00A35E67">
        <w:rPr>
          <w:rFonts w:ascii="Times New Roman" w:hAnsi="Times New Roman" w:cs="Times New Roman"/>
          <w:sz w:val="24"/>
          <w:szCs w:val="24"/>
          <w:lang w:val="en-US"/>
        </w:rPr>
        <w:t xml:space="preserve"> also </w:t>
      </w:r>
      <w:r>
        <w:rPr>
          <w:rFonts w:ascii="Times New Roman" w:hAnsi="Times New Roman" w:cs="Times New Roman"/>
          <w:sz w:val="24"/>
          <w:szCs w:val="24"/>
          <w:lang w:val="en-US"/>
        </w:rPr>
        <w:t>revealed</w:t>
      </w:r>
      <w:r w:rsidR="00A35E67">
        <w:rPr>
          <w:rFonts w:ascii="Times New Roman" w:hAnsi="Times New Roman" w:cs="Times New Roman"/>
          <w:sz w:val="24"/>
          <w:szCs w:val="24"/>
          <w:lang w:val="en-US"/>
        </w:rPr>
        <w:t xml:space="preserve"> to be specific for the ear</w:t>
      </w:r>
      <w:r w:rsidR="00D939AB">
        <w:rPr>
          <w:rFonts w:ascii="Times New Roman" w:hAnsi="Times New Roman" w:cs="Times New Roman"/>
          <w:sz w:val="24"/>
          <w:szCs w:val="24"/>
          <w:lang w:val="en-US"/>
        </w:rPr>
        <w:t xml:space="preserve">-skin </w:t>
      </w:r>
      <w:r w:rsidR="00A35E67">
        <w:rPr>
          <w:rFonts w:ascii="Times New Roman" w:hAnsi="Times New Roman" w:cs="Times New Roman"/>
          <w:sz w:val="24"/>
          <w:szCs w:val="24"/>
          <w:lang w:val="en-US"/>
        </w:rPr>
        <w:t>swabs or stool samples in the offspring of the women with T1D</w:t>
      </w:r>
      <w:r w:rsidR="0071190F">
        <w:rPr>
          <w:rFonts w:ascii="Times New Roman" w:hAnsi="Times New Roman" w:cs="Times New Roman"/>
          <w:sz w:val="24"/>
          <w:szCs w:val="24"/>
          <w:lang w:val="en-US"/>
        </w:rPr>
        <w:t>.</w:t>
      </w:r>
      <w:r w:rsidR="00D1172D">
        <w:rPr>
          <w:rFonts w:ascii="Times New Roman" w:hAnsi="Times New Roman" w:cs="Times New Roman"/>
          <w:sz w:val="24"/>
          <w:szCs w:val="24"/>
          <w:lang w:val="en-US"/>
        </w:rPr>
        <w:t xml:space="preserve"> </w:t>
      </w:r>
      <w:proofErr w:type="spellStart"/>
      <w:r w:rsidR="00D1172D" w:rsidRPr="00D1172D">
        <w:rPr>
          <w:rFonts w:ascii="Times New Roman" w:hAnsi="Times New Roman" w:cs="Times New Roman"/>
          <w:i/>
          <w:iCs/>
          <w:sz w:val="24"/>
          <w:szCs w:val="24"/>
          <w:lang w:val="en-US"/>
        </w:rPr>
        <w:t>Fusicatenibacter</w:t>
      </w:r>
      <w:proofErr w:type="spellEnd"/>
      <w:r w:rsidR="00D1172D" w:rsidRPr="00D1172D">
        <w:rPr>
          <w:rFonts w:ascii="Times New Roman" w:hAnsi="Times New Roman" w:cs="Times New Roman"/>
          <w:i/>
          <w:iCs/>
          <w:sz w:val="24"/>
          <w:szCs w:val="24"/>
          <w:lang w:val="en-US"/>
        </w:rPr>
        <w:t xml:space="preserve">, Fusobacterium, </w:t>
      </w:r>
      <w:proofErr w:type="spellStart"/>
      <w:r w:rsidR="00A35E67">
        <w:rPr>
          <w:rFonts w:ascii="Times New Roman" w:hAnsi="Times New Roman" w:cs="Times New Roman"/>
          <w:i/>
          <w:iCs/>
          <w:sz w:val="24"/>
          <w:szCs w:val="24"/>
          <w:lang w:val="en-US"/>
        </w:rPr>
        <w:t>Megasphaera</w:t>
      </w:r>
      <w:proofErr w:type="spellEnd"/>
      <w:r w:rsidR="00A35E67">
        <w:rPr>
          <w:rFonts w:ascii="Times New Roman" w:hAnsi="Times New Roman" w:cs="Times New Roman"/>
          <w:i/>
          <w:iCs/>
          <w:sz w:val="24"/>
          <w:szCs w:val="24"/>
          <w:lang w:val="en-US"/>
        </w:rPr>
        <w:t xml:space="preserve">, </w:t>
      </w:r>
      <w:proofErr w:type="spellStart"/>
      <w:r w:rsidR="00D1172D" w:rsidRPr="00D1172D">
        <w:rPr>
          <w:rFonts w:ascii="Times New Roman" w:hAnsi="Times New Roman" w:cs="Times New Roman"/>
          <w:i/>
          <w:iCs/>
          <w:sz w:val="24"/>
          <w:szCs w:val="24"/>
          <w:lang w:val="en-US"/>
        </w:rPr>
        <w:t>Collinsella</w:t>
      </w:r>
      <w:proofErr w:type="spellEnd"/>
      <w:r w:rsidR="00D1172D" w:rsidRPr="00D1172D">
        <w:rPr>
          <w:rFonts w:ascii="Times New Roman" w:hAnsi="Times New Roman" w:cs="Times New Roman"/>
          <w:i/>
          <w:iCs/>
          <w:sz w:val="24"/>
          <w:szCs w:val="24"/>
          <w:lang w:val="en-US"/>
        </w:rPr>
        <w:t xml:space="preserve">, </w:t>
      </w:r>
      <w:proofErr w:type="spellStart"/>
      <w:r w:rsidR="00D1172D" w:rsidRPr="00D1172D">
        <w:rPr>
          <w:rFonts w:ascii="Times New Roman" w:hAnsi="Times New Roman" w:cs="Times New Roman"/>
          <w:i/>
          <w:iCs/>
          <w:sz w:val="24"/>
          <w:szCs w:val="24"/>
          <w:lang w:val="en-US"/>
        </w:rPr>
        <w:t>Terrisporobacter</w:t>
      </w:r>
      <w:proofErr w:type="spellEnd"/>
      <w:r w:rsidR="00D1172D" w:rsidRPr="00D1172D">
        <w:rPr>
          <w:rFonts w:ascii="Times New Roman" w:hAnsi="Times New Roman" w:cs="Times New Roman"/>
          <w:i/>
          <w:iCs/>
          <w:sz w:val="24"/>
          <w:szCs w:val="24"/>
          <w:lang w:val="en-US"/>
        </w:rPr>
        <w:t xml:space="preserve">, </w:t>
      </w:r>
      <w:r w:rsidR="00425FEF">
        <w:rPr>
          <w:rFonts w:ascii="Times New Roman" w:hAnsi="Times New Roman" w:cs="Times New Roman"/>
          <w:sz w:val="24"/>
          <w:szCs w:val="24"/>
          <w:lang w:val="en-US"/>
        </w:rPr>
        <w:t xml:space="preserve">and </w:t>
      </w:r>
      <w:r w:rsidR="00D1172D" w:rsidRPr="00D1172D">
        <w:rPr>
          <w:rFonts w:ascii="Times New Roman" w:hAnsi="Times New Roman" w:cs="Times New Roman"/>
          <w:i/>
          <w:iCs/>
          <w:sz w:val="24"/>
          <w:szCs w:val="24"/>
          <w:lang w:val="en-US"/>
        </w:rPr>
        <w:t>Bacteroides</w:t>
      </w:r>
      <w:r w:rsidR="00D1172D">
        <w:rPr>
          <w:rFonts w:ascii="Times New Roman" w:hAnsi="Times New Roman" w:cs="Times New Roman"/>
          <w:i/>
          <w:iCs/>
          <w:sz w:val="24"/>
          <w:szCs w:val="24"/>
          <w:lang w:val="en-US"/>
        </w:rPr>
        <w:t xml:space="preserve"> </w:t>
      </w:r>
      <w:r w:rsidRPr="000C420E">
        <w:rPr>
          <w:rFonts w:ascii="Times New Roman" w:hAnsi="Times New Roman" w:cs="Times New Roman"/>
          <w:sz w:val="24"/>
          <w:szCs w:val="24"/>
          <w:lang w:val="en-US"/>
        </w:rPr>
        <w:t>as well as</w:t>
      </w:r>
      <w:r>
        <w:rPr>
          <w:rFonts w:ascii="Times New Roman" w:hAnsi="Times New Roman" w:cs="Times New Roman"/>
          <w:i/>
          <w:iCs/>
          <w:sz w:val="24"/>
          <w:szCs w:val="24"/>
          <w:lang w:val="en-US"/>
        </w:rPr>
        <w:t xml:space="preserve"> </w:t>
      </w:r>
      <w:r w:rsidRPr="00252730">
        <w:rPr>
          <w:rFonts w:ascii="Times New Roman" w:hAnsi="Times New Roman" w:cs="Times New Roman"/>
          <w:i/>
          <w:iCs/>
          <w:sz w:val="24"/>
          <w:szCs w:val="24"/>
          <w:lang w:val="en-US"/>
        </w:rPr>
        <w:t>Escherichia/Shigella</w:t>
      </w:r>
      <w:r>
        <w:rPr>
          <w:rFonts w:ascii="Times New Roman" w:hAnsi="Times New Roman" w:cs="Times New Roman"/>
          <w:i/>
          <w:iCs/>
          <w:sz w:val="24"/>
          <w:szCs w:val="24"/>
          <w:lang w:val="en-US"/>
        </w:rPr>
        <w:t xml:space="preserve"> </w:t>
      </w:r>
      <w:r w:rsidR="00D1172D">
        <w:rPr>
          <w:rFonts w:ascii="Times New Roman" w:hAnsi="Times New Roman" w:cs="Times New Roman"/>
          <w:sz w:val="24"/>
          <w:szCs w:val="24"/>
          <w:lang w:val="en-US"/>
        </w:rPr>
        <w:t xml:space="preserve">were </w:t>
      </w:r>
      <w:r>
        <w:rPr>
          <w:rFonts w:ascii="Times New Roman" w:hAnsi="Times New Roman" w:cs="Times New Roman"/>
          <w:sz w:val="24"/>
          <w:szCs w:val="24"/>
          <w:lang w:val="en-US"/>
        </w:rPr>
        <w:t>indicated as d</w:t>
      </w:r>
      <w:r w:rsidRPr="00E5599F">
        <w:rPr>
          <w:rFonts w:ascii="Times New Roman" w:hAnsi="Times New Roman" w:cs="Times New Roman"/>
          <w:sz w:val="24"/>
          <w:szCs w:val="24"/>
          <w:lang w:val="en-US"/>
        </w:rPr>
        <w:t xml:space="preserve">ifferentially expressed </w:t>
      </w:r>
      <w:r>
        <w:rPr>
          <w:rFonts w:ascii="Times New Roman" w:hAnsi="Times New Roman" w:cs="Times New Roman"/>
          <w:sz w:val="24"/>
          <w:szCs w:val="24"/>
          <w:lang w:val="en-US"/>
        </w:rPr>
        <w:t>genera</w:t>
      </w:r>
      <w:r w:rsidR="000A5BB9">
        <w:rPr>
          <w:rFonts w:ascii="Times New Roman" w:hAnsi="Times New Roman" w:cs="Times New Roman"/>
          <w:sz w:val="24"/>
          <w:szCs w:val="24"/>
          <w:lang w:val="en-US"/>
        </w:rPr>
        <w:t xml:space="preserve"> </w:t>
      </w:r>
      <w:r w:rsidR="00425FEF">
        <w:rPr>
          <w:rFonts w:ascii="Times New Roman" w:hAnsi="Times New Roman" w:cs="Times New Roman"/>
          <w:sz w:val="24"/>
          <w:szCs w:val="24"/>
          <w:lang w:val="en-US"/>
        </w:rPr>
        <w:t>in the</w:t>
      </w:r>
      <w:r w:rsidR="00D1172D">
        <w:rPr>
          <w:rFonts w:ascii="Times New Roman" w:hAnsi="Times New Roman" w:cs="Times New Roman"/>
          <w:sz w:val="24"/>
          <w:szCs w:val="24"/>
          <w:lang w:val="en-US"/>
        </w:rPr>
        <w:t xml:space="preserve"> neonat</w:t>
      </w:r>
      <w:r w:rsidR="000A5BB9">
        <w:rPr>
          <w:rFonts w:ascii="Times New Roman" w:hAnsi="Times New Roman" w:cs="Times New Roman"/>
          <w:sz w:val="24"/>
          <w:szCs w:val="24"/>
          <w:lang w:val="en-US"/>
        </w:rPr>
        <w:t>al</w:t>
      </w:r>
      <w:r w:rsidR="00D1172D">
        <w:rPr>
          <w:rFonts w:ascii="Times New Roman" w:hAnsi="Times New Roman" w:cs="Times New Roman"/>
          <w:sz w:val="24"/>
          <w:szCs w:val="24"/>
          <w:lang w:val="en-US"/>
        </w:rPr>
        <w:t xml:space="preserve"> </w:t>
      </w:r>
      <w:r w:rsidR="00425FEF">
        <w:rPr>
          <w:rFonts w:ascii="Times New Roman" w:hAnsi="Times New Roman" w:cs="Times New Roman"/>
          <w:sz w:val="24"/>
          <w:szCs w:val="24"/>
          <w:lang w:val="en-US"/>
        </w:rPr>
        <w:t xml:space="preserve">stool samples </w:t>
      </w:r>
      <w:r>
        <w:rPr>
          <w:rFonts w:ascii="Times New Roman" w:hAnsi="Times New Roman" w:cs="Times New Roman"/>
          <w:sz w:val="24"/>
          <w:szCs w:val="24"/>
          <w:lang w:val="en-US"/>
        </w:rPr>
        <w:t xml:space="preserve">and </w:t>
      </w:r>
      <w:r w:rsidR="00425FEF">
        <w:rPr>
          <w:rFonts w:ascii="Times New Roman" w:hAnsi="Times New Roman" w:cs="Times New Roman"/>
          <w:sz w:val="24"/>
          <w:szCs w:val="24"/>
          <w:lang w:val="en-US"/>
        </w:rPr>
        <w:t>the ear</w:t>
      </w:r>
      <w:r w:rsidR="00D939AB">
        <w:rPr>
          <w:rFonts w:ascii="Times New Roman" w:hAnsi="Times New Roman" w:cs="Times New Roman"/>
          <w:sz w:val="24"/>
          <w:szCs w:val="24"/>
          <w:lang w:val="en-US"/>
        </w:rPr>
        <w:t xml:space="preserve">-skin </w:t>
      </w:r>
      <w:r w:rsidR="00425FEF">
        <w:rPr>
          <w:rFonts w:ascii="Times New Roman" w:hAnsi="Times New Roman" w:cs="Times New Roman"/>
          <w:sz w:val="24"/>
          <w:szCs w:val="24"/>
          <w:lang w:val="en-US"/>
        </w:rPr>
        <w:t>swabs of the neonates born to women with T1D</w:t>
      </w:r>
      <w:r w:rsidR="000A5BB9">
        <w:rPr>
          <w:rFonts w:ascii="Times New Roman" w:hAnsi="Times New Roman" w:cs="Times New Roman"/>
          <w:sz w:val="24"/>
          <w:szCs w:val="24"/>
          <w:lang w:val="en-US"/>
        </w:rPr>
        <w:t>, respectively.</w:t>
      </w:r>
      <w:commentRangeEnd w:id="135"/>
      <w:r w:rsidR="00A07C7B">
        <w:rPr>
          <w:rStyle w:val="CommentReference"/>
        </w:rPr>
        <w:commentReference w:id="135"/>
      </w:r>
    </w:p>
    <w:p w14:paraId="34FDD2D4" w14:textId="78BD1A33" w:rsidR="00091D96" w:rsidRPr="00400F0D" w:rsidRDefault="00400F0D" w:rsidP="000222EC">
      <w:pPr>
        <w:spacing w:line="480" w:lineRule="auto"/>
        <w:jc w:val="both"/>
        <w:rPr>
          <w:rFonts w:ascii="Times New Roman" w:hAnsi="Times New Roman" w:cs="Times New Roman"/>
          <w:b/>
          <w:sz w:val="24"/>
          <w:szCs w:val="24"/>
          <w:lang w:val="en-US"/>
        </w:rPr>
      </w:pPr>
      <w:r w:rsidRPr="00400F0D">
        <w:rPr>
          <w:rFonts w:ascii="Times New Roman" w:hAnsi="Times New Roman" w:cs="Times New Roman"/>
          <w:b/>
          <w:sz w:val="24"/>
          <w:szCs w:val="24"/>
          <w:lang w:val="en-US"/>
        </w:rPr>
        <w:t>D</w:t>
      </w:r>
      <w:r w:rsidR="00091D96" w:rsidRPr="00400F0D">
        <w:rPr>
          <w:rFonts w:ascii="Times New Roman" w:hAnsi="Times New Roman" w:cs="Times New Roman"/>
          <w:b/>
          <w:sz w:val="24"/>
          <w:szCs w:val="24"/>
          <w:lang w:val="en-US"/>
        </w:rPr>
        <w:t xml:space="preserve">ifferences in microbiota </w:t>
      </w:r>
      <w:r w:rsidR="00BA682E">
        <w:rPr>
          <w:rFonts w:ascii="Times New Roman" w:hAnsi="Times New Roman" w:cs="Times New Roman"/>
          <w:b/>
          <w:sz w:val="24"/>
          <w:szCs w:val="24"/>
          <w:lang w:val="en-US"/>
        </w:rPr>
        <w:t xml:space="preserve">composition </w:t>
      </w:r>
      <w:r w:rsidR="00091D96" w:rsidRPr="00400F0D">
        <w:rPr>
          <w:rFonts w:ascii="Times New Roman" w:hAnsi="Times New Roman" w:cs="Times New Roman"/>
          <w:b/>
          <w:sz w:val="24"/>
          <w:szCs w:val="24"/>
          <w:lang w:val="en-US"/>
        </w:rPr>
        <w:t xml:space="preserve">between </w:t>
      </w:r>
      <w:r w:rsidR="00B929D5">
        <w:rPr>
          <w:rFonts w:ascii="Times New Roman" w:hAnsi="Times New Roman" w:cs="Times New Roman"/>
          <w:b/>
          <w:sz w:val="24"/>
          <w:szCs w:val="24"/>
          <w:lang w:val="en-US"/>
        </w:rPr>
        <w:t>neonates</w:t>
      </w:r>
      <w:r w:rsidR="00193E7D" w:rsidRPr="00400F0D">
        <w:rPr>
          <w:rFonts w:ascii="Times New Roman" w:hAnsi="Times New Roman" w:cs="Times New Roman"/>
          <w:b/>
          <w:sz w:val="24"/>
          <w:szCs w:val="24"/>
          <w:lang w:val="en-US"/>
        </w:rPr>
        <w:t xml:space="preserve"> </w:t>
      </w:r>
      <w:r w:rsidR="00193E7D">
        <w:rPr>
          <w:rFonts w:ascii="Times New Roman" w:hAnsi="Times New Roman" w:cs="Times New Roman"/>
          <w:b/>
          <w:sz w:val="24"/>
          <w:szCs w:val="24"/>
          <w:lang w:val="en-US"/>
        </w:rPr>
        <w:t xml:space="preserve">born by </w:t>
      </w:r>
      <w:r w:rsidRPr="00400F0D">
        <w:rPr>
          <w:rFonts w:ascii="Times New Roman" w:hAnsi="Times New Roman" w:cs="Times New Roman"/>
          <w:b/>
          <w:sz w:val="24"/>
          <w:szCs w:val="24"/>
          <w:lang w:val="en-US"/>
        </w:rPr>
        <w:t xml:space="preserve">Cesarean </w:t>
      </w:r>
      <w:r w:rsidR="00193E7D">
        <w:rPr>
          <w:rFonts w:ascii="Times New Roman" w:hAnsi="Times New Roman" w:cs="Times New Roman"/>
          <w:b/>
          <w:sz w:val="24"/>
          <w:szCs w:val="24"/>
          <w:lang w:val="en-US"/>
        </w:rPr>
        <w:t xml:space="preserve">section </w:t>
      </w:r>
      <w:r w:rsidRPr="00400F0D">
        <w:rPr>
          <w:rFonts w:ascii="Times New Roman" w:hAnsi="Times New Roman" w:cs="Times New Roman"/>
          <w:b/>
          <w:sz w:val="24"/>
          <w:szCs w:val="24"/>
          <w:lang w:val="en-US"/>
        </w:rPr>
        <w:t xml:space="preserve">and vaginally delivered </w:t>
      </w:r>
    </w:p>
    <w:p w14:paraId="29927303" w14:textId="6AC539BD" w:rsidR="00E433C5" w:rsidRDefault="00E433C5" w:rsidP="00613F48">
      <w:pPr>
        <w:spacing w:line="480" w:lineRule="auto"/>
        <w:ind w:firstLine="708"/>
        <w:jc w:val="both"/>
        <w:rPr>
          <w:rFonts w:ascii="Times New Roman" w:hAnsi="Times New Roman" w:cs="Times New Roman"/>
          <w:sz w:val="24"/>
          <w:szCs w:val="24"/>
          <w:lang w:val="en-US"/>
        </w:rPr>
      </w:pPr>
      <w:commentRangeStart w:id="137"/>
      <w:r>
        <w:rPr>
          <w:rFonts w:ascii="Times New Roman" w:hAnsi="Times New Roman" w:cs="Times New Roman"/>
          <w:sz w:val="24"/>
          <w:szCs w:val="24"/>
          <w:lang w:val="en-US"/>
        </w:rPr>
        <w:t>The</w:t>
      </w:r>
      <w:r w:rsidR="003657FF">
        <w:rPr>
          <w:rFonts w:ascii="Times New Roman" w:hAnsi="Times New Roman" w:cs="Times New Roman"/>
          <w:sz w:val="24"/>
          <w:szCs w:val="24"/>
          <w:lang w:val="en-US"/>
        </w:rPr>
        <w:t xml:space="preserve"> influence of the delivery mode on </w:t>
      </w:r>
      <w:r w:rsidR="00C168C5">
        <w:rPr>
          <w:rFonts w:ascii="Times New Roman" w:hAnsi="Times New Roman" w:cs="Times New Roman"/>
          <w:sz w:val="24"/>
          <w:szCs w:val="24"/>
          <w:lang w:val="en-US"/>
        </w:rPr>
        <w:t xml:space="preserve">neonatal </w:t>
      </w:r>
      <w:r w:rsidR="003657FF">
        <w:rPr>
          <w:rFonts w:ascii="Times New Roman" w:hAnsi="Times New Roman" w:cs="Times New Roman"/>
          <w:sz w:val="24"/>
          <w:szCs w:val="24"/>
          <w:lang w:val="en-US"/>
        </w:rPr>
        <w:t xml:space="preserve">microbiota composition </w:t>
      </w:r>
      <w:r>
        <w:rPr>
          <w:rFonts w:ascii="Times New Roman" w:hAnsi="Times New Roman" w:cs="Times New Roman"/>
          <w:sz w:val="24"/>
          <w:szCs w:val="24"/>
          <w:lang w:val="en-US"/>
        </w:rPr>
        <w:t xml:space="preserve">was </w:t>
      </w:r>
      <w:r w:rsidR="00DE3EE6">
        <w:rPr>
          <w:rFonts w:ascii="Times New Roman" w:hAnsi="Times New Roman" w:cs="Times New Roman"/>
          <w:sz w:val="24"/>
          <w:szCs w:val="24"/>
          <w:lang w:val="en-US"/>
        </w:rPr>
        <w:t xml:space="preserve">found in the neonates </w:t>
      </w:r>
      <w:r w:rsidR="003657FF" w:rsidRPr="003657FF">
        <w:rPr>
          <w:rFonts w:ascii="Times New Roman" w:hAnsi="Times New Roman" w:cs="Times New Roman"/>
          <w:sz w:val="24"/>
          <w:szCs w:val="24"/>
          <w:lang w:val="en-US"/>
        </w:rPr>
        <w:t xml:space="preserve">regardless of the </w:t>
      </w:r>
      <w:r w:rsidR="00DE3EE6">
        <w:rPr>
          <w:rFonts w:ascii="Times New Roman" w:hAnsi="Times New Roman" w:cs="Times New Roman"/>
          <w:sz w:val="24"/>
          <w:szCs w:val="24"/>
          <w:lang w:val="en-US"/>
        </w:rPr>
        <w:t xml:space="preserve">mother’ </w:t>
      </w:r>
      <w:r w:rsidR="003657FF" w:rsidRPr="003657FF">
        <w:rPr>
          <w:rFonts w:ascii="Times New Roman" w:hAnsi="Times New Roman" w:cs="Times New Roman"/>
          <w:sz w:val="24"/>
          <w:szCs w:val="24"/>
          <w:lang w:val="en-US"/>
        </w:rPr>
        <w:t>disease status</w:t>
      </w:r>
      <w:r>
        <w:rPr>
          <w:rFonts w:ascii="Times New Roman" w:hAnsi="Times New Roman" w:cs="Times New Roman"/>
          <w:sz w:val="24"/>
          <w:szCs w:val="24"/>
          <w:lang w:val="en-US"/>
        </w:rPr>
        <w:t xml:space="preserve"> (</w:t>
      </w:r>
      <w:r w:rsidR="008914CE">
        <w:rPr>
          <w:rFonts w:ascii="Times New Roman" w:hAnsi="Times New Roman" w:cs="Times New Roman"/>
          <w:sz w:val="24"/>
          <w:szCs w:val="24"/>
          <w:lang w:val="en-US"/>
        </w:rPr>
        <w:t xml:space="preserve">P=0.0008; </w:t>
      </w:r>
      <w:r w:rsidRPr="00E433C5">
        <w:rPr>
          <w:rFonts w:ascii="Times New Roman" w:hAnsi="Times New Roman" w:cs="Times New Roman"/>
          <w:sz w:val="24"/>
          <w:szCs w:val="24"/>
          <w:highlight w:val="cyan"/>
          <w:lang w:val="en-US"/>
        </w:rPr>
        <w:t>Figure</w:t>
      </w:r>
      <w:r w:rsidR="00762812">
        <w:rPr>
          <w:rFonts w:ascii="Times New Roman" w:hAnsi="Times New Roman" w:cs="Times New Roman"/>
          <w:sz w:val="24"/>
          <w:szCs w:val="24"/>
          <w:lang w:val="en-US"/>
        </w:rPr>
        <w:t xml:space="preserve"> 4</w:t>
      </w:r>
      <w:r w:rsidR="0009096D">
        <w:rPr>
          <w:rFonts w:ascii="Times New Roman" w:hAnsi="Times New Roman" w:cs="Times New Roman"/>
          <w:sz w:val="24"/>
          <w:szCs w:val="24"/>
          <w:lang w:val="en-US"/>
        </w:rPr>
        <w:t xml:space="preserve">, </w:t>
      </w:r>
      <w:r w:rsidR="0009096D" w:rsidRPr="0009096D">
        <w:rPr>
          <w:rFonts w:ascii="Times New Roman" w:hAnsi="Times New Roman" w:cs="Times New Roman"/>
          <w:sz w:val="24"/>
          <w:szCs w:val="24"/>
          <w:highlight w:val="green"/>
          <w:lang w:val="en-US"/>
        </w:rPr>
        <w:t>Table</w:t>
      </w:r>
      <w:r w:rsidR="00762812">
        <w:rPr>
          <w:rFonts w:ascii="Times New Roman" w:hAnsi="Times New Roman" w:cs="Times New Roman"/>
          <w:sz w:val="24"/>
          <w:szCs w:val="24"/>
          <w:lang w:val="en-US"/>
        </w:rPr>
        <w:t xml:space="preserve"> 4A</w:t>
      </w:r>
      <w:r>
        <w:rPr>
          <w:rFonts w:ascii="Times New Roman" w:hAnsi="Times New Roman" w:cs="Times New Roman"/>
          <w:sz w:val="24"/>
          <w:szCs w:val="24"/>
          <w:lang w:val="en-US"/>
        </w:rPr>
        <w:t>)</w:t>
      </w:r>
      <w:r w:rsidR="003657FF">
        <w:rPr>
          <w:rFonts w:ascii="Times New Roman" w:hAnsi="Times New Roman" w:cs="Times New Roman"/>
          <w:sz w:val="24"/>
          <w:szCs w:val="24"/>
          <w:lang w:val="en-US"/>
        </w:rPr>
        <w:t xml:space="preserve">. </w:t>
      </w:r>
    </w:p>
    <w:p w14:paraId="21101D48" w14:textId="3CAEB322" w:rsidR="00C168C5" w:rsidRDefault="00BD1C56" w:rsidP="00B7507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3657FF" w:rsidRPr="007D4CD8">
        <w:rPr>
          <w:rFonts w:ascii="Times New Roman" w:hAnsi="Times New Roman" w:cs="Times New Roman"/>
          <w:sz w:val="24"/>
          <w:szCs w:val="24"/>
          <w:lang w:val="en-US"/>
        </w:rPr>
        <w:t>icrobio</w:t>
      </w:r>
      <w:r w:rsidR="003657FF">
        <w:rPr>
          <w:rFonts w:ascii="Times New Roman" w:hAnsi="Times New Roman" w:cs="Times New Roman"/>
          <w:sz w:val="24"/>
          <w:szCs w:val="24"/>
          <w:lang w:val="en-US"/>
        </w:rPr>
        <w:t>ta</w:t>
      </w:r>
      <w:r w:rsidR="003657FF" w:rsidRPr="007D4CD8">
        <w:rPr>
          <w:rFonts w:ascii="Times New Roman" w:hAnsi="Times New Roman" w:cs="Times New Roman"/>
          <w:sz w:val="24"/>
          <w:szCs w:val="24"/>
          <w:lang w:val="en-US"/>
        </w:rPr>
        <w:t xml:space="preserve"> </w:t>
      </w:r>
      <w:r w:rsidR="004D1B4C">
        <w:rPr>
          <w:rFonts w:ascii="Times New Roman" w:hAnsi="Times New Roman" w:cs="Times New Roman"/>
          <w:sz w:val="24"/>
          <w:szCs w:val="24"/>
          <w:lang w:val="en-US"/>
        </w:rPr>
        <w:t xml:space="preserve">composition </w:t>
      </w:r>
      <w:commentRangeStart w:id="138"/>
      <w:r w:rsidR="00C168C5">
        <w:rPr>
          <w:rFonts w:ascii="Times New Roman" w:hAnsi="Times New Roman" w:cs="Times New Roman"/>
          <w:sz w:val="24"/>
          <w:szCs w:val="24"/>
          <w:lang w:val="en-US"/>
        </w:rPr>
        <w:t>could</w:t>
      </w:r>
      <w:r w:rsidR="003657FF" w:rsidRPr="007D4C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not </w:t>
      </w:r>
      <w:r w:rsidR="00C168C5">
        <w:rPr>
          <w:rFonts w:ascii="Times New Roman" w:hAnsi="Times New Roman" w:cs="Times New Roman"/>
          <w:sz w:val="24"/>
          <w:szCs w:val="24"/>
          <w:lang w:val="en-US"/>
        </w:rPr>
        <w:t xml:space="preserve">be </w:t>
      </w:r>
      <w:r w:rsidR="003657FF" w:rsidRPr="007D4CD8">
        <w:rPr>
          <w:rFonts w:ascii="Times New Roman" w:hAnsi="Times New Roman" w:cs="Times New Roman"/>
          <w:sz w:val="24"/>
          <w:szCs w:val="24"/>
          <w:lang w:val="en-US"/>
        </w:rPr>
        <w:t>distinguish</w:t>
      </w:r>
      <w:r w:rsidR="00C168C5">
        <w:rPr>
          <w:rFonts w:ascii="Times New Roman" w:hAnsi="Times New Roman" w:cs="Times New Roman"/>
          <w:sz w:val="24"/>
          <w:szCs w:val="24"/>
          <w:lang w:val="en-US"/>
        </w:rPr>
        <w:t>ed</w:t>
      </w:r>
      <w:r w:rsidRPr="00BD1C56">
        <w:rPr>
          <w:rFonts w:ascii="Times New Roman" w:hAnsi="Times New Roman" w:cs="Times New Roman"/>
          <w:sz w:val="24"/>
          <w:szCs w:val="24"/>
          <w:lang w:val="en-US"/>
        </w:rPr>
        <w:t xml:space="preserve"> </w:t>
      </w:r>
      <w:commentRangeEnd w:id="138"/>
      <w:r w:rsidR="008914CE">
        <w:rPr>
          <w:rStyle w:val="CommentReference"/>
        </w:rPr>
        <w:commentReference w:id="138"/>
      </w:r>
      <w:r w:rsidRPr="007D4CD8">
        <w:rPr>
          <w:rFonts w:ascii="Times New Roman" w:hAnsi="Times New Roman" w:cs="Times New Roman"/>
          <w:sz w:val="24"/>
          <w:szCs w:val="24"/>
          <w:lang w:val="en-US"/>
        </w:rPr>
        <w:t>among Cesarean and vaginally born</w:t>
      </w:r>
      <w:r w:rsidR="007504C2">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offspring</w:t>
      </w:r>
      <w:r w:rsidR="007504C2">
        <w:rPr>
          <w:rFonts w:ascii="Times New Roman" w:hAnsi="Times New Roman" w:cs="Times New Roman"/>
          <w:sz w:val="24"/>
          <w:szCs w:val="24"/>
          <w:lang w:val="en-US"/>
        </w:rPr>
        <w:t xml:space="preserve"> of the T1D mothers</w:t>
      </w:r>
      <w:r w:rsidR="008914CE">
        <w:rPr>
          <w:rFonts w:ascii="Times New Roman" w:hAnsi="Times New Roman" w:cs="Times New Roman"/>
          <w:sz w:val="24"/>
          <w:szCs w:val="24"/>
          <w:lang w:val="en-US"/>
        </w:rPr>
        <w:t xml:space="preserve"> (P&gt;0.05; </w:t>
      </w:r>
      <w:r w:rsidR="008914CE" w:rsidRPr="0009096D">
        <w:rPr>
          <w:rFonts w:ascii="Times New Roman" w:hAnsi="Times New Roman" w:cs="Times New Roman"/>
          <w:sz w:val="24"/>
          <w:szCs w:val="24"/>
          <w:highlight w:val="green"/>
          <w:lang w:val="en-US"/>
        </w:rPr>
        <w:t>Table</w:t>
      </w:r>
      <w:r w:rsidR="00762812">
        <w:rPr>
          <w:rFonts w:ascii="Times New Roman" w:hAnsi="Times New Roman" w:cs="Times New Roman"/>
          <w:sz w:val="24"/>
          <w:szCs w:val="24"/>
          <w:lang w:val="en-US"/>
        </w:rPr>
        <w:t xml:space="preserve"> 4A</w:t>
      </w:r>
      <w:r w:rsidR="008914CE">
        <w:rPr>
          <w:rFonts w:ascii="Times New Roman" w:hAnsi="Times New Roman" w:cs="Times New Roman"/>
          <w:sz w:val="24"/>
          <w:szCs w:val="24"/>
          <w:lang w:val="en-US"/>
        </w:rPr>
        <w:t>).</w:t>
      </w:r>
      <w:commentRangeEnd w:id="137"/>
      <w:r w:rsidR="00A07C7B">
        <w:rPr>
          <w:rStyle w:val="CommentReference"/>
        </w:rPr>
        <w:commentReference w:id="137"/>
      </w:r>
    </w:p>
    <w:p w14:paraId="27173349" w14:textId="662AADB7" w:rsidR="00193E7D" w:rsidRDefault="00193E7D" w:rsidP="00193E7D">
      <w:pPr>
        <w:spacing w:line="480" w:lineRule="auto"/>
        <w:jc w:val="both"/>
        <w:rPr>
          <w:rFonts w:ascii="Times New Roman" w:hAnsi="Times New Roman" w:cs="Times New Roman"/>
          <w:b/>
          <w:sz w:val="24"/>
          <w:szCs w:val="24"/>
          <w:lang w:val="en-US"/>
        </w:rPr>
      </w:pPr>
      <w:commentRangeStart w:id="139"/>
      <w:r w:rsidRPr="007D4CD8">
        <w:rPr>
          <w:rFonts w:ascii="Times New Roman" w:hAnsi="Times New Roman" w:cs="Times New Roman"/>
          <w:b/>
          <w:sz w:val="24"/>
          <w:szCs w:val="24"/>
          <w:lang w:val="en-US"/>
        </w:rPr>
        <w:t xml:space="preserve">Impact of antibiotic </w:t>
      </w:r>
      <w:r w:rsidRPr="00E433C5">
        <w:rPr>
          <w:rFonts w:ascii="Times New Roman" w:hAnsi="Times New Roman" w:cs="Times New Roman"/>
          <w:b/>
          <w:sz w:val="24"/>
          <w:szCs w:val="24"/>
          <w:lang w:val="en-US"/>
        </w:rPr>
        <w:t>treatment on bacterial diversity</w:t>
      </w:r>
    </w:p>
    <w:p w14:paraId="0D6B515F" w14:textId="4A68F6FB" w:rsidR="00471CD4" w:rsidRDefault="00471CD4" w:rsidP="00680067">
      <w:pPr>
        <w:spacing w:line="480" w:lineRule="auto"/>
        <w:ind w:firstLine="708"/>
        <w:jc w:val="both"/>
        <w:rPr>
          <w:rFonts w:ascii="Times New Roman" w:hAnsi="Times New Roman" w:cs="Times New Roman"/>
          <w:sz w:val="24"/>
          <w:szCs w:val="24"/>
          <w:lang w:val="en-US"/>
        </w:rPr>
      </w:pPr>
      <w:r w:rsidRPr="00471CD4">
        <w:rPr>
          <w:rFonts w:ascii="Times New Roman" w:hAnsi="Times New Roman" w:cs="Times New Roman"/>
          <w:sz w:val="24"/>
          <w:szCs w:val="24"/>
          <w:lang w:val="en-US"/>
        </w:rPr>
        <w:lastRenderedPageBreak/>
        <w:t xml:space="preserve">There were no statistically significant differences in </w:t>
      </w:r>
      <w:r w:rsidR="00B92BD1">
        <w:rPr>
          <w:rFonts w:ascii="Times New Roman" w:hAnsi="Times New Roman" w:cs="Times New Roman"/>
          <w:sz w:val="24"/>
          <w:szCs w:val="24"/>
          <w:lang w:val="en-US"/>
        </w:rPr>
        <w:t xml:space="preserve">numbers of </w:t>
      </w:r>
      <w:r w:rsidRPr="00471CD4">
        <w:rPr>
          <w:rFonts w:ascii="Times New Roman" w:hAnsi="Times New Roman" w:cs="Times New Roman"/>
          <w:sz w:val="24"/>
          <w:szCs w:val="24"/>
          <w:lang w:val="en-US"/>
        </w:rPr>
        <w:t>antibiotic prophylaxis between the studied groups</w:t>
      </w:r>
      <w:r w:rsidR="00FD3FC8">
        <w:rPr>
          <w:rFonts w:ascii="Times New Roman" w:hAnsi="Times New Roman" w:cs="Times New Roman"/>
          <w:sz w:val="24"/>
          <w:szCs w:val="24"/>
          <w:lang w:val="en-US"/>
        </w:rPr>
        <w:t xml:space="preserve"> (P</w:t>
      </w:r>
      <w:r w:rsidR="00264F64">
        <w:rPr>
          <w:rFonts w:ascii="Times New Roman" w:hAnsi="Times New Roman" w:cs="Times New Roman"/>
          <w:sz w:val="24"/>
          <w:szCs w:val="24"/>
          <w:lang w:val="en-US"/>
        </w:rPr>
        <w:t>&gt;0.05</w:t>
      </w:r>
      <w:r w:rsidR="005E41EE">
        <w:rPr>
          <w:rFonts w:ascii="Times New Roman" w:hAnsi="Times New Roman" w:cs="Times New Roman"/>
          <w:sz w:val="24"/>
          <w:szCs w:val="24"/>
          <w:lang w:val="en-US"/>
        </w:rPr>
        <w:t xml:space="preserve">; </w:t>
      </w:r>
      <w:r w:rsidR="005E41EE" w:rsidRPr="00941930">
        <w:rPr>
          <w:rFonts w:ascii="Times New Roman" w:hAnsi="Times New Roman" w:cs="Times New Roman"/>
          <w:bCs/>
          <w:sz w:val="24"/>
          <w:szCs w:val="24"/>
          <w:highlight w:val="green"/>
          <w:lang w:val="en-US"/>
        </w:rPr>
        <w:t>Table</w:t>
      </w:r>
      <w:r w:rsidR="00290438">
        <w:rPr>
          <w:rFonts w:ascii="Times New Roman" w:hAnsi="Times New Roman" w:cs="Times New Roman"/>
          <w:bCs/>
          <w:sz w:val="24"/>
          <w:szCs w:val="24"/>
          <w:lang w:val="en-US"/>
        </w:rPr>
        <w:t xml:space="preserve"> 1</w:t>
      </w:r>
      <w:r w:rsidR="00FD3FC8">
        <w:rPr>
          <w:rFonts w:ascii="Times New Roman" w:hAnsi="Times New Roman" w:cs="Times New Roman"/>
          <w:sz w:val="24"/>
          <w:szCs w:val="24"/>
          <w:lang w:val="en-US"/>
        </w:rPr>
        <w:t>)</w:t>
      </w:r>
      <w:r w:rsidRPr="00471CD4">
        <w:rPr>
          <w:rFonts w:ascii="Times New Roman" w:hAnsi="Times New Roman" w:cs="Times New Roman"/>
          <w:sz w:val="24"/>
          <w:szCs w:val="24"/>
          <w:lang w:val="en-US"/>
        </w:rPr>
        <w:t>.</w:t>
      </w:r>
    </w:p>
    <w:p w14:paraId="1D0D830A" w14:textId="5CA007EB" w:rsidR="009F6453" w:rsidRDefault="00772086" w:rsidP="00680067">
      <w:pPr>
        <w:spacing w:line="480" w:lineRule="auto"/>
        <w:ind w:firstLine="708"/>
        <w:jc w:val="both"/>
        <w:rPr>
          <w:rFonts w:ascii="Times New Roman" w:hAnsi="Times New Roman" w:cs="Times New Roman"/>
          <w:sz w:val="24"/>
          <w:szCs w:val="24"/>
          <w:lang w:val="en-US"/>
        </w:rPr>
      </w:pPr>
      <w:r w:rsidRPr="00772086">
        <w:rPr>
          <w:rFonts w:ascii="Times New Roman" w:hAnsi="Times New Roman" w:cs="Times New Roman"/>
          <w:sz w:val="24"/>
          <w:szCs w:val="24"/>
          <w:lang w:val="en-US"/>
        </w:rPr>
        <w:t>Cesarean section prophylaxis</w:t>
      </w:r>
      <w:r>
        <w:rPr>
          <w:rFonts w:ascii="Times New Roman" w:hAnsi="Times New Roman" w:cs="Times New Roman"/>
          <w:sz w:val="24"/>
          <w:szCs w:val="24"/>
          <w:lang w:val="en-US"/>
        </w:rPr>
        <w:t xml:space="preserve">, </w:t>
      </w:r>
      <w:r w:rsidRPr="00772086">
        <w:rPr>
          <w:rFonts w:ascii="Times New Roman" w:hAnsi="Times New Roman" w:cs="Times New Roman"/>
          <w:i/>
          <w:iCs/>
          <w:sz w:val="24"/>
          <w:szCs w:val="24"/>
          <w:lang w:val="en-US"/>
        </w:rPr>
        <w:t>Streptococcus agalactiae</w:t>
      </w:r>
      <w:r>
        <w:rPr>
          <w:rFonts w:ascii="Times New Roman" w:hAnsi="Times New Roman" w:cs="Times New Roman"/>
          <w:sz w:val="24"/>
          <w:szCs w:val="24"/>
          <w:lang w:val="en-US"/>
        </w:rPr>
        <w:t xml:space="preserve"> colonization and p</w:t>
      </w:r>
      <w:r w:rsidRPr="00772086">
        <w:rPr>
          <w:rFonts w:ascii="Times New Roman" w:hAnsi="Times New Roman" w:cs="Times New Roman"/>
          <w:sz w:val="24"/>
          <w:szCs w:val="24"/>
          <w:lang w:val="en-US"/>
        </w:rPr>
        <w:t>remature rupture of membranes prophylaxis</w:t>
      </w:r>
      <w:r>
        <w:rPr>
          <w:rFonts w:ascii="Times New Roman" w:hAnsi="Times New Roman" w:cs="Times New Roman"/>
          <w:sz w:val="24"/>
          <w:szCs w:val="24"/>
          <w:lang w:val="en-US"/>
        </w:rPr>
        <w:t xml:space="preserve"> were the causes of antibiotic treatment in </w:t>
      </w:r>
      <w:r w:rsidR="003F1AA9">
        <w:rPr>
          <w:rFonts w:ascii="Times New Roman" w:hAnsi="Times New Roman" w:cs="Times New Roman"/>
          <w:sz w:val="24"/>
          <w:szCs w:val="24"/>
          <w:lang w:val="en-US"/>
        </w:rPr>
        <w:t xml:space="preserve">both </w:t>
      </w:r>
      <w:r>
        <w:rPr>
          <w:rFonts w:ascii="Times New Roman" w:hAnsi="Times New Roman" w:cs="Times New Roman"/>
          <w:sz w:val="24"/>
          <w:szCs w:val="24"/>
          <w:lang w:val="en-US"/>
        </w:rPr>
        <w:t xml:space="preserve">women with T1D and unaffected </w:t>
      </w:r>
      <w:r w:rsidR="003F1AA9">
        <w:rPr>
          <w:rFonts w:ascii="Times New Roman" w:hAnsi="Times New Roman" w:cs="Times New Roman"/>
          <w:sz w:val="24"/>
          <w:szCs w:val="24"/>
          <w:lang w:val="en-US"/>
        </w:rPr>
        <w:t>controls (</w:t>
      </w:r>
      <w:r w:rsidR="003F1AA9" w:rsidRPr="003F1AA9">
        <w:rPr>
          <w:rFonts w:ascii="Times New Roman" w:hAnsi="Times New Roman" w:cs="Times New Roman"/>
          <w:sz w:val="24"/>
          <w:szCs w:val="24"/>
          <w:highlight w:val="green"/>
          <w:lang w:val="en-US"/>
        </w:rPr>
        <w:t>Table</w:t>
      </w:r>
      <w:r w:rsidR="00801B77">
        <w:rPr>
          <w:rFonts w:ascii="Times New Roman" w:hAnsi="Times New Roman" w:cs="Times New Roman"/>
          <w:sz w:val="24"/>
          <w:szCs w:val="24"/>
          <w:lang w:val="en-US"/>
        </w:rPr>
        <w:t xml:space="preserve"> 1</w:t>
      </w:r>
      <w:r w:rsidR="003F1AA9">
        <w:rPr>
          <w:rFonts w:ascii="Times New Roman" w:hAnsi="Times New Roman" w:cs="Times New Roman"/>
          <w:sz w:val="24"/>
          <w:szCs w:val="24"/>
          <w:lang w:val="en-US"/>
        </w:rPr>
        <w:t>)</w:t>
      </w:r>
      <w:r>
        <w:rPr>
          <w:rFonts w:ascii="Times New Roman" w:hAnsi="Times New Roman" w:cs="Times New Roman"/>
          <w:sz w:val="24"/>
          <w:szCs w:val="24"/>
          <w:lang w:val="en-US"/>
        </w:rPr>
        <w:t>.</w:t>
      </w:r>
      <w:r w:rsidR="00680067">
        <w:rPr>
          <w:rFonts w:ascii="Times New Roman" w:hAnsi="Times New Roman" w:cs="Times New Roman"/>
          <w:sz w:val="24"/>
          <w:szCs w:val="24"/>
          <w:lang w:val="en-US"/>
        </w:rPr>
        <w:t xml:space="preserve"> </w:t>
      </w:r>
      <w:r w:rsidR="009F6453" w:rsidRPr="009F6453">
        <w:rPr>
          <w:rFonts w:ascii="Times New Roman" w:hAnsi="Times New Roman" w:cs="Times New Roman"/>
          <w:sz w:val="24"/>
          <w:szCs w:val="24"/>
          <w:lang w:val="en-US"/>
        </w:rPr>
        <w:t>Cefuroxime</w:t>
      </w:r>
      <w:r w:rsidR="009F6453">
        <w:rPr>
          <w:rFonts w:ascii="Times New Roman" w:hAnsi="Times New Roman" w:cs="Times New Roman"/>
          <w:sz w:val="24"/>
          <w:szCs w:val="24"/>
          <w:lang w:val="en-US"/>
        </w:rPr>
        <w:t xml:space="preserve"> and </w:t>
      </w:r>
      <w:r w:rsidR="009F6453" w:rsidRPr="009F6453">
        <w:rPr>
          <w:rFonts w:ascii="Times New Roman" w:hAnsi="Times New Roman" w:cs="Times New Roman"/>
          <w:sz w:val="24"/>
          <w:szCs w:val="24"/>
          <w:lang w:val="en-US"/>
        </w:rPr>
        <w:t>cefazolin</w:t>
      </w:r>
      <w:r w:rsidR="009F6453">
        <w:rPr>
          <w:rFonts w:ascii="Times New Roman" w:hAnsi="Times New Roman" w:cs="Times New Roman"/>
          <w:sz w:val="24"/>
          <w:szCs w:val="24"/>
          <w:lang w:val="en-US"/>
        </w:rPr>
        <w:t xml:space="preserve"> were the most frequently administrated </w:t>
      </w:r>
      <w:r>
        <w:rPr>
          <w:rFonts w:ascii="Times New Roman" w:hAnsi="Times New Roman" w:cs="Times New Roman"/>
          <w:sz w:val="24"/>
          <w:szCs w:val="24"/>
          <w:lang w:val="en-US"/>
        </w:rPr>
        <w:t xml:space="preserve">antibiotics </w:t>
      </w:r>
      <w:r w:rsidR="009F6453">
        <w:rPr>
          <w:rFonts w:ascii="Times New Roman" w:hAnsi="Times New Roman" w:cs="Times New Roman"/>
          <w:sz w:val="24"/>
          <w:szCs w:val="24"/>
          <w:lang w:val="en-US"/>
        </w:rPr>
        <w:t>in the women with T1D (51.5%</w:t>
      </w:r>
      <w:r w:rsidR="00FD1922">
        <w:rPr>
          <w:rFonts w:ascii="Times New Roman" w:hAnsi="Times New Roman" w:cs="Times New Roman"/>
          <w:sz w:val="24"/>
          <w:szCs w:val="24"/>
          <w:lang w:val="en-US"/>
        </w:rPr>
        <w:t xml:space="preserve"> and </w:t>
      </w:r>
      <w:r>
        <w:rPr>
          <w:rFonts w:ascii="Times New Roman" w:hAnsi="Times New Roman" w:cs="Times New Roman"/>
          <w:sz w:val="24"/>
          <w:szCs w:val="24"/>
          <w:lang w:val="en-US"/>
        </w:rPr>
        <w:t>31.5.%</w:t>
      </w:r>
      <w:r w:rsidR="00FD1922">
        <w:rPr>
          <w:rFonts w:ascii="Times New Roman" w:hAnsi="Times New Roman" w:cs="Times New Roman"/>
          <w:sz w:val="24"/>
          <w:szCs w:val="24"/>
          <w:lang w:val="en-US"/>
        </w:rPr>
        <w:t>, respectively</w:t>
      </w:r>
      <w:r>
        <w:rPr>
          <w:rFonts w:ascii="Times New Roman" w:hAnsi="Times New Roman" w:cs="Times New Roman"/>
          <w:sz w:val="24"/>
          <w:szCs w:val="24"/>
          <w:lang w:val="en-US"/>
        </w:rPr>
        <w:t>) and unaffected women (30.5%</w:t>
      </w:r>
      <w:r w:rsidR="00FD1922">
        <w:rPr>
          <w:rFonts w:ascii="Times New Roman" w:hAnsi="Times New Roman" w:cs="Times New Roman"/>
          <w:sz w:val="24"/>
          <w:szCs w:val="24"/>
          <w:lang w:val="en-US"/>
        </w:rPr>
        <w:t xml:space="preserve"> and </w:t>
      </w:r>
      <w:r>
        <w:rPr>
          <w:rFonts w:ascii="Times New Roman" w:hAnsi="Times New Roman" w:cs="Times New Roman"/>
          <w:sz w:val="24"/>
          <w:szCs w:val="24"/>
          <w:lang w:val="en-US"/>
        </w:rPr>
        <w:t>43.5%</w:t>
      </w:r>
      <w:r w:rsidR="00FD1922">
        <w:rPr>
          <w:rFonts w:ascii="Times New Roman" w:hAnsi="Times New Roman" w:cs="Times New Roman"/>
          <w:sz w:val="24"/>
          <w:szCs w:val="24"/>
          <w:lang w:val="en-US"/>
        </w:rPr>
        <w:t>, respectively</w:t>
      </w:r>
      <w:r>
        <w:rPr>
          <w:rFonts w:ascii="Times New Roman" w:hAnsi="Times New Roman" w:cs="Times New Roman"/>
          <w:sz w:val="24"/>
          <w:szCs w:val="24"/>
          <w:lang w:val="en-US"/>
        </w:rPr>
        <w:t>)</w:t>
      </w:r>
      <w:r w:rsidR="003F1AA9">
        <w:rPr>
          <w:rFonts w:ascii="Times New Roman" w:hAnsi="Times New Roman" w:cs="Times New Roman"/>
          <w:sz w:val="24"/>
          <w:szCs w:val="24"/>
          <w:lang w:val="en-US"/>
        </w:rPr>
        <w:t xml:space="preserve"> (</w:t>
      </w:r>
      <w:r w:rsidR="003F1AA9" w:rsidRPr="003F1AA9">
        <w:rPr>
          <w:rFonts w:ascii="Times New Roman" w:hAnsi="Times New Roman" w:cs="Times New Roman"/>
          <w:sz w:val="24"/>
          <w:szCs w:val="24"/>
          <w:highlight w:val="green"/>
          <w:lang w:val="en-US"/>
        </w:rPr>
        <w:t>Table</w:t>
      </w:r>
      <w:r w:rsidR="009101A1">
        <w:rPr>
          <w:rFonts w:ascii="Times New Roman" w:hAnsi="Times New Roman" w:cs="Times New Roman"/>
          <w:bCs/>
          <w:sz w:val="24"/>
          <w:szCs w:val="24"/>
          <w:lang w:val="en-US"/>
        </w:rPr>
        <w:t xml:space="preserve"> 1</w:t>
      </w:r>
      <w:r w:rsidR="003F1AA9">
        <w:rPr>
          <w:rFonts w:ascii="Times New Roman" w:hAnsi="Times New Roman" w:cs="Times New Roman"/>
          <w:sz w:val="24"/>
          <w:szCs w:val="24"/>
          <w:lang w:val="en-US"/>
        </w:rPr>
        <w:t>).</w:t>
      </w:r>
    </w:p>
    <w:p w14:paraId="64F456A2" w14:textId="5EFF48A5" w:rsidR="00E433C5" w:rsidRDefault="00E433C5" w:rsidP="00E433C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influence of the antibiotic treatment in the mother on microbiota </w:t>
      </w:r>
      <w:r w:rsidR="0009096D">
        <w:rPr>
          <w:rFonts w:ascii="Times New Roman" w:hAnsi="Times New Roman" w:cs="Times New Roman"/>
          <w:sz w:val="24"/>
          <w:szCs w:val="24"/>
          <w:lang w:val="en-US"/>
        </w:rPr>
        <w:t xml:space="preserve">composition </w:t>
      </w:r>
      <w:r w:rsidR="0009096D" w:rsidRPr="005767C4">
        <w:rPr>
          <w:rFonts w:ascii="Times New Roman" w:hAnsi="Times New Roman" w:cs="Times New Roman"/>
          <w:sz w:val="24"/>
          <w:szCs w:val="24"/>
          <w:lang w:val="en-US"/>
        </w:rPr>
        <w:t>in</w:t>
      </w:r>
      <w:r w:rsidR="005767C4">
        <w:rPr>
          <w:rFonts w:ascii="Times New Roman" w:hAnsi="Times New Roman" w:cs="Times New Roman"/>
          <w:sz w:val="24"/>
          <w:szCs w:val="24"/>
          <w:lang w:val="en-US"/>
        </w:rPr>
        <w:t xml:space="preserve"> the neonates </w:t>
      </w:r>
      <w:r>
        <w:rPr>
          <w:rFonts w:ascii="Times New Roman" w:hAnsi="Times New Roman" w:cs="Times New Roman"/>
          <w:sz w:val="24"/>
          <w:szCs w:val="24"/>
          <w:lang w:val="en-US"/>
        </w:rPr>
        <w:t xml:space="preserve">was found </w:t>
      </w:r>
      <w:r w:rsidRPr="003657FF">
        <w:rPr>
          <w:rFonts w:ascii="Times New Roman" w:hAnsi="Times New Roman" w:cs="Times New Roman"/>
          <w:sz w:val="24"/>
          <w:szCs w:val="24"/>
          <w:lang w:val="en-US"/>
        </w:rPr>
        <w:t xml:space="preserve">regardless of the </w:t>
      </w:r>
      <w:r>
        <w:rPr>
          <w:rFonts w:ascii="Times New Roman" w:hAnsi="Times New Roman" w:cs="Times New Roman"/>
          <w:sz w:val="24"/>
          <w:szCs w:val="24"/>
          <w:lang w:val="en-US"/>
        </w:rPr>
        <w:t xml:space="preserve">mother’ </w:t>
      </w:r>
      <w:r w:rsidRPr="003657FF">
        <w:rPr>
          <w:rFonts w:ascii="Times New Roman" w:hAnsi="Times New Roman" w:cs="Times New Roman"/>
          <w:sz w:val="24"/>
          <w:szCs w:val="24"/>
          <w:lang w:val="en-US"/>
        </w:rPr>
        <w:t>disease status</w:t>
      </w:r>
      <w:r>
        <w:rPr>
          <w:rFonts w:ascii="Times New Roman" w:hAnsi="Times New Roman" w:cs="Times New Roman"/>
          <w:sz w:val="24"/>
          <w:szCs w:val="24"/>
          <w:lang w:val="en-US"/>
        </w:rPr>
        <w:t xml:space="preserve"> (</w:t>
      </w:r>
      <w:r w:rsidR="00FD1922">
        <w:rPr>
          <w:rFonts w:ascii="Times New Roman" w:hAnsi="Times New Roman" w:cs="Times New Roman"/>
          <w:sz w:val="24"/>
          <w:szCs w:val="24"/>
          <w:lang w:val="en-US"/>
        </w:rPr>
        <w:t xml:space="preserve">P=0.0013; </w:t>
      </w:r>
      <w:r w:rsidRPr="00E433C5">
        <w:rPr>
          <w:rFonts w:ascii="Times New Roman" w:hAnsi="Times New Roman" w:cs="Times New Roman"/>
          <w:sz w:val="24"/>
          <w:szCs w:val="24"/>
          <w:highlight w:val="cyan"/>
          <w:lang w:val="en-US"/>
        </w:rPr>
        <w:t>Figure</w:t>
      </w:r>
      <w:r w:rsidR="00311567">
        <w:rPr>
          <w:rFonts w:ascii="Times New Roman" w:hAnsi="Times New Roman" w:cs="Times New Roman"/>
          <w:sz w:val="24"/>
          <w:szCs w:val="24"/>
          <w:lang w:val="en-US"/>
        </w:rPr>
        <w:t xml:space="preserve"> 4</w:t>
      </w:r>
      <w:r w:rsidR="0009096D">
        <w:rPr>
          <w:rFonts w:ascii="Times New Roman" w:hAnsi="Times New Roman" w:cs="Times New Roman"/>
          <w:sz w:val="24"/>
          <w:szCs w:val="24"/>
          <w:lang w:val="en-US"/>
        </w:rPr>
        <w:t xml:space="preserve">, </w:t>
      </w:r>
      <w:proofErr w:type="spellStart"/>
      <w:r w:rsidR="0009096D" w:rsidRPr="0009096D">
        <w:rPr>
          <w:rFonts w:ascii="Times New Roman" w:hAnsi="Times New Roman" w:cs="Times New Roman"/>
          <w:sz w:val="24"/>
          <w:szCs w:val="24"/>
          <w:highlight w:val="green"/>
          <w:lang w:val="en-US"/>
        </w:rPr>
        <w:t>Table_</w:t>
      </w:r>
      <w:r w:rsidR="0009096D" w:rsidRPr="00E433C5">
        <w:rPr>
          <w:rFonts w:ascii="Times New Roman" w:hAnsi="Times New Roman" w:cs="Times New Roman"/>
          <w:sz w:val="24"/>
          <w:szCs w:val="24"/>
          <w:lang w:val="en-US"/>
        </w:rPr>
        <w:t>Beta</w:t>
      </w:r>
      <w:proofErr w:type="spellEnd"/>
      <w:r w:rsidR="0009096D" w:rsidRPr="00E433C5">
        <w:rPr>
          <w:rFonts w:ascii="Times New Roman" w:hAnsi="Times New Roman" w:cs="Times New Roman"/>
          <w:sz w:val="24"/>
          <w:szCs w:val="24"/>
          <w:lang w:val="en-US"/>
        </w:rPr>
        <w:t xml:space="preserve"> Diversity Bray Curtis </w:t>
      </w:r>
      <w:proofErr w:type="spellStart"/>
      <w:r w:rsidR="0009096D" w:rsidRPr="00E433C5">
        <w:rPr>
          <w:rFonts w:ascii="Times New Roman" w:hAnsi="Times New Roman" w:cs="Times New Roman"/>
          <w:sz w:val="24"/>
          <w:szCs w:val="24"/>
          <w:lang w:val="en-US"/>
        </w:rPr>
        <w:t>adonis</w:t>
      </w:r>
      <w:proofErr w:type="spellEnd"/>
      <w:r w:rsidR="0009096D" w:rsidRPr="00E433C5">
        <w:rPr>
          <w:rFonts w:ascii="Times New Roman" w:hAnsi="Times New Roman" w:cs="Times New Roman"/>
          <w:sz w:val="24"/>
          <w:szCs w:val="24"/>
          <w:lang w:val="en-US"/>
        </w:rPr>
        <w:t xml:space="preserve"> </w:t>
      </w:r>
      <w:proofErr w:type="spellStart"/>
      <w:r w:rsidR="0009096D" w:rsidRPr="00E433C5">
        <w:rPr>
          <w:rFonts w:ascii="Times New Roman" w:hAnsi="Times New Roman" w:cs="Times New Roman"/>
          <w:sz w:val="24"/>
          <w:szCs w:val="24"/>
          <w:lang w:val="en-US"/>
        </w:rPr>
        <w:t>permanova</w:t>
      </w:r>
      <w:proofErr w:type="spellEnd"/>
      <w:r w:rsidR="0009096D" w:rsidRPr="00E433C5">
        <w:rPr>
          <w:rFonts w:ascii="Times New Roman" w:hAnsi="Times New Roman" w:cs="Times New Roman"/>
          <w:sz w:val="24"/>
          <w:szCs w:val="24"/>
          <w:lang w:val="en-US"/>
        </w:rPr>
        <w:t xml:space="preserve"> </w:t>
      </w:r>
      <w:r w:rsidRPr="00E433C5">
        <w:rPr>
          <w:rFonts w:ascii="Times New Roman" w:hAnsi="Times New Roman" w:cs="Times New Roman"/>
          <w:sz w:val="24"/>
          <w:szCs w:val="24"/>
          <w:lang w:val="en-US"/>
        </w:rPr>
        <w:t xml:space="preserve">of VST transformed counts versus </w:t>
      </w:r>
      <w:r w:rsidR="0009096D" w:rsidRPr="0009096D">
        <w:rPr>
          <w:rFonts w:ascii="Times New Roman" w:hAnsi="Times New Roman" w:cs="Times New Roman"/>
          <w:sz w:val="24"/>
          <w:szCs w:val="24"/>
          <w:lang w:val="en-US"/>
        </w:rPr>
        <w:t>Antibiotics stratified by sample type</w:t>
      </w:r>
      <w:r>
        <w:rPr>
          <w:rFonts w:ascii="Times New Roman" w:hAnsi="Times New Roman" w:cs="Times New Roman"/>
          <w:sz w:val="24"/>
          <w:szCs w:val="24"/>
          <w:lang w:val="en-US"/>
        </w:rPr>
        <w:t xml:space="preserve">). </w:t>
      </w:r>
    </w:p>
    <w:p w14:paraId="1C1B573D" w14:textId="24963C28" w:rsidR="003D1F55" w:rsidRDefault="00CF5CD4" w:rsidP="00B75075">
      <w:pPr>
        <w:spacing w:line="480" w:lineRule="auto"/>
        <w:ind w:firstLine="708"/>
        <w:jc w:val="both"/>
        <w:rPr>
          <w:rFonts w:ascii="Times New Roman" w:hAnsi="Times New Roman" w:cs="Times New Roman"/>
          <w:sz w:val="24"/>
          <w:szCs w:val="24"/>
          <w:lang w:val="en-US"/>
        </w:rPr>
      </w:pPr>
      <w:r w:rsidRPr="00CF5CD4">
        <w:rPr>
          <w:rFonts w:ascii="Times New Roman" w:hAnsi="Times New Roman" w:cs="Times New Roman"/>
          <w:sz w:val="24"/>
          <w:szCs w:val="24"/>
          <w:lang w:val="en-US"/>
        </w:rPr>
        <w:t xml:space="preserve">In addition to antibiotic therapy, the maternal </w:t>
      </w:r>
      <w:r w:rsidR="00264F64">
        <w:rPr>
          <w:rFonts w:ascii="Times New Roman" w:hAnsi="Times New Roman" w:cs="Times New Roman"/>
          <w:sz w:val="24"/>
          <w:szCs w:val="24"/>
          <w:lang w:val="en-US"/>
        </w:rPr>
        <w:t xml:space="preserve">T1D </w:t>
      </w:r>
      <w:r w:rsidR="009F6453">
        <w:rPr>
          <w:rFonts w:ascii="Times New Roman" w:hAnsi="Times New Roman" w:cs="Times New Roman"/>
          <w:sz w:val="24"/>
          <w:szCs w:val="24"/>
          <w:lang w:val="en-US"/>
        </w:rPr>
        <w:t>disease status</w:t>
      </w:r>
      <w:r w:rsidRPr="00CF5CD4">
        <w:rPr>
          <w:rFonts w:ascii="Times New Roman" w:hAnsi="Times New Roman" w:cs="Times New Roman"/>
          <w:sz w:val="24"/>
          <w:szCs w:val="24"/>
          <w:lang w:val="en-US"/>
        </w:rPr>
        <w:t xml:space="preserve"> influenced the composition of microbiota in </w:t>
      </w:r>
      <w:r>
        <w:rPr>
          <w:rFonts w:ascii="Times New Roman" w:hAnsi="Times New Roman" w:cs="Times New Roman"/>
          <w:sz w:val="24"/>
          <w:szCs w:val="24"/>
          <w:lang w:val="en-US"/>
        </w:rPr>
        <w:t>samples</w:t>
      </w:r>
      <w:r w:rsidRPr="00CF5CD4">
        <w:rPr>
          <w:rFonts w:ascii="Times New Roman" w:hAnsi="Times New Roman" w:cs="Times New Roman"/>
          <w:sz w:val="24"/>
          <w:szCs w:val="24"/>
          <w:lang w:val="en-US"/>
        </w:rPr>
        <w:t xml:space="preserve"> obtained from ne</w:t>
      </w:r>
      <w:r w:rsidR="00FD1922">
        <w:rPr>
          <w:rFonts w:ascii="Times New Roman" w:hAnsi="Times New Roman" w:cs="Times New Roman"/>
          <w:sz w:val="24"/>
          <w:szCs w:val="24"/>
          <w:lang w:val="en-US"/>
        </w:rPr>
        <w:t>onates</w:t>
      </w:r>
      <w:r w:rsidR="00947D4E">
        <w:rPr>
          <w:rFonts w:ascii="Times New Roman" w:hAnsi="Times New Roman" w:cs="Times New Roman"/>
          <w:sz w:val="24"/>
          <w:szCs w:val="24"/>
          <w:lang w:val="en-US"/>
        </w:rPr>
        <w:t xml:space="preserve"> (</w:t>
      </w:r>
      <w:r w:rsidR="00FD1922">
        <w:rPr>
          <w:rFonts w:ascii="Times New Roman" w:hAnsi="Times New Roman" w:cs="Times New Roman"/>
          <w:sz w:val="24"/>
          <w:szCs w:val="24"/>
          <w:lang w:val="en-US"/>
        </w:rPr>
        <w:t xml:space="preserve">P=0.0064; </w:t>
      </w:r>
      <w:r w:rsidR="00947D4E" w:rsidRPr="0009096D">
        <w:rPr>
          <w:rFonts w:ascii="Times New Roman" w:hAnsi="Times New Roman" w:cs="Times New Roman"/>
          <w:sz w:val="24"/>
          <w:szCs w:val="24"/>
          <w:highlight w:val="green"/>
          <w:lang w:val="en-US"/>
        </w:rPr>
        <w:t>Table</w:t>
      </w:r>
      <w:r w:rsidR="00311567">
        <w:rPr>
          <w:rFonts w:ascii="Times New Roman" w:hAnsi="Times New Roman" w:cs="Times New Roman"/>
          <w:sz w:val="24"/>
          <w:szCs w:val="24"/>
          <w:lang w:val="en-US"/>
        </w:rPr>
        <w:t xml:space="preserve"> 4B</w:t>
      </w:r>
      <w:r w:rsidR="00947D4E">
        <w:rPr>
          <w:rFonts w:ascii="Times New Roman" w:hAnsi="Times New Roman" w:cs="Times New Roman"/>
          <w:sz w:val="24"/>
          <w:szCs w:val="24"/>
          <w:lang w:val="en-US"/>
        </w:rPr>
        <w:t>).</w:t>
      </w:r>
      <w:commentRangeEnd w:id="139"/>
      <w:r w:rsidR="00A07C7B">
        <w:rPr>
          <w:rStyle w:val="CommentReference"/>
        </w:rPr>
        <w:commentReference w:id="139"/>
      </w:r>
    </w:p>
    <w:p w14:paraId="0BAE960C" w14:textId="1E50C828" w:rsidR="00700D98" w:rsidRPr="00700D98" w:rsidRDefault="00FB5771" w:rsidP="003D1F55">
      <w:pPr>
        <w:spacing w:line="480" w:lineRule="auto"/>
        <w:jc w:val="both"/>
        <w:rPr>
          <w:rFonts w:ascii="Times New Roman" w:hAnsi="Times New Roman" w:cs="Times New Roman"/>
          <w:b/>
          <w:bCs/>
          <w:sz w:val="24"/>
          <w:szCs w:val="24"/>
          <w:lang w:val="en-US"/>
        </w:rPr>
      </w:pPr>
      <w:r w:rsidRPr="00FB5771">
        <w:rPr>
          <w:rFonts w:ascii="Times New Roman" w:hAnsi="Times New Roman" w:cs="Times New Roman"/>
          <w:b/>
          <w:bCs/>
          <w:sz w:val="24"/>
          <w:szCs w:val="24"/>
          <w:lang w:val="en-US"/>
        </w:rPr>
        <w:t>Functional potential of microbiota (based on the PICRUST ana</w:t>
      </w:r>
      <w:commentRangeStart w:id="140"/>
      <w:r w:rsidRPr="00FB5771">
        <w:rPr>
          <w:rFonts w:ascii="Times New Roman" w:hAnsi="Times New Roman" w:cs="Times New Roman"/>
          <w:b/>
          <w:bCs/>
          <w:sz w:val="24"/>
          <w:szCs w:val="24"/>
          <w:lang w:val="en-US"/>
        </w:rPr>
        <w:t>lysis</w:t>
      </w:r>
      <w:commentRangeEnd w:id="140"/>
      <w:r w:rsidR="00E25725">
        <w:rPr>
          <w:rStyle w:val="CommentReference"/>
        </w:rPr>
        <w:commentReference w:id="140"/>
      </w:r>
      <w:r w:rsidRPr="00FB5771">
        <w:rPr>
          <w:rFonts w:ascii="Times New Roman" w:hAnsi="Times New Roman" w:cs="Times New Roman"/>
          <w:b/>
          <w:bCs/>
          <w:sz w:val="24"/>
          <w:szCs w:val="24"/>
          <w:lang w:val="en-US"/>
        </w:rPr>
        <w:t>)</w:t>
      </w:r>
    </w:p>
    <w:p w14:paraId="2C416D86" w14:textId="0579671E" w:rsidR="00F05655" w:rsidRPr="00953CD3" w:rsidRDefault="00953CD3" w:rsidP="00953CD3">
      <w:pPr>
        <w:spacing w:line="480" w:lineRule="auto"/>
        <w:jc w:val="both"/>
        <w:rPr>
          <w:rFonts w:ascii="Times New Roman" w:hAnsi="Times New Roman" w:cs="Times New Roman"/>
          <w:sz w:val="24"/>
          <w:szCs w:val="24"/>
          <w:lang w:val="en-US"/>
        </w:rPr>
      </w:pPr>
      <w:commentRangeStart w:id="141"/>
      <w:r>
        <w:rPr>
          <w:rFonts w:ascii="Times New Roman" w:hAnsi="Times New Roman" w:cs="Times New Roman"/>
          <w:sz w:val="24"/>
          <w:szCs w:val="24"/>
          <w:lang w:val="en-US"/>
        </w:rPr>
        <w:t xml:space="preserve">1. </w:t>
      </w:r>
      <w:r w:rsidR="00C306FF" w:rsidRPr="00953CD3">
        <w:rPr>
          <w:rFonts w:ascii="Times New Roman" w:hAnsi="Times New Roman" w:cs="Times New Roman"/>
          <w:sz w:val="24"/>
          <w:szCs w:val="24"/>
          <w:lang w:val="en-US"/>
        </w:rPr>
        <w:t xml:space="preserve">The PICRUST analysis of </w:t>
      </w:r>
      <w:r w:rsidR="00C306FF" w:rsidRPr="00953CD3">
        <w:rPr>
          <w:rFonts w:ascii="Times New Roman" w:hAnsi="Times New Roman" w:cs="Times New Roman"/>
          <w:sz w:val="24"/>
          <w:szCs w:val="24"/>
          <w:u w:val="single"/>
          <w:lang w:val="en-US"/>
        </w:rPr>
        <w:t xml:space="preserve">maternal and neonatal </w:t>
      </w:r>
      <w:r w:rsidR="009D008D" w:rsidRPr="00953CD3">
        <w:rPr>
          <w:rFonts w:ascii="Times New Roman" w:hAnsi="Times New Roman" w:cs="Times New Roman"/>
          <w:sz w:val="24"/>
          <w:szCs w:val="24"/>
          <w:u w:val="single"/>
          <w:lang w:val="en-US"/>
        </w:rPr>
        <w:t>sample</w:t>
      </w:r>
      <w:r w:rsidR="00C306FF" w:rsidRPr="00953CD3">
        <w:rPr>
          <w:rFonts w:ascii="Times New Roman" w:hAnsi="Times New Roman" w:cs="Times New Roman"/>
          <w:sz w:val="24"/>
          <w:szCs w:val="24"/>
          <w:u w:val="single"/>
          <w:lang w:val="en-US"/>
        </w:rPr>
        <w:t xml:space="preserve">s </w:t>
      </w:r>
      <w:proofErr w:type="spellStart"/>
      <w:r w:rsidR="00C306FF" w:rsidRPr="00953CD3">
        <w:rPr>
          <w:rFonts w:ascii="Times New Roman" w:hAnsi="Times New Roman" w:cs="Times New Roman"/>
          <w:sz w:val="24"/>
          <w:szCs w:val="24"/>
          <w:u w:val="single"/>
          <w:lang w:val="en-US"/>
        </w:rPr>
        <w:t>analysed</w:t>
      </w:r>
      <w:proofErr w:type="spellEnd"/>
      <w:r w:rsidR="00C306FF" w:rsidRPr="00953CD3">
        <w:rPr>
          <w:rFonts w:ascii="Times New Roman" w:hAnsi="Times New Roman" w:cs="Times New Roman"/>
          <w:sz w:val="24"/>
          <w:szCs w:val="24"/>
          <w:u w:val="single"/>
          <w:lang w:val="en-US"/>
        </w:rPr>
        <w:t xml:space="preserve"> together</w:t>
      </w:r>
      <w:r w:rsidR="00C306FF" w:rsidRPr="00953CD3">
        <w:rPr>
          <w:rFonts w:ascii="Times New Roman" w:hAnsi="Times New Roman" w:cs="Times New Roman"/>
          <w:sz w:val="24"/>
          <w:szCs w:val="24"/>
          <w:lang w:val="en-US"/>
        </w:rPr>
        <w:t xml:space="preserve"> </w:t>
      </w:r>
      <w:r w:rsidR="00E25725" w:rsidRPr="00953CD3">
        <w:rPr>
          <w:rFonts w:ascii="Times New Roman" w:hAnsi="Times New Roman" w:cs="Times New Roman"/>
          <w:sz w:val="24"/>
          <w:szCs w:val="24"/>
          <w:lang w:val="en-US"/>
        </w:rPr>
        <w:t xml:space="preserve">(in contrast to the data of </w:t>
      </w:r>
      <w:r w:rsidR="00E25725" w:rsidRPr="00953CD3">
        <w:rPr>
          <w:rFonts w:ascii="Times New Roman" w:hAnsi="Times New Roman" w:cs="Times New Roman"/>
          <w:sz w:val="24"/>
          <w:szCs w:val="24"/>
          <w:u w:val="single"/>
          <w:lang w:val="en-US"/>
        </w:rPr>
        <w:t xml:space="preserve">maternal - neonatal dyads </w:t>
      </w:r>
      <w:r w:rsidR="00E25725" w:rsidRPr="00953CD3">
        <w:rPr>
          <w:rFonts w:ascii="Times New Roman" w:hAnsi="Times New Roman" w:cs="Times New Roman"/>
          <w:sz w:val="24"/>
          <w:szCs w:val="24"/>
          <w:lang w:val="en-US"/>
        </w:rPr>
        <w:t xml:space="preserve">presented later) </w:t>
      </w:r>
      <w:r w:rsidR="00387A8B" w:rsidRPr="00953CD3">
        <w:rPr>
          <w:rFonts w:ascii="Times New Roman" w:hAnsi="Times New Roman" w:cs="Times New Roman"/>
          <w:sz w:val="24"/>
          <w:szCs w:val="24"/>
          <w:lang w:val="en-US"/>
        </w:rPr>
        <w:t>pointed to</w:t>
      </w:r>
      <w:r w:rsidR="00C306FF" w:rsidRPr="00953CD3">
        <w:rPr>
          <w:rFonts w:ascii="Times New Roman" w:hAnsi="Times New Roman" w:cs="Times New Roman"/>
          <w:sz w:val="24"/>
          <w:szCs w:val="24"/>
          <w:lang w:val="en-US"/>
        </w:rPr>
        <w:t xml:space="preserve"> </w:t>
      </w:r>
      <w:r w:rsidR="009D008D" w:rsidRPr="00953CD3">
        <w:rPr>
          <w:rFonts w:ascii="Times New Roman" w:hAnsi="Times New Roman" w:cs="Times New Roman"/>
          <w:sz w:val="24"/>
          <w:szCs w:val="24"/>
          <w:lang w:val="en-US"/>
        </w:rPr>
        <w:t xml:space="preserve">18 </w:t>
      </w:r>
      <w:r w:rsidR="00FB56DE" w:rsidRPr="00953CD3">
        <w:rPr>
          <w:rFonts w:ascii="Times New Roman" w:hAnsi="Times New Roman" w:cs="Times New Roman"/>
          <w:sz w:val="24"/>
          <w:szCs w:val="24"/>
          <w:lang w:val="en-US"/>
        </w:rPr>
        <w:t xml:space="preserve">predicted </w:t>
      </w:r>
      <w:r w:rsidR="00C306FF" w:rsidRPr="00953CD3">
        <w:rPr>
          <w:rFonts w:ascii="Times New Roman" w:hAnsi="Times New Roman" w:cs="Times New Roman"/>
          <w:sz w:val="24"/>
          <w:szCs w:val="24"/>
          <w:lang w:val="en-US"/>
        </w:rPr>
        <w:t xml:space="preserve">classes of </w:t>
      </w:r>
      <w:r w:rsidR="00FB5771" w:rsidRPr="00953CD3">
        <w:rPr>
          <w:rFonts w:ascii="Times New Roman" w:hAnsi="Times New Roman" w:cs="Times New Roman"/>
          <w:sz w:val="24"/>
          <w:szCs w:val="24"/>
          <w:lang w:val="en-US"/>
        </w:rPr>
        <w:t>pathway</w:t>
      </w:r>
      <w:r w:rsidR="00C306FF" w:rsidRPr="00953CD3">
        <w:rPr>
          <w:rFonts w:ascii="Times New Roman" w:hAnsi="Times New Roman" w:cs="Times New Roman"/>
          <w:sz w:val="24"/>
          <w:szCs w:val="24"/>
          <w:lang w:val="en-US"/>
        </w:rPr>
        <w:t>s</w:t>
      </w:r>
      <w:r w:rsidR="00C06F31" w:rsidRPr="00953CD3">
        <w:rPr>
          <w:rFonts w:ascii="Times New Roman" w:hAnsi="Times New Roman" w:cs="Times New Roman"/>
          <w:sz w:val="24"/>
          <w:szCs w:val="24"/>
          <w:lang w:val="en-US"/>
        </w:rPr>
        <w:t xml:space="preserve"> involved in microbiota metabolism</w:t>
      </w:r>
      <w:r w:rsidR="00C306FF" w:rsidRPr="00953CD3">
        <w:rPr>
          <w:rFonts w:ascii="Times New Roman" w:hAnsi="Times New Roman" w:cs="Times New Roman"/>
          <w:sz w:val="24"/>
          <w:szCs w:val="24"/>
          <w:lang w:val="en-US"/>
        </w:rPr>
        <w:t>.</w:t>
      </w:r>
      <w:r w:rsidR="009D008D" w:rsidRPr="00953CD3">
        <w:rPr>
          <w:rFonts w:ascii="Times New Roman" w:hAnsi="Times New Roman" w:cs="Times New Roman"/>
          <w:sz w:val="24"/>
          <w:szCs w:val="24"/>
          <w:lang w:val="en-US"/>
        </w:rPr>
        <w:t xml:space="preserve"> </w:t>
      </w:r>
      <w:r w:rsidR="00C306FF" w:rsidRPr="00953CD3">
        <w:rPr>
          <w:rFonts w:ascii="Times New Roman" w:hAnsi="Times New Roman" w:cs="Times New Roman"/>
          <w:sz w:val="24"/>
          <w:szCs w:val="24"/>
          <w:lang w:val="en-US"/>
        </w:rPr>
        <w:t>F</w:t>
      </w:r>
      <w:r w:rsidR="0031733C" w:rsidRPr="00953CD3">
        <w:rPr>
          <w:rFonts w:ascii="Times New Roman" w:hAnsi="Times New Roman" w:cs="Times New Roman"/>
          <w:sz w:val="24"/>
          <w:szCs w:val="24"/>
          <w:lang w:val="en-US"/>
        </w:rPr>
        <w:t xml:space="preserve">urther </w:t>
      </w:r>
      <w:r w:rsidR="00FB56DE" w:rsidRPr="00953CD3">
        <w:rPr>
          <w:rFonts w:ascii="Times New Roman" w:hAnsi="Times New Roman" w:cs="Times New Roman"/>
          <w:sz w:val="24"/>
          <w:szCs w:val="24"/>
          <w:lang w:val="en-US"/>
        </w:rPr>
        <w:t>evaluating</w:t>
      </w:r>
      <w:r w:rsidR="0031733C" w:rsidRPr="00953CD3">
        <w:rPr>
          <w:rFonts w:ascii="Times New Roman" w:hAnsi="Times New Roman" w:cs="Times New Roman"/>
          <w:sz w:val="24"/>
          <w:szCs w:val="24"/>
          <w:lang w:val="en-US"/>
        </w:rPr>
        <w:t xml:space="preserve"> the</w:t>
      </w:r>
      <w:r w:rsidR="009523F6" w:rsidRPr="00953CD3">
        <w:rPr>
          <w:rFonts w:ascii="Times New Roman" w:hAnsi="Times New Roman" w:cs="Times New Roman"/>
          <w:sz w:val="24"/>
          <w:szCs w:val="24"/>
          <w:lang w:val="en-US"/>
        </w:rPr>
        <w:t>se</w:t>
      </w:r>
      <w:r w:rsidR="0031733C" w:rsidRPr="00953CD3">
        <w:rPr>
          <w:rFonts w:ascii="Times New Roman" w:hAnsi="Times New Roman" w:cs="Times New Roman"/>
          <w:sz w:val="24"/>
          <w:szCs w:val="24"/>
          <w:lang w:val="en-US"/>
        </w:rPr>
        <w:t xml:space="preserve"> </w:t>
      </w:r>
      <w:r w:rsidR="003966FD" w:rsidRPr="00953CD3">
        <w:rPr>
          <w:rFonts w:ascii="Times New Roman" w:hAnsi="Times New Roman" w:cs="Times New Roman"/>
          <w:sz w:val="24"/>
          <w:szCs w:val="24"/>
          <w:lang w:val="en-US"/>
        </w:rPr>
        <w:t>results</w:t>
      </w:r>
      <w:r w:rsidR="00F71CFA" w:rsidRPr="00953CD3">
        <w:rPr>
          <w:rFonts w:ascii="Times New Roman" w:hAnsi="Times New Roman" w:cs="Times New Roman"/>
          <w:sz w:val="24"/>
          <w:szCs w:val="24"/>
          <w:lang w:val="en-US"/>
        </w:rPr>
        <w:t>,</w:t>
      </w:r>
      <w:r w:rsidR="0031733C" w:rsidRPr="00953CD3">
        <w:rPr>
          <w:rFonts w:ascii="Times New Roman" w:hAnsi="Times New Roman" w:cs="Times New Roman"/>
          <w:sz w:val="24"/>
          <w:szCs w:val="24"/>
          <w:lang w:val="en-US"/>
        </w:rPr>
        <w:t xml:space="preserve"> </w:t>
      </w:r>
      <w:r w:rsidR="009D008D" w:rsidRPr="00953CD3">
        <w:rPr>
          <w:rFonts w:ascii="Times New Roman" w:hAnsi="Times New Roman" w:cs="Times New Roman"/>
          <w:sz w:val="24"/>
          <w:szCs w:val="24"/>
          <w:lang w:val="en-US"/>
        </w:rPr>
        <w:t xml:space="preserve">6 pathways </w:t>
      </w:r>
      <w:r w:rsidR="00C06F31" w:rsidRPr="00953CD3">
        <w:rPr>
          <w:rFonts w:ascii="Times New Roman" w:hAnsi="Times New Roman" w:cs="Times New Roman"/>
          <w:sz w:val="24"/>
          <w:szCs w:val="24"/>
          <w:lang w:val="en-US"/>
        </w:rPr>
        <w:t xml:space="preserve">were </w:t>
      </w:r>
      <w:r w:rsidR="00FB56DE" w:rsidRPr="00953CD3">
        <w:rPr>
          <w:rFonts w:ascii="Times New Roman" w:hAnsi="Times New Roman" w:cs="Times New Roman"/>
          <w:sz w:val="24"/>
          <w:szCs w:val="24"/>
          <w:lang w:val="en-US"/>
        </w:rPr>
        <w:t>predicted</w:t>
      </w:r>
      <w:r w:rsidR="00C06F31" w:rsidRPr="00953CD3">
        <w:rPr>
          <w:rFonts w:ascii="Times New Roman" w:hAnsi="Times New Roman" w:cs="Times New Roman"/>
          <w:sz w:val="24"/>
          <w:szCs w:val="24"/>
          <w:lang w:val="en-US"/>
        </w:rPr>
        <w:t xml:space="preserve"> as </w:t>
      </w:r>
      <w:r w:rsidR="009D008D" w:rsidRPr="00953CD3">
        <w:rPr>
          <w:rFonts w:ascii="Times New Roman" w:hAnsi="Times New Roman" w:cs="Times New Roman"/>
          <w:sz w:val="24"/>
          <w:szCs w:val="24"/>
          <w:lang w:val="en-US"/>
        </w:rPr>
        <w:t>enriched in the samples derived from the unaffected women and their neonates</w:t>
      </w:r>
      <w:r w:rsidR="0031733C" w:rsidRPr="00953CD3">
        <w:rPr>
          <w:rFonts w:ascii="Times New Roman" w:hAnsi="Times New Roman" w:cs="Times New Roman"/>
          <w:sz w:val="24"/>
          <w:szCs w:val="24"/>
          <w:lang w:val="en-US"/>
        </w:rPr>
        <w:t>,</w:t>
      </w:r>
      <w:r w:rsidR="009D008D" w:rsidRPr="00953CD3">
        <w:rPr>
          <w:rFonts w:ascii="Times New Roman" w:hAnsi="Times New Roman" w:cs="Times New Roman"/>
          <w:sz w:val="24"/>
          <w:szCs w:val="24"/>
          <w:lang w:val="en-US"/>
        </w:rPr>
        <w:t xml:space="preserve"> </w:t>
      </w:r>
      <w:r w:rsidR="009D008D" w:rsidRPr="00953CD3">
        <w:rPr>
          <w:rFonts w:ascii="Times New Roman" w:hAnsi="Times New Roman" w:cs="Times New Roman"/>
          <w:sz w:val="24"/>
          <w:szCs w:val="24"/>
          <w:lang w:val="en-GB"/>
        </w:rPr>
        <w:t xml:space="preserve">namely </w:t>
      </w:r>
      <w:r w:rsidR="00C06F31" w:rsidRPr="00953CD3">
        <w:rPr>
          <w:rFonts w:ascii="Times New Roman" w:hAnsi="Times New Roman" w:cs="Times New Roman"/>
          <w:sz w:val="24"/>
          <w:szCs w:val="24"/>
          <w:lang w:val="en-US"/>
        </w:rPr>
        <w:t>pathways of</w:t>
      </w:r>
      <w:r w:rsidR="00FB5771" w:rsidRPr="00953CD3">
        <w:rPr>
          <w:rFonts w:ascii="Times New Roman" w:hAnsi="Times New Roman" w:cs="Times New Roman"/>
          <w:sz w:val="24"/>
          <w:szCs w:val="24"/>
          <w:lang w:val="en-US"/>
        </w:rPr>
        <w:t xml:space="preserve"> lactose and galactose degradation (class: Carbohydrate Degradation), 6-hydroxymethyl-dihydropterin diphosphate biosynthesis I (class: Folate Biosynthesis), acetyl-CoA fermentation to butanoate II (class: Generation of Precursor Metabolites and Energy), </w:t>
      </w:r>
      <w:proofErr w:type="spellStart"/>
      <w:r w:rsidR="00FB5771" w:rsidRPr="00953CD3">
        <w:rPr>
          <w:rFonts w:ascii="Times New Roman" w:hAnsi="Times New Roman" w:cs="Times New Roman"/>
          <w:sz w:val="24"/>
          <w:szCs w:val="24"/>
          <w:lang w:val="en-US"/>
        </w:rPr>
        <w:t>superpathway</w:t>
      </w:r>
      <w:proofErr w:type="spellEnd"/>
      <w:r w:rsidR="00FB5771" w:rsidRPr="00953CD3">
        <w:rPr>
          <w:rFonts w:ascii="Times New Roman" w:hAnsi="Times New Roman" w:cs="Times New Roman"/>
          <w:sz w:val="24"/>
          <w:szCs w:val="24"/>
          <w:lang w:val="en-US"/>
        </w:rPr>
        <w:t xml:space="preserve"> of UDP-N-acetylglucosamine-derived O-antigen building blocks (class: Carbohydrate Biosynthesis), </w:t>
      </w:r>
      <w:r w:rsidR="00FB5771" w:rsidRPr="00953CD3">
        <w:rPr>
          <w:rFonts w:ascii="Times New Roman" w:hAnsi="Times New Roman" w:cs="Times New Roman"/>
          <w:sz w:val="24"/>
          <w:szCs w:val="24"/>
          <w:lang w:val="en-US"/>
        </w:rPr>
        <w:lastRenderedPageBreak/>
        <w:t>aromatic biogenic amine degradation (bacteria) (class: Amine and Polyamine Degradation)</w:t>
      </w:r>
      <w:r w:rsidR="00C06F31" w:rsidRPr="00953CD3">
        <w:rPr>
          <w:rFonts w:ascii="Times New Roman" w:hAnsi="Times New Roman" w:cs="Times New Roman"/>
          <w:sz w:val="24"/>
          <w:szCs w:val="24"/>
          <w:lang w:val="en-US"/>
        </w:rPr>
        <w:t>,</w:t>
      </w:r>
      <w:r w:rsidR="00FB5771" w:rsidRPr="00953CD3">
        <w:rPr>
          <w:rFonts w:ascii="Times New Roman" w:hAnsi="Times New Roman" w:cs="Times New Roman"/>
          <w:sz w:val="24"/>
          <w:szCs w:val="24"/>
          <w:lang w:val="en-US"/>
        </w:rPr>
        <w:t xml:space="preserve"> and S-methyl-5-thio-&amp;alpha;-D-ribose</w:t>
      </w:r>
      <w:r w:rsidR="00F71CFA" w:rsidRPr="00953CD3">
        <w:rPr>
          <w:rFonts w:ascii="Times New Roman" w:hAnsi="Times New Roman" w:cs="Times New Roman"/>
          <w:sz w:val="24"/>
          <w:szCs w:val="24"/>
          <w:lang w:val="en-US"/>
        </w:rPr>
        <w:t xml:space="preserve"> </w:t>
      </w:r>
      <w:r w:rsidR="00FB5771" w:rsidRPr="00953CD3">
        <w:rPr>
          <w:rFonts w:ascii="Times New Roman" w:hAnsi="Times New Roman" w:cs="Times New Roman"/>
          <w:sz w:val="24"/>
          <w:szCs w:val="24"/>
          <w:lang w:val="en-US"/>
        </w:rPr>
        <w:t>1-phosphate degradation (class: Nucleoside and Nucleotide Degradation)</w:t>
      </w:r>
      <w:r w:rsidR="0031733C" w:rsidRPr="00953CD3">
        <w:rPr>
          <w:rFonts w:ascii="Times New Roman" w:hAnsi="Times New Roman" w:cs="Times New Roman"/>
          <w:sz w:val="24"/>
          <w:szCs w:val="24"/>
          <w:lang w:val="en-US"/>
        </w:rPr>
        <w:t xml:space="preserve"> (</w:t>
      </w:r>
      <w:r w:rsidR="0031733C" w:rsidRPr="00CE7225">
        <w:rPr>
          <w:rFonts w:ascii="Times New Roman" w:hAnsi="Times New Roman" w:cs="Times New Roman"/>
          <w:sz w:val="24"/>
          <w:szCs w:val="24"/>
          <w:highlight w:val="cyan"/>
          <w:lang w:val="en-GB"/>
        </w:rPr>
        <w:t>Figure</w:t>
      </w:r>
      <w:r w:rsidR="001C478B" w:rsidRPr="00CE7225">
        <w:rPr>
          <w:rFonts w:ascii="Times New Roman" w:hAnsi="Times New Roman" w:cs="Times New Roman"/>
          <w:sz w:val="24"/>
          <w:szCs w:val="24"/>
          <w:lang w:val="en-GB"/>
        </w:rPr>
        <w:t xml:space="preserve"> 5</w:t>
      </w:r>
      <w:r w:rsidR="0031733C" w:rsidRPr="00953CD3">
        <w:rPr>
          <w:rFonts w:ascii="Times New Roman" w:hAnsi="Times New Roman" w:cs="Times New Roman"/>
          <w:sz w:val="24"/>
          <w:szCs w:val="24"/>
          <w:lang w:val="en-GB"/>
        </w:rPr>
        <w:t>)</w:t>
      </w:r>
      <w:r w:rsidR="009D008D" w:rsidRPr="00953CD3">
        <w:rPr>
          <w:rFonts w:ascii="Times New Roman" w:hAnsi="Times New Roman" w:cs="Times New Roman"/>
          <w:sz w:val="24"/>
          <w:szCs w:val="24"/>
          <w:lang w:val="en-US"/>
        </w:rPr>
        <w:t>.</w:t>
      </w:r>
      <w:r w:rsidR="00F05655" w:rsidRPr="00953CD3">
        <w:rPr>
          <w:rFonts w:ascii="Times New Roman" w:hAnsi="Times New Roman" w:cs="Times New Roman"/>
          <w:sz w:val="24"/>
          <w:szCs w:val="24"/>
          <w:lang w:val="en-US"/>
        </w:rPr>
        <w:t xml:space="preserve"> </w:t>
      </w:r>
    </w:p>
    <w:p w14:paraId="5609A7AB" w14:textId="42E2F1E9" w:rsidR="00F14ED9" w:rsidRDefault="00F14ED9" w:rsidP="00FB5771">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w:t>
      </w:r>
      <w:r w:rsidR="00EC577F">
        <w:rPr>
          <w:rFonts w:ascii="Times New Roman" w:hAnsi="Times New Roman" w:cs="Times New Roman"/>
          <w:sz w:val="24"/>
          <w:szCs w:val="24"/>
          <w:lang w:val="en-US"/>
        </w:rPr>
        <w:t xml:space="preserve">microbiota </w:t>
      </w:r>
      <w:r>
        <w:rPr>
          <w:rFonts w:ascii="Times New Roman" w:hAnsi="Times New Roman" w:cs="Times New Roman"/>
          <w:sz w:val="24"/>
          <w:szCs w:val="24"/>
          <w:lang w:val="en-US"/>
        </w:rPr>
        <w:t xml:space="preserve">data </w:t>
      </w:r>
      <w:r w:rsidR="00BB7F55">
        <w:rPr>
          <w:rFonts w:ascii="Times New Roman" w:hAnsi="Times New Roman" w:cs="Times New Roman"/>
          <w:sz w:val="24"/>
          <w:szCs w:val="24"/>
          <w:lang w:val="en-US"/>
        </w:rPr>
        <w:t>obtained</w:t>
      </w:r>
      <w:r>
        <w:rPr>
          <w:rFonts w:ascii="Times New Roman" w:hAnsi="Times New Roman" w:cs="Times New Roman"/>
          <w:sz w:val="24"/>
          <w:szCs w:val="24"/>
          <w:lang w:val="en-US"/>
        </w:rPr>
        <w:t xml:space="preserve"> from </w:t>
      </w:r>
      <w:r w:rsidRPr="0066392E">
        <w:rPr>
          <w:rFonts w:ascii="Times New Roman" w:hAnsi="Times New Roman" w:cs="Times New Roman"/>
          <w:sz w:val="24"/>
          <w:szCs w:val="24"/>
          <w:u w:val="single"/>
          <w:lang w:val="en-US"/>
        </w:rPr>
        <w:t>three vaginal sampling sites</w:t>
      </w:r>
      <w:r>
        <w:rPr>
          <w:rFonts w:ascii="Times New Roman" w:hAnsi="Times New Roman" w:cs="Times New Roman"/>
          <w:sz w:val="24"/>
          <w:szCs w:val="24"/>
          <w:lang w:val="en-US"/>
        </w:rPr>
        <w:t xml:space="preserve">, </w:t>
      </w:r>
      <w:r w:rsidR="005E52E5">
        <w:rPr>
          <w:rFonts w:ascii="Times New Roman" w:hAnsi="Times New Roman" w:cs="Times New Roman"/>
          <w:sz w:val="24"/>
          <w:szCs w:val="24"/>
          <w:lang w:val="en-US"/>
        </w:rPr>
        <w:t>i</w:t>
      </w:r>
      <w:r w:rsidR="005E52E5" w:rsidRPr="005E52E5">
        <w:rPr>
          <w:rFonts w:ascii="Times New Roman" w:hAnsi="Times New Roman" w:cs="Times New Roman"/>
          <w:sz w:val="24"/>
          <w:szCs w:val="24"/>
          <w:lang w:val="en-US"/>
        </w:rPr>
        <w:t xml:space="preserve">t was </w:t>
      </w:r>
      <w:r w:rsidR="00FB56DE">
        <w:rPr>
          <w:rFonts w:ascii="Times New Roman" w:hAnsi="Times New Roman" w:cs="Times New Roman"/>
          <w:sz w:val="24"/>
          <w:szCs w:val="24"/>
          <w:lang w:val="en-US"/>
        </w:rPr>
        <w:t>noticed</w:t>
      </w:r>
      <w:r w:rsidR="005E52E5" w:rsidRPr="005E52E5">
        <w:rPr>
          <w:rFonts w:ascii="Times New Roman" w:hAnsi="Times New Roman" w:cs="Times New Roman"/>
          <w:sz w:val="24"/>
          <w:szCs w:val="24"/>
          <w:lang w:val="en-US"/>
        </w:rPr>
        <w:t xml:space="preserve"> that 165 pathways are significantly differentiated when comparing samples from women with T1D with samples from </w:t>
      </w:r>
      <w:r w:rsidR="005E52E5">
        <w:rPr>
          <w:rFonts w:ascii="Times New Roman" w:hAnsi="Times New Roman" w:cs="Times New Roman"/>
          <w:sz w:val="24"/>
          <w:szCs w:val="24"/>
          <w:lang w:val="en-US"/>
        </w:rPr>
        <w:t>unaffected</w:t>
      </w:r>
      <w:r w:rsidR="005E52E5" w:rsidRPr="005E52E5">
        <w:rPr>
          <w:rFonts w:ascii="Times New Roman" w:hAnsi="Times New Roman" w:cs="Times New Roman"/>
          <w:sz w:val="24"/>
          <w:szCs w:val="24"/>
          <w:lang w:val="en-US"/>
        </w:rPr>
        <w:t xml:space="preserve"> women </w:t>
      </w:r>
      <w:r w:rsidR="00BB7F55">
        <w:rPr>
          <w:rFonts w:ascii="Times New Roman" w:hAnsi="Times New Roman" w:cs="Times New Roman"/>
          <w:sz w:val="24"/>
          <w:szCs w:val="24"/>
          <w:lang w:val="en-US"/>
        </w:rPr>
        <w:t>(</w:t>
      </w:r>
      <w:r w:rsidR="00BB7F55" w:rsidRPr="00BB7F55">
        <w:rPr>
          <w:rFonts w:ascii="Times New Roman" w:hAnsi="Times New Roman" w:cs="Times New Roman"/>
          <w:sz w:val="24"/>
          <w:szCs w:val="24"/>
          <w:highlight w:val="green"/>
          <w:lang w:val="en-US"/>
        </w:rPr>
        <w:t>Table</w:t>
      </w:r>
      <w:r w:rsidR="00246DFD">
        <w:rPr>
          <w:rFonts w:ascii="Times New Roman" w:hAnsi="Times New Roman" w:cs="Times New Roman"/>
          <w:sz w:val="24"/>
          <w:szCs w:val="24"/>
          <w:lang w:val="en-US"/>
        </w:rPr>
        <w:t xml:space="preserve"> </w:t>
      </w:r>
      <w:r w:rsidR="00CE7225">
        <w:rPr>
          <w:rFonts w:ascii="Times New Roman" w:hAnsi="Times New Roman" w:cs="Times New Roman"/>
          <w:sz w:val="24"/>
          <w:szCs w:val="24"/>
          <w:lang w:val="en-US"/>
        </w:rPr>
        <w:t>S2</w:t>
      </w:r>
      <w:r w:rsidR="006372E1">
        <w:rPr>
          <w:rFonts w:ascii="Times New Roman" w:hAnsi="Times New Roman" w:cs="Times New Roman"/>
          <w:sz w:val="24"/>
          <w:szCs w:val="24"/>
          <w:lang w:val="en-US"/>
        </w:rPr>
        <w:t>_</w:t>
      </w:r>
      <w:r w:rsidR="006372E1" w:rsidRPr="006372E1">
        <w:rPr>
          <w:rFonts w:ascii="Times New Roman" w:hAnsi="Times New Roman" w:cs="Times New Roman"/>
          <w:b/>
          <w:bCs/>
          <w:sz w:val="24"/>
          <w:szCs w:val="24"/>
          <w:lang w:val="en-US"/>
        </w:rPr>
        <w:t>Sheet1</w:t>
      </w:r>
      <w:r w:rsidR="00BB7F55">
        <w:rPr>
          <w:rFonts w:ascii="Times New Roman" w:hAnsi="Times New Roman" w:cs="Times New Roman"/>
          <w:sz w:val="24"/>
          <w:szCs w:val="24"/>
          <w:lang w:val="en-US"/>
        </w:rPr>
        <w:t>)</w:t>
      </w:r>
      <w:r w:rsidRPr="00F14ED9">
        <w:rPr>
          <w:rFonts w:ascii="Times New Roman" w:hAnsi="Times New Roman" w:cs="Times New Roman"/>
          <w:sz w:val="24"/>
          <w:szCs w:val="24"/>
          <w:lang w:val="en-US"/>
        </w:rPr>
        <w:t xml:space="preserve">. </w:t>
      </w:r>
      <w:r w:rsidR="00BB7F55">
        <w:rPr>
          <w:rFonts w:ascii="Times New Roman" w:hAnsi="Times New Roman" w:cs="Times New Roman"/>
          <w:sz w:val="24"/>
          <w:szCs w:val="24"/>
          <w:lang w:val="en-US"/>
        </w:rPr>
        <w:t>P</w:t>
      </w:r>
      <w:r w:rsidRPr="00F14ED9">
        <w:rPr>
          <w:rFonts w:ascii="Times New Roman" w:hAnsi="Times New Roman" w:cs="Times New Roman"/>
          <w:sz w:val="24"/>
          <w:szCs w:val="24"/>
          <w:lang w:val="en-US"/>
        </w:rPr>
        <w:t xml:space="preserve">athways belonging to Amino Acid Biosynthesis node were </w:t>
      </w:r>
      <w:r w:rsidR="00387A8B">
        <w:rPr>
          <w:rFonts w:ascii="Times New Roman" w:hAnsi="Times New Roman" w:cs="Times New Roman"/>
          <w:sz w:val="24"/>
          <w:szCs w:val="24"/>
          <w:lang w:val="en-US"/>
        </w:rPr>
        <w:t>overrepresented</w:t>
      </w:r>
      <w:r w:rsidRPr="00F14ED9">
        <w:rPr>
          <w:rFonts w:ascii="Times New Roman" w:hAnsi="Times New Roman" w:cs="Times New Roman"/>
          <w:sz w:val="24"/>
          <w:szCs w:val="24"/>
          <w:lang w:val="en-US"/>
        </w:rPr>
        <w:t xml:space="preserve"> in T1D. </w:t>
      </w:r>
      <w:r w:rsidR="00235143">
        <w:rPr>
          <w:rFonts w:ascii="Times New Roman" w:hAnsi="Times New Roman" w:cs="Times New Roman"/>
          <w:sz w:val="24"/>
          <w:szCs w:val="24"/>
          <w:lang w:val="en-US"/>
        </w:rPr>
        <w:t>Predicted l</w:t>
      </w:r>
      <w:r w:rsidRPr="00F14ED9">
        <w:rPr>
          <w:rFonts w:ascii="Times New Roman" w:hAnsi="Times New Roman" w:cs="Times New Roman"/>
          <w:sz w:val="24"/>
          <w:szCs w:val="24"/>
          <w:lang w:val="en-US"/>
        </w:rPr>
        <w:t xml:space="preserve">actate </w:t>
      </w:r>
      <w:r w:rsidR="00235143">
        <w:rPr>
          <w:rFonts w:ascii="Times New Roman" w:hAnsi="Times New Roman" w:cs="Times New Roman"/>
          <w:sz w:val="24"/>
          <w:szCs w:val="24"/>
          <w:lang w:val="en-US"/>
        </w:rPr>
        <w:t xml:space="preserve">production </w:t>
      </w:r>
      <w:r w:rsidRPr="00F14ED9">
        <w:rPr>
          <w:rFonts w:ascii="Times New Roman" w:hAnsi="Times New Roman" w:cs="Times New Roman"/>
          <w:sz w:val="24"/>
          <w:szCs w:val="24"/>
          <w:lang w:val="en-US"/>
        </w:rPr>
        <w:t>as a</w:t>
      </w:r>
      <w:r w:rsidR="00BB7F55">
        <w:rPr>
          <w:rFonts w:ascii="Times New Roman" w:hAnsi="Times New Roman" w:cs="Times New Roman"/>
          <w:sz w:val="24"/>
          <w:szCs w:val="24"/>
          <w:lang w:val="en-US"/>
        </w:rPr>
        <w:t>n</w:t>
      </w:r>
      <w:r w:rsidRPr="00F14ED9">
        <w:rPr>
          <w:rFonts w:ascii="Times New Roman" w:hAnsi="Times New Roman" w:cs="Times New Roman"/>
          <w:sz w:val="24"/>
          <w:szCs w:val="24"/>
          <w:lang w:val="en-US"/>
        </w:rPr>
        <w:t xml:space="preserve"> indirect product of selected Carbohydrate Degradation pathways (</w:t>
      </w:r>
      <w:proofErr w:type="spellStart"/>
      <w:r w:rsidRPr="00F14ED9">
        <w:rPr>
          <w:rFonts w:ascii="Times New Roman" w:hAnsi="Times New Roman" w:cs="Times New Roman"/>
          <w:sz w:val="24"/>
          <w:szCs w:val="24"/>
          <w:lang w:val="en-US"/>
        </w:rPr>
        <w:t>superpathway</w:t>
      </w:r>
      <w:proofErr w:type="spellEnd"/>
      <w:r w:rsidRPr="00F14ED9">
        <w:rPr>
          <w:rFonts w:ascii="Times New Roman" w:hAnsi="Times New Roman" w:cs="Times New Roman"/>
          <w:sz w:val="24"/>
          <w:szCs w:val="24"/>
          <w:lang w:val="en-US"/>
        </w:rPr>
        <w:t xml:space="preserve"> of glucose and xylose degradation, fucose degradation, L-rhamnose degradation I) was significantly enriched in </w:t>
      </w:r>
      <w:r w:rsidR="00387A8B">
        <w:rPr>
          <w:rFonts w:ascii="Times New Roman" w:hAnsi="Times New Roman" w:cs="Times New Roman"/>
          <w:sz w:val="24"/>
          <w:szCs w:val="24"/>
          <w:lang w:val="en-US"/>
        </w:rPr>
        <w:t xml:space="preserve">samples of women with </w:t>
      </w:r>
      <w:r w:rsidRPr="00F14ED9">
        <w:rPr>
          <w:rFonts w:ascii="Times New Roman" w:hAnsi="Times New Roman" w:cs="Times New Roman"/>
          <w:sz w:val="24"/>
          <w:szCs w:val="24"/>
          <w:lang w:val="en-US"/>
        </w:rPr>
        <w:t xml:space="preserve">T1D, but as a product of selected Fermentation pathways (pyruvate fermentation to acetate and lactate II, homolactic fermentation) was enriched in </w:t>
      </w:r>
      <w:r w:rsidR="00BB7F55">
        <w:rPr>
          <w:rFonts w:ascii="Times New Roman" w:hAnsi="Times New Roman" w:cs="Times New Roman"/>
          <w:sz w:val="24"/>
          <w:szCs w:val="24"/>
          <w:lang w:val="en-US"/>
        </w:rPr>
        <w:t>samples derived from unaffected women.</w:t>
      </w:r>
    </w:p>
    <w:p w14:paraId="1C85B779" w14:textId="2DCD5076" w:rsidR="00F14ED9" w:rsidRDefault="00F05655" w:rsidP="00FB5771">
      <w:pPr>
        <w:spacing w:line="480" w:lineRule="auto"/>
        <w:ind w:firstLine="708"/>
        <w:jc w:val="both"/>
        <w:rPr>
          <w:rFonts w:ascii="Times New Roman" w:hAnsi="Times New Roman" w:cs="Times New Roman"/>
          <w:sz w:val="24"/>
          <w:szCs w:val="24"/>
          <w:lang w:val="en-US"/>
        </w:rPr>
      </w:pPr>
      <w:r w:rsidRPr="00F0565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the </w:t>
      </w:r>
      <w:r w:rsidRPr="0066392E">
        <w:rPr>
          <w:rFonts w:ascii="Times New Roman" w:hAnsi="Times New Roman" w:cs="Times New Roman"/>
          <w:sz w:val="24"/>
          <w:szCs w:val="24"/>
          <w:u w:val="single"/>
          <w:lang w:val="en-US"/>
        </w:rPr>
        <w:t>rectum swabs</w:t>
      </w:r>
      <w:r w:rsidR="005E52E5">
        <w:rPr>
          <w:rFonts w:ascii="Times New Roman" w:hAnsi="Times New Roman" w:cs="Times New Roman"/>
          <w:sz w:val="24"/>
          <w:szCs w:val="24"/>
          <w:lang w:val="en-US"/>
        </w:rPr>
        <w:t xml:space="preserve"> </w:t>
      </w:r>
      <w:r w:rsidR="00BB7F55">
        <w:rPr>
          <w:rFonts w:ascii="Times New Roman" w:hAnsi="Times New Roman" w:cs="Times New Roman"/>
          <w:sz w:val="24"/>
          <w:szCs w:val="24"/>
          <w:lang w:val="en-US"/>
        </w:rPr>
        <w:t>10</w:t>
      </w:r>
      <w:r w:rsidR="00F14ED9" w:rsidRPr="00F14ED9">
        <w:rPr>
          <w:rFonts w:ascii="Times New Roman" w:hAnsi="Times New Roman" w:cs="Times New Roman"/>
          <w:sz w:val="24"/>
          <w:szCs w:val="24"/>
          <w:lang w:val="en-US"/>
        </w:rPr>
        <w:t xml:space="preserve"> </w:t>
      </w:r>
      <w:r w:rsidR="00BB7F55">
        <w:rPr>
          <w:rFonts w:ascii="Times New Roman" w:hAnsi="Times New Roman" w:cs="Times New Roman"/>
          <w:sz w:val="24"/>
          <w:szCs w:val="24"/>
          <w:lang w:val="en-US"/>
        </w:rPr>
        <w:t>pathways</w:t>
      </w:r>
      <w:r w:rsidR="00235143">
        <w:rPr>
          <w:rFonts w:ascii="Times New Roman" w:hAnsi="Times New Roman" w:cs="Times New Roman"/>
          <w:sz w:val="24"/>
          <w:szCs w:val="24"/>
          <w:lang w:val="en-US"/>
        </w:rPr>
        <w:t xml:space="preserve"> </w:t>
      </w:r>
      <w:r w:rsidR="00F14ED9">
        <w:rPr>
          <w:rFonts w:ascii="Times New Roman" w:hAnsi="Times New Roman" w:cs="Times New Roman"/>
          <w:sz w:val="24"/>
          <w:szCs w:val="24"/>
          <w:lang w:val="en-US"/>
        </w:rPr>
        <w:t xml:space="preserve">were </w:t>
      </w:r>
      <w:r w:rsidR="00C16DCC">
        <w:rPr>
          <w:rFonts w:ascii="Times New Roman" w:hAnsi="Times New Roman" w:cs="Times New Roman"/>
          <w:sz w:val="24"/>
          <w:szCs w:val="24"/>
          <w:lang w:val="en-US"/>
        </w:rPr>
        <w:t>predicted</w:t>
      </w:r>
      <w:r w:rsidR="00F14ED9">
        <w:rPr>
          <w:rFonts w:ascii="Times New Roman" w:hAnsi="Times New Roman" w:cs="Times New Roman"/>
          <w:sz w:val="24"/>
          <w:szCs w:val="24"/>
          <w:lang w:val="en-US"/>
        </w:rPr>
        <w:t xml:space="preserve"> </w:t>
      </w:r>
      <w:r w:rsidR="00235143">
        <w:rPr>
          <w:rFonts w:ascii="Times New Roman" w:hAnsi="Times New Roman" w:cs="Times New Roman"/>
          <w:sz w:val="24"/>
          <w:szCs w:val="24"/>
          <w:lang w:val="en-US"/>
        </w:rPr>
        <w:t xml:space="preserve">including 2 pathways from the </w:t>
      </w:r>
      <w:r w:rsidR="00235143" w:rsidRPr="00F05655">
        <w:rPr>
          <w:rFonts w:ascii="Times New Roman" w:hAnsi="Times New Roman" w:cs="Times New Roman"/>
          <w:sz w:val="24"/>
          <w:szCs w:val="24"/>
          <w:lang w:val="en-US"/>
        </w:rPr>
        <w:t>carbohydrate biosynthesis</w:t>
      </w:r>
      <w:r w:rsidR="00235143">
        <w:rPr>
          <w:rFonts w:ascii="Times New Roman" w:hAnsi="Times New Roman" w:cs="Times New Roman"/>
          <w:sz w:val="24"/>
          <w:szCs w:val="24"/>
          <w:lang w:val="en-US"/>
        </w:rPr>
        <w:t xml:space="preserve"> class </w:t>
      </w:r>
      <w:r w:rsidR="00F14ED9">
        <w:rPr>
          <w:rFonts w:ascii="Times New Roman" w:hAnsi="Times New Roman" w:cs="Times New Roman"/>
          <w:sz w:val="24"/>
          <w:szCs w:val="24"/>
          <w:lang w:val="en-US"/>
        </w:rPr>
        <w:t>(</w:t>
      </w:r>
      <w:r w:rsidR="00F14ED9" w:rsidRPr="00FB1DF9">
        <w:rPr>
          <w:rFonts w:ascii="Times New Roman" w:hAnsi="Times New Roman" w:cs="Times New Roman"/>
          <w:sz w:val="24"/>
          <w:szCs w:val="24"/>
          <w:highlight w:val="cyan"/>
          <w:lang w:val="en-US"/>
        </w:rPr>
        <w:t>Figure</w:t>
      </w:r>
      <w:r w:rsidR="00FB1DF9" w:rsidRPr="00FB1DF9">
        <w:rPr>
          <w:rFonts w:ascii="Times New Roman" w:hAnsi="Times New Roman" w:cs="Times New Roman"/>
          <w:sz w:val="24"/>
          <w:szCs w:val="24"/>
          <w:lang w:val="en-US"/>
        </w:rPr>
        <w:t xml:space="preserve"> </w:t>
      </w:r>
      <w:r w:rsidR="00FB1DF9">
        <w:rPr>
          <w:rFonts w:ascii="Times New Roman" w:hAnsi="Times New Roman" w:cs="Times New Roman"/>
          <w:sz w:val="24"/>
          <w:szCs w:val="24"/>
          <w:lang w:val="en-US"/>
        </w:rPr>
        <w:t xml:space="preserve">S5, </w:t>
      </w:r>
      <w:r w:rsidR="006372E1" w:rsidRPr="00BB7F55">
        <w:rPr>
          <w:rFonts w:ascii="Times New Roman" w:hAnsi="Times New Roman" w:cs="Times New Roman"/>
          <w:sz w:val="24"/>
          <w:szCs w:val="24"/>
          <w:highlight w:val="green"/>
          <w:lang w:val="en-US"/>
        </w:rPr>
        <w:t>Table</w:t>
      </w:r>
      <w:r w:rsidR="00FB1DF9">
        <w:rPr>
          <w:rFonts w:ascii="Times New Roman" w:hAnsi="Times New Roman" w:cs="Times New Roman"/>
          <w:sz w:val="24"/>
          <w:szCs w:val="24"/>
          <w:lang w:val="en-US"/>
        </w:rPr>
        <w:t xml:space="preserve"> S2</w:t>
      </w:r>
      <w:r w:rsidR="006372E1">
        <w:rPr>
          <w:rFonts w:ascii="Times New Roman" w:hAnsi="Times New Roman" w:cs="Times New Roman"/>
          <w:sz w:val="24"/>
          <w:szCs w:val="24"/>
          <w:lang w:val="en-US"/>
        </w:rPr>
        <w:t>_</w:t>
      </w:r>
      <w:r w:rsidR="006372E1" w:rsidRPr="006372E1">
        <w:rPr>
          <w:rFonts w:ascii="Times New Roman" w:hAnsi="Times New Roman" w:cs="Times New Roman"/>
          <w:b/>
          <w:bCs/>
          <w:sz w:val="24"/>
          <w:szCs w:val="24"/>
          <w:lang w:val="en-US"/>
        </w:rPr>
        <w:t>Sheet</w:t>
      </w:r>
      <w:r w:rsidR="006372E1">
        <w:rPr>
          <w:rFonts w:ascii="Times New Roman" w:hAnsi="Times New Roman" w:cs="Times New Roman"/>
          <w:b/>
          <w:bCs/>
          <w:sz w:val="24"/>
          <w:szCs w:val="24"/>
          <w:lang w:val="en-US"/>
        </w:rPr>
        <w:t>2</w:t>
      </w:r>
      <w:r w:rsidR="00F14ED9">
        <w:rPr>
          <w:rFonts w:ascii="Times New Roman" w:hAnsi="Times New Roman" w:cs="Times New Roman"/>
          <w:sz w:val="24"/>
          <w:szCs w:val="24"/>
          <w:lang w:val="en-US"/>
        </w:rPr>
        <w:t>).</w:t>
      </w:r>
      <w:r w:rsidR="00235143">
        <w:rPr>
          <w:rFonts w:ascii="Times New Roman" w:hAnsi="Times New Roman" w:cs="Times New Roman"/>
          <w:sz w:val="24"/>
          <w:szCs w:val="24"/>
          <w:lang w:val="en-US"/>
        </w:rPr>
        <w:t xml:space="preserve"> </w:t>
      </w:r>
      <w:r w:rsidR="00235143" w:rsidRPr="00235143">
        <w:rPr>
          <w:rFonts w:ascii="Times New Roman" w:hAnsi="Times New Roman" w:cs="Times New Roman"/>
          <w:sz w:val="24"/>
          <w:szCs w:val="24"/>
          <w:lang w:val="en-US"/>
        </w:rPr>
        <w:t>In</w:t>
      </w:r>
      <w:r w:rsidR="00C16DCC">
        <w:rPr>
          <w:rFonts w:ascii="Times New Roman" w:hAnsi="Times New Roman" w:cs="Times New Roman"/>
          <w:sz w:val="24"/>
          <w:szCs w:val="24"/>
          <w:lang w:val="en-US"/>
        </w:rPr>
        <w:t xml:space="preserve"> </w:t>
      </w:r>
      <w:r w:rsidR="002579D2">
        <w:rPr>
          <w:rFonts w:ascii="Times New Roman" w:hAnsi="Times New Roman" w:cs="Times New Roman"/>
          <w:sz w:val="24"/>
          <w:szCs w:val="24"/>
          <w:lang w:val="en-US"/>
        </w:rPr>
        <w:t>women</w:t>
      </w:r>
      <w:r w:rsidR="00235143" w:rsidRPr="00235143">
        <w:rPr>
          <w:rFonts w:ascii="Times New Roman" w:hAnsi="Times New Roman" w:cs="Times New Roman"/>
          <w:sz w:val="24"/>
          <w:szCs w:val="24"/>
          <w:lang w:val="en-US"/>
        </w:rPr>
        <w:t xml:space="preserve"> </w:t>
      </w:r>
      <w:r w:rsidR="00C16DCC">
        <w:rPr>
          <w:rFonts w:ascii="Times New Roman" w:hAnsi="Times New Roman" w:cs="Times New Roman"/>
          <w:sz w:val="24"/>
          <w:szCs w:val="24"/>
          <w:lang w:val="en-US"/>
        </w:rPr>
        <w:t xml:space="preserve">with T1D </w:t>
      </w:r>
      <w:r w:rsidR="00235143">
        <w:rPr>
          <w:rFonts w:ascii="Times New Roman" w:hAnsi="Times New Roman" w:cs="Times New Roman"/>
          <w:sz w:val="24"/>
          <w:szCs w:val="24"/>
          <w:lang w:val="en-US"/>
        </w:rPr>
        <w:t>decreased</w:t>
      </w:r>
      <w:r w:rsidR="00235143" w:rsidRPr="00235143">
        <w:rPr>
          <w:rFonts w:ascii="Times New Roman" w:hAnsi="Times New Roman" w:cs="Times New Roman"/>
          <w:sz w:val="24"/>
          <w:szCs w:val="24"/>
          <w:lang w:val="en-US"/>
        </w:rPr>
        <w:t xml:space="preserve"> folate biosynthesis (N10-formyl-tetrahydrofolate biosynthesis) was </w:t>
      </w:r>
      <w:r w:rsidR="002579D2">
        <w:rPr>
          <w:rFonts w:ascii="Times New Roman" w:hAnsi="Times New Roman" w:cs="Times New Roman"/>
          <w:sz w:val="24"/>
          <w:szCs w:val="24"/>
          <w:lang w:val="en-US"/>
        </w:rPr>
        <w:t>noticed</w:t>
      </w:r>
      <w:r w:rsidR="00235143" w:rsidRPr="00235143">
        <w:rPr>
          <w:rFonts w:ascii="Times New Roman" w:hAnsi="Times New Roman" w:cs="Times New Roman"/>
          <w:sz w:val="24"/>
          <w:szCs w:val="24"/>
          <w:lang w:val="en-US"/>
        </w:rPr>
        <w:t xml:space="preserve">. </w:t>
      </w:r>
      <w:r w:rsidR="00C16DCC">
        <w:rPr>
          <w:rFonts w:ascii="Times New Roman" w:hAnsi="Times New Roman" w:cs="Times New Roman"/>
          <w:sz w:val="24"/>
          <w:szCs w:val="24"/>
          <w:lang w:val="en-US"/>
        </w:rPr>
        <w:t xml:space="preserve">The </w:t>
      </w:r>
      <w:r w:rsidR="00235143" w:rsidRPr="00235143">
        <w:rPr>
          <w:rFonts w:ascii="Times New Roman" w:hAnsi="Times New Roman" w:cs="Times New Roman"/>
          <w:sz w:val="24"/>
          <w:szCs w:val="24"/>
          <w:lang w:val="en-US"/>
        </w:rPr>
        <w:t xml:space="preserve">SCFA production </w:t>
      </w:r>
      <w:r w:rsidR="00235143">
        <w:rPr>
          <w:rFonts w:ascii="Times New Roman" w:hAnsi="Times New Roman" w:cs="Times New Roman"/>
          <w:sz w:val="24"/>
          <w:szCs w:val="24"/>
          <w:lang w:val="en-US"/>
        </w:rPr>
        <w:t>in the</w:t>
      </w:r>
      <w:r w:rsidR="00235143" w:rsidRPr="00235143">
        <w:rPr>
          <w:rFonts w:ascii="Times New Roman" w:hAnsi="Times New Roman" w:cs="Times New Roman"/>
          <w:sz w:val="24"/>
          <w:szCs w:val="24"/>
          <w:lang w:val="en-US"/>
        </w:rPr>
        <w:t xml:space="preserve"> </w:t>
      </w:r>
      <w:r w:rsidR="00235143">
        <w:rPr>
          <w:rFonts w:ascii="Times New Roman" w:hAnsi="Times New Roman" w:cs="Times New Roman"/>
          <w:sz w:val="24"/>
          <w:szCs w:val="24"/>
          <w:lang w:val="en-US"/>
        </w:rPr>
        <w:t>rectum swabs</w:t>
      </w:r>
      <w:r w:rsidR="00235143" w:rsidRPr="00235143">
        <w:rPr>
          <w:rFonts w:ascii="Times New Roman" w:hAnsi="Times New Roman" w:cs="Times New Roman"/>
          <w:sz w:val="24"/>
          <w:szCs w:val="24"/>
          <w:lang w:val="en-US"/>
        </w:rPr>
        <w:t xml:space="preserve"> </w:t>
      </w:r>
      <w:r w:rsidR="00C16DCC">
        <w:rPr>
          <w:rFonts w:ascii="Times New Roman" w:hAnsi="Times New Roman" w:cs="Times New Roman"/>
          <w:sz w:val="24"/>
          <w:szCs w:val="24"/>
          <w:lang w:val="en-US"/>
        </w:rPr>
        <w:t xml:space="preserve">of women with T1D </w:t>
      </w:r>
      <w:r w:rsidR="00235143" w:rsidRPr="00235143">
        <w:rPr>
          <w:rFonts w:ascii="Times New Roman" w:hAnsi="Times New Roman" w:cs="Times New Roman"/>
          <w:sz w:val="24"/>
          <w:szCs w:val="24"/>
          <w:lang w:val="en-US"/>
        </w:rPr>
        <w:t xml:space="preserve">was found lowered (acetyl-CoA fermentation to butanoate II, purine nucleobases degradation I (anaerobic)). The Generation of Precursor Metabolites and Energy (from </w:t>
      </w:r>
      <w:proofErr w:type="spellStart"/>
      <w:r w:rsidR="00235143" w:rsidRPr="00235143">
        <w:rPr>
          <w:rFonts w:ascii="Times New Roman" w:hAnsi="Times New Roman" w:cs="Times New Roman"/>
          <w:sz w:val="24"/>
          <w:szCs w:val="24"/>
          <w:lang w:val="en-US"/>
        </w:rPr>
        <w:t>superpathway</w:t>
      </w:r>
      <w:proofErr w:type="spellEnd"/>
      <w:r w:rsidR="00235143" w:rsidRPr="00235143">
        <w:rPr>
          <w:rFonts w:ascii="Times New Roman" w:hAnsi="Times New Roman" w:cs="Times New Roman"/>
          <w:sz w:val="24"/>
          <w:szCs w:val="24"/>
          <w:lang w:val="en-US"/>
        </w:rPr>
        <w:t xml:space="preserve"> of glycolysis and Entner-</w:t>
      </w:r>
      <w:proofErr w:type="spellStart"/>
      <w:r w:rsidR="00235143" w:rsidRPr="00235143">
        <w:rPr>
          <w:rFonts w:ascii="Times New Roman" w:hAnsi="Times New Roman" w:cs="Times New Roman"/>
          <w:sz w:val="24"/>
          <w:szCs w:val="24"/>
          <w:lang w:val="en-US"/>
        </w:rPr>
        <w:t>Doudoroff</w:t>
      </w:r>
      <w:proofErr w:type="spellEnd"/>
      <w:r w:rsidR="00235143" w:rsidRPr="00235143">
        <w:rPr>
          <w:rFonts w:ascii="Times New Roman" w:hAnsi="Times New Roman" w:cs="Times New Roman"/>
          <w:sz w:val="24"/>
          <w:szCs w:val="24"/>
          <w:lang w:val="en-US"/>
        </w:rPr>
        <w:t>) was also decreased.</w:t>
      </w:r>
    </w:p>
    <w:p w14:paraId="385018F7" w14:textId="732108AA" w:rsidR="000F7F00" w:rsidRDefault="000F7F00" w:rsidP="00FB5771">
      <w:pPr>
        <w:spacing w:line="480" w:lineRule="auto"/>
        <w:ind w:firstLine="708"/>
        <w:jc w:val="both"/>
        <w:rPr>
          <w:rFonts w:ascii="Times New Roman" w:hAnsi="Times New Roman" w:cs="Times New Roman"/>
          <w:sz w:val="24"/>
          <w:szCs w:val="24"/>
          <w:lang w:val="en-US"/>
        </w:rPr>
      </w:pPr>
      <w:r w:rsidRPr="000F7F00">
        <w:rPr>
          <w:rFonts w:ascii="Times New Roman" w:hAnsi="Times New Roman" w:cs="Times New Roman"/>
          <w:sz w:val="24"/>
          <w:szCs w:val="24"/>
          <w:lang w:val="en-US"/>
        </w:rPr>
        <w:t>T</w:t>
      </w:r>
      <w:r w:rsidR="004827CF">
        <w:rPr>
          <w:rFonts w:ascii="Times New Roman" w:hAnsi="Times New Roman" w:cs="Times New Roman"/>
          <w:sz w:val="24"/>
          <w:szCs w:val="24"/>
          <w:lang w:val="en-US"/>
        </w:rPr>
        <w:t xml:space="preserve">he analysis of </w:t>
      </w:r>
      <w:r w:rsidRPr="00F6012F">
        <w:rPr>
          <w:rFonts w:ascii="Times New Roman" w:hAnsi="Times New Roman" w:cs="Times New Roman"/>
          <w:sz w:val="24"/>
          <w:szCs w:val="24"/>
          <w:u w:val="single"/>
          <w:lang w:val="en-US"/>
        </w:rPr>
        <w:t xml:space="preserve">combined </w:t>
      </w:r>
      <w:r w:rsidRPr="000F7F00">
        <w:rPr>
          <w:rFonts w:ascii="Times New Roman" w:hAnsi="Times New Roman" w:cs="Times New Roman"/>
          <w:sz w:val="24"/>
          <w:szCs w:val="24"/>
          <w:u w:val="single"/>
          <w:lang w:val="en-US"/>
        </w:rPr>
        <w:t>neonatal ear-skin swabs and stool samples</w:t>
      </w:r>
      <w:r w:rsidRPr="000F7F00">
        <w:rPr>
          <w:rFonts w:ascii="Times New Roman" w:hAnsi="Times New Roman" w:cs="Times New Roman"/>
          <w:sz w:val="24"/>
          <w:szCs w:val="24"/>
          <w:lang w:val="en-US"/>
        </w:rPr>
        <w:t xml:space="preserve"> </w:t>
      </w:r>
      <w:r w:rsidR="004827CF">
        <w:rPr>
          <w:rFonts w:ascii="Times New Roman" w:hAnsi="Times New Roman" w:cs="Times New Roman"/>
          <w:sz w:val="24"/>
          <w:szCs w:val="24"/>
          <w:lang w:val="en-US"/>
        </w:rPr>
        <w:t xml:space="preserve">made it possible to </w:t>
      </w:r>
      <w:r w:rsidR="002579D2">
        <w:rPr>
          <w:rFonts w:ascii="Times New Roman" w:hAnsi="Times New Roman" w:cs="Times New Roman"/>
          <w:sz w:val="24"/>
          <w:szCs w:val="24"/>
          <w:lang w:val="en-US"/>
        </w:rPr>
        <w:t>predict</w:t>
      </w:r>
      <w:r w:rsidR="004827CF">
        <w:rPr>
          <w:rFonts w:ascii="Times New Roman" w:hAnsi="Times New Roman" w:cs="Times New Roman"/>
          <w:sz w:val="24"/>
          <w:szCs w:val="24"/>
          <w:lang w:val="en-US"/>
        </w:rPr>
        <w:t xml:space="preserve"> the </w:t>
      </w:r>
      <w:r w:rsidRPr="000F7F00">
        <w:rPr>
          <w:rFonts w:ascii="Times New Roman" w:hAnsi="Times New Roman" w:cs="Times New Roman"/>
          <w:sz w:val="24"/>
          <w:szCs w:val="24"/>
          <w:lang w:val="en-US"/>
        </w:rPr>
        <w:t>6-hydroxymethyl-dihydropterin diphosphate biosynthesis I being a part of folate biosynthesis, and lactose and galactose degradation I</w:t>
      </w:r>
      <w:r w:rsidR="004827CF" w:rsidRPr="004827CF">
        <w:rPr>
          <w:rFonts w:ascii="Times New Roman" w:hAnsi="Times New Roman" w:cs="Times New Roman"/>
          <w:sz w:val="24"/>
          <w:szCs w:val="24"/>
          <w:lang w:val="en-US"/>
        </w:rPr>
        <w:t xml:space="preserve"> </w:t>
      </w:r>
      <w:r w:rsidR="004827CF">
        <w:rPr>
          <w:rFonts w:ascii="Times New Roman" w:hAnsi="Times New Roman" w:cs="Times New Roman"/>
          <w:sz w:val="24"/>
          <w:szCs w:val="24"/>
          <w:lang w:val="en-US"/>
        </w:rPr>
        <w:t xml:space="preserve">as </w:t>
      </w:r>
      <w:r w:rsidR="004827CF" w:rsidRPr="000F7F00">
        <w:rPr>
          <w:rFonts w:ascii="Times New Roman" w:hAnsi="Times New Roman" w:cs="Times New Roman"/>
          <w:sz w:val="24"/>
          <w:szCs w:val="24"/>
          <w:lang w:val="en-US"/>
        </w:rPr>
        <w:t>the mostly differentiated pathways</w:t>
      </w:r>
      <w:r w:rsidRPr="000F7F00">
        <w:rPr>
          <w:rFonts w:ascii="Times New Roman" w:hAnsi="Times New Roman" w:cs="Times New Roman"/>
          <w:sz w:val="24"/>
          <w:szCs w:val="24"/>
          <w:lang w:val="en-US"/>
        </w:rPr>
        <w:t>, both enriched in neonates</w:t>
      </w:r>
      <w:r>
        <w:rPr>
          <w:rFonts w:ascii="Times New Roman" w:hAnsi="Times New Roman" w:cs="Times New Roman"/>
          <w:sz w:val="24"/>
          <w:szCs w:val="24"/>
          <w:lang w:val="en-US"/>
        </w:rPr>
        <w:t xml:space="preserve"> of unaffected women</w:t>
      </w:r>
      <w:r w:rsidR="00D90070">
        <w:rPr>
          <w:rFonts w:ascii="Times New Roman" w:hAnsi="Times New Roman" w:cs="Times New Roman"/>
          <w:sz w:val="24"/>
          <w:szCs w:val="24"/>
          <w:lang w:val="en-US"/>
        </w:rPr>
        <w:t xml:space="preserve"> (</w:t>
      </w:r>
      <w:r w:rsidR="00D90070" w:rsidRPr="00BB7F55">
        <w:rPr>
          <w:rFonts w:ascii="Times New Roman" w:hAnsi="Times New Roman" w:cs="Times New Roman"/>
          <w:sz w:val="24"/>
          <w:szCs w:val="24"/>
          <w:highlight w:val="green"/>
          <w:lang w:val="en-US"/>
        </w:rPr>
        <w:t>Table</w:t>
      </w:r>
      <w:r w:rsidR="00874B1D">
        <w:rPr>
          <w:rFonts w:ascii="Times New Roman" w:hAnsi="Times New Roman" w:cs="Times New Roman"/>
          <w:sz w:val="24"/>
          <w:szCs w:val="24"/>
          <w:lang w:val="en-US"/>
        </w:rPr>
        <w:t xml:space="preserve"> S2</w:t>
      </w:r>
      <w:r w:rsidR="00D90070">
        <w:rPr>
          <w:rFonts w:ascii="Times New Roman" w:hAnsi="Times New Roman" w:cs="Times New Roman"/>
          <w:sz w:val="24"/>
          <w:szCs w:val="24"/>
          <w:lang w:val="en-US"/>
        </w:rPr>
        <w:t>_</w:t>
      </w:r>
      <w:r w:rsidR="00D90070" w:rsidRPr="006372E1">
        <w:rPr>
          <w:rFonts w:ascii="Times New Roman" w:hAnsi="Times New Roman" w:cs="Times New Roman"/>
          <w:b/>
          <w:bCs/>
          <w:sz w:val="24"/>
          <w:szCs w:val="24"/>
          <w:lang w:val="en-US"/>
        </w:rPr>
        <w:t>Sheet</w:t>
      </w:r>
      <w:r w:rsidR="00D90070">
        <w:rPr>
          <w:rFonts w:ascii="Times New Roman" w:hAnsi="Times New Roman" w:cs="Times New Roman"/>
          <w:b/>
          <w:bCs/>
          <w:sz w:val="24"/>
          <w:szCs w:val="24"/>
          <w:lang w:val="en-US"/>
        </w:rPr>
        <w:t>3)</w:t>
      </w:r>
      <w:r>
        <w:rPr>
          <w:rFonts w:ascii="Times New Roman" w:hAnsi="Times New Roman" w:cs="Times New Roman"/>
          <w:sz w:val="24"/>
          <w:szCs w:val="24"/>
          <w:lang w:val="en-US"/>
        </w:rPr>
        <w:t>.</w:t>
      </w:r>
    </w:p>
    <w:p w14:paraId="30CFB956" w14:textId="79C01A1A" w:rsidR="00F6012F" w:rsidRDefault="00F6012F" w:rsidP="00370E3F">
      <w:pPr>
        <w:spacing w:line="480" w:lineRule="auto"/>
        <w:ind w:firstLine="708"/>
        <w:jc w:val="both"/>
        <w:rPr>
          <w:rFonts w:ascii="Times New Roman" w:hAnsi="Times New Roman" w:cs="Times New Roman"/>
          <w:sz w:val="24"/>
          <w:szCs w:val="24"/>
          <w:lang w:val="en-US"/>
        </w:rPr>
      </w:pPr>
      <w:r w:rsidRPr="00F6012F">
        <w:rPr>
          <w:rFonts w:ascii="Times New Roman" w:hAnsi="Times New Roman" w:cs="Times New Roman"/>
          <w:sz w:val="24"/>
          <w:szCs w:val="24"/>
          <w:lang w:val="en-US"/>
        </w:rPr>
        <w:lastRenderedPageBreak/>
        <w:t xml:space="preserve">Regarding </w:t>
      </w:r>
      <w:r w:rsidRPr="00F6012F">
        <w:rPr>
          <w:rFonts w:ascii="Times New Roman" w:hAnsi="Times New Roman" w:cs="Times New Roman"/>
          <w:sz w:val="24"/>
          <w:szCs w:val="24"/>
          <w:u w:val="single"/>
          <w:lang w:val="en-US"/>
        </w:rPr>
        <w:t>neonatal stool samples and m</w:t>
      </w:r>
      <w:r>
        <w:rPr>
          <w:rFonts w:ascii="Times New Roman" w:hAnsi="Times New Roman" w:cs="Times New Roman"/>
          <w:sz w:val="24"/>
          <w:szCs w:val="24"/>
          <w:u w:val="single"/>
          <w:lang w:val="en-US"/>
        </w:rPr>
        <w:t>a</w:t>
      </w:r>
      <w:r w:rsidRPr="00F6012F">
        <w:rPr>
          <w:rFonts w:ascii="Times New Roman" w:hAnsi="Times New Roman" w:cs="Times New Roman"/>
          <w:sz w:val="24"/>
          <w:szCs w:val="24"/>
          <w:u w:val="single"/>
          <w:lang w:val="en-US"/>
        </w:rPr>
        <w:t>t</w:t>
      </w:r>
      <w:r>
        <w:rPr>
          <w:rFonts w:ascii="Times New Roman" w:hAnsi="Times New Roman" w:cs="Times New Roman"/>
          <w:sz w:val="24"/>
          <w:szCs w:val="24"/>
          <w:u w:val="single"/>
          <w:lang w:val="en-US"/>
        </w:rPr>
        <w:t>ernal</w:t>
      </w:r>
      <w:r w:rsidRPr="00F6012F">
        <w:rPr>
          <w:rFonts w:ascii="Times New Roman" w:hAnsi="Times New Roman" w:cs="Times New Roman"/>
          <w:sz w:val="24"/>
          <w:szCs w:val="24"/>
          <w:u w:val="single"/>
          <w:lang w:val="en-US"/>
        </w:rPr>
        <w:t xml:space="preserve"> disease status</w:t>
      </w:r>
      <w:r w:rsidR="00E91002">
        <w:rPr>
          <w:rFonts w:ascii="Times New Roman" w:hAnsi="Times New Roman" w:cs="Times New Roman"/>
          <w:sz w:val="24"/>
          <w:szCs w:val="24"/>
          <w:u w:val="single"/>
          <w:lang w:val="en-US"/>
        </w:rPr>
        <w:t>,</w:t>
      </w:r>
      <w:r w:rsidRPr="00F6012F">
        <w:rPr>
          <w:rFonts w:ascii="Times New Roman" w:hAnsi="Times New Roman" w:cs="Times New Roman"/>
          <w:sz w:val="24"/>
          <w:szCs w:val="24"/>
          <w:lang w:val="en-US"/>
        </w:rPr>
        <w:t xml:space="preserve"> </w:t>
      </w:r>
      <w:r w:rsidR="00E91002">
        <w:rPr>
          <w:rFonts w:ascii="Times New Roman" w:hAnsi="Times New Roman" w:cs="Times New Roman"/>
          <w:sz w:val="24"/>
          <w:szCs w:val="24"/>
          <w:lang w:val="en-US"/>
        </w:rPr>
        <w:t xml:space="preserve">it was possible to indicate </w:t>
      </w:r>
      <w:r w:rsidRPr="00F6012F">
        <w:rPr>
          <w:rFonts w:ascii="Times New Roman" w:hAnsi="Times New Roman" w:cs="Times New Roman"/>
          <w:sz w:val="24"/>
          <w:szCs w:val="24"/>
          <w:lang w:val="en-US"/>
        </w:rPr>
        <w:t xml:space="preserve">4 functional pathways </w:t>
      </w:r>
      <w:r>
        <w:rPr>
          <w:rFonts w:ascii="Times New Roman" w:hAnsi="Times New Roman" w:cs="Times New Roman"/>
          <w:sz w:val="24"/>
          <w:szCs w:val="24"/>
          <w:lang w:val="en-US"/>
        </w:rPr>
        <w:t xml:space="preserve">of </w:t>
      </w:r>
      <w:r w:rsidRPr="00F6012F">
        <w:rPr>
          <w:rFonts w:ascii="Times New Roman" w:hAnsi="Times New Roman" w:cs="Times New Roman"/>
          <w:sz w:val="24"/>
          <w:szCs w:val="24"/>
          <w:lang w:val="en-US"/>
        </w:rPr>
        <w:t>microbi</w:t>
      </w:r>
      <w:r>
        <w:rPr>
          <w:rFonts w:ascii="Times New Roman" w:hAnsi="Times New Roman" w:cs="Times New Roman"/>
          <w:sz w:val="24"/>
          <w:szCs w:val="24"/>
          <w:lang w:val="en-US"/>
        </w:rPr>
        <w:t xml:space="preserve">ota </w:t>
      </w:r>
      <w:r w:rsidRPr="00F6012F">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reduced</w:t>
      </w:r>
      <w:r w:rsidRPr="00F6012F">
        <w:rPr>
          <w:rFonts w:ascii="Times New Roman" w:hAnsi="Times New Roman" w:cs="Times New Roman"/>
          <w:sz w:val="24"/>
          <w:szCs w:val="24"/>
          <w:lang w:val="en-US"/>
        </w:rPr>
        <w:t xml:space="preserve"> in neonates born to T1D </w:t>
      </w:r>
      <w:r>
        <w:rPr>
          <w:rFonts w:ascii="Times New Roman" w:hAnsi="Times New Roman" w:cs="Times New Roman"/>
          <w:sz w:val="24"/>
          <w:szCs w:val="24"/>
          <w:lang w:val="en-US"/>
        </w:rPr>
        <w:t>women</w:t>
      </w:r>
      <w:r w:rsidRPr="00F6012F">
        <w:rPr>
          <w:rFonts w:ascii="Times New Roman" w:hAnsi="Times New Roman" w:cs="Times New Roman"/>
          <w:sz w:val="24"/>
          <w:szCs w:val="24"/>
          <w:lang w:val="en-US"/>
        </w:rPr>
        <w:t xml:space="preserve">: catechol degradation I (meta-cleavage pathway), reductive TCA cycle I, </w:t>
      </w:r>
      <w:proofErr w:type="spellStart"/>
      <w:r w:rsidRPr="00F6012F">
        <w:rPr>
          <w:rFonts w:ascii="Times New Roman" w:hAnsi="Times New Roman" w:cs="Times New Roman"/>
          <w:sz w:val="24"/>
          <w:szCs w:val="24"/>
          <w:lang w:val="en-US"/>
        </w:rPr>
        <w:t>superpathway</w:t>
      </w:r>
      <w:proofErr w:type="spellEnd"/>
      <w:r w:rsidRPr="00F6012F">
        <w:rPr>
          <w:rFonts w:ascii="Times New Roman" w:hAnsi="Times New Roman" w:cs="Times New Roman"/>
          <w:sz w:val="24"/>
          <w:szCs w:val="24"/>
          <w:lang w:val="en-US"/>
        </w:rPr>
        <w:t xml:space="preserve"> of heme biosynthesis from glycine, </w:t>
      </w:r>
      <w:r w:rsidR="001E38A2">
        <w:rPr>
          <w:rFonts w:ascii="Times New Roman" w:hAnsi="Times New Roman" w:cs="Times New Roman"/>
          <w:sz w:val="24"/>
          <w:szCs w:val="24"/>
          <w:lang w:val="en-US"/>
        </w:rPr>
        <w:t xml:space="preserve">and </w:t>
      </w:r>
      <w:proofErr w:type="spellStart"/>
      <w:r w:rsidRPr="00F6012F">
        <w:rPr>
          <w:rFonts w:ascii="Times New Roman" w:hAnsi="Times New Roman" w:cs="Times New Roman"/>
          <w:sz w:val="24"/>
          <w:szCs w:val="24"/>
          <w:lang w:val="en-US"/>
        </w:rPr>
        <w:t>superpathway</w:t>
      </w:r>
      <w:proofErr w:type="spellEnd"/>
      <w:r w:rsidRPr="00F6012F">
        <w:rPr>
          <w:rFonts w:ascii="Times New Roman" w:hAnsi="Times New Roman" w:cs="Times New Roman"/>
          <w:sz w:val="24"/>
          <w:szCs w:val="24"/>
          <w:lang w:val="en-US"/>
        </w:rPr>
        <w:t xml:space="preserve"> of L-methionine biosynthesis (by </w:t>
      </w:r>
      <w:proofErr w:type="spellStart"/>
      <w:proofErr w:type="gramStart"/>
      <w:r w:rsidRPr="00F6012F">
        <w:rPr>
          <w:rFonts w:ascii="Times New Roman" w:hAnsi="Times New Roman" w:cs="Times New Roman"/>
          <w:sz w:val="24"/>
          <w:szCs w:val="24"/>
          <w:lang w:val="en-US"/>
        </w:rPr>
        <w:t>sulfhydrylation</w:t>
      </w:r>
      <w:proofErr w:type="spellEnd"/>
      <w:r>
        <w:rPr>
          <w:rFonts w:ascii="Times New Roman" w:hAnsi="Times New Roman" w:cs="Times New Roman"/>
          <w:sz w:val="24"/>
          <w:szCs w:val="24"/>
          <w:lang w:val="en-US"/>
        </w:rPr>
        <w:t>)</w:t>
      </w:r>
      <w:r w:rsidR="00D90070">
        <w:rPr>
          <w:rFonts w:ascii="Times New Roman" w:hAnsi="Times New Roman" w:cs="Times New Roman"/>
          <w:sz w:val="24"/>
          <w:szCs w:val="24"/>
          <w:lang w:val="en-US"/>
        </w:rPr>
        <w:t>(</w:t>
      </w:r>
      <w:proofErr w:type="gramEnd"/>
      <w:r w:rsidR="00D90070" w:rsidRPr="00BB7F55">
        <w:rPr>
          <w:rFonts w:ascii="Times New Roman" w:hAnsi="Times New Roman" w:cs="Times New Roman"/>
          <w:sz w:val="24"/>
          <w:szCs w:val="24"/>
          <w:highlight w:val="green"/>
          <w:lang w:val="en-US"/>
        </w:rPr>
        <w:t>Table</w:t>
      </w:r>
      <w:r w:rsidR="00874B1D">
        <w:rPr>
          <w:rFonts w:ascii="Times New Roman" w:hAnsi="Times New Roman" w:cs="Times New Roman"/>
          <w:sz w:val="24"/>
          <w:szCs w:val="24"/>
          <w:lang w:val="en-US"/>
        </w:rPr>
        <w:t xml:space="preserve"> S2</w:t>
      </w:r>
      <w:r w:rsidR="00D90070">
        <w:rPr>
          <w:rFonts w:ascii="Times New Roman" w:hAnsi="Times New Roman" w:cs="Times New Roman"/>
          <w:sz w:val="24"/>
          <w:szCs w:val="24"/>
          <w:lang w:val="en-US"/>
        </w:rPr>
        <w:t>_</w:t>
      </w:r>
      <w:r w:rsidR="00D90070" w:rsidRPr="006372E1">
        <w:rPr>
          <w:rFonts w:ascii="Times New Roman" w:hAnsi="Times New Roman" w:cs="Times New Roman"/>
          <w:b/>
          <w:bCs/>
          <w:sz w:val="24"/>
          <w:szCs w:val="24"/>
          <w:lang w:val="en-US"/>
        </w:rPr>
        <w:t>Sheet</w:t>
      </w:r>
      <w:r w:rsidR="00D90070">
        <w:rPr>
          <w:rFonts w:ascii="Times New Roman" w:hAnsi="Times New Roman" w:cs="Times New Roman"/>
          <w:b/>
          <w:bCs/>
          <w:sz w:val="24"/>
          <w:szCs w:val="24"/>
          <w:lang w:val="en-US"/>
        </w:rPr>
        <w:t>4)</w:t>
      </w:r>
      <w:r>
        <w:rPr>
          <w:rFonts w:ascii="Times New Roman" w:hAnsi="Times New Roman" w:cs="Times New Roman"/>
          <w:sz w:val="24"/>
          <w:szCs w:val="24"/>
          <w:lang w:val="en-US"/>
        </w:rPr>
        <w:t>.</w:t>
      </w:r>
      <w:r w:rsidR="00370E3F" w:rsidRPr="00370E3F">
        <w:rPr>
          <w:rFonts w:ascii="Times New Roman" w:hAnsi="Times New Roman" w:cs="Times New Roman"/>
          <w:sz w:val="24"/>
          <w:szCs w:val="24"/>
          <w:lang w:val="en-US"/>
        </w:rPr>
        <w:t xml:space="preserve"> </w:t>
      </w:r>
      <w:r w:rsidR="001E38A2">
        <w:rPr>
          <w:rFonts w:ascii="Times New Roman" w:hAnsi="Times New Roman" w:cs="Times New Roman"/>
          <w:sz w:val="24"/>
          <w:szCs w:val="24"/>
          <w:lang w:val="en-US"/>
        </w:rPr>
        <w:t xml:space="preserve">In </w:t>
      </w:r>
      <w:r w:rsidR="001E38A2" w:rsidRPr="000F7F00">
        <w:rPr>
          <w:rFonts w:ascii="Times New Roman" w:hAnsi="Times New Roman" w:cs="Times New Roman"/>
          <w:sz w:val="24"/>
          <w:szCs w:val="24"/>
          <w:u w:val="single"/>
          <w:lang w:val="en-US"/>
        </w:rPr>
        <w:t xml:space="preserve">ear-skin </w:t>
      </w:r>
      <w:r w:rsidR="001E38A2" w:rsidRPr="00370E3F">
        <w:rPr>
          <w:rFonts w:ascii="Times New Roman" w:hAnsi="Times New Roman" w:cs="Times New Roman"/>
          <w:sz w:val="24"/>
          <w:szCs w:val="24"/>
          <w:u w:val="single"/>
          <w:lang w:val="en-US"/>
        </w:rPr>
        <w:t xml:space="preserve">swabs </w:t>
      </w:r>
      <w:r w:rsidR="001E38A2">
        <w:rPr>
          <w:rFonts w:ascii="Times New Roman" w:hAnsi="Times New Roman" w:cs="Times New Roman"/>
          <w:sz w:val="24"/>
          <w:szCs w:val="24"/>
          <w:u w:val="single"/>
          <w:lang w:val="en-US"/>
        </w:rPr>
        <w:t>derived from</w:t>
      </w:r>
      <w:r w:rsidR="001E38A2">
        <w:rPr>
          <w:rFonts w:ascii="Times New Roman" w:hAnsi="Times New Roman" w:cs="Times New Roman"/>
          <w:sz w:val="24"/>
          <w:szCs w:val="24"/>
          <w:lang w:val="en-US"/>
        </w:rPr>
        <w:t xml:space="preserve"> neonates of the women with T1D</w:t>
      </w:r>
      <w:r w:rsidR="001E38A2" w:rsidRPr="00370E3F">
        <w:rPr>
          <w:rFonts w:ascii="Times New Roman" w:hAnsi="Times New Roman" w:cs="Times New Roman"/>
          <w:sz w:val="24"/>
          <w:szCs w:val="24"/>
          <w:lang w:val="en-US"/>
        </w:rPr>
        <w:t xml:space="preserve"> </w:t>
      </w:r>
      <w:r w:rsidR="00370E3F" w:rsidRPr="00370E3F">
        <w:rPr>
          <w:rFonts w:ascii="Times New Roman" w:hAnsi="Times New Roman" w:cs="Times New Roman"/>
          <w:sz w:val="24"/>
          <w:szCs w:val="24"/>
          <w:lang w:val="en-US"/>
        </w:rPr>
        <w:t xml:space="preserve">enriched L-lysine biosynthesis I, L-lysine biosynthesis III, </w:t>
      </w:r>
      <w:r w:rsidR="00370E3F">
        <w:rPr>
          <w:rFonts w:ascii="Times New Roman" w:hAnsi="Times New Roman" w:cs="Times New Roman"/>
          <w:sz w:val="24"/>
          <w:szCs w:val="24"/>
          <w:lang w:val="en-US"/>
        </w:rPr>
        <w:t xml:space="preserve">and </w:t>
      </w:r>
      <w:r w:rsidR="00370E3F" w:rsidRPr="00370E3F">
        <w:rPr>
          <w:rFonts w:ascii="Times New Roman" w:hAnsi="Times New Roman" w:cs="Times New Roman"/>
          <w:sz w:val="24"/>
          <w:szCs w:val="24"/>
          <w:lang w:val="en-US"/>
        </w:rPr>
        <w:t>L-lysine biosynthesis VI pathways</w:t>
      </w:r>
      <w:r w:rsidR="00370E3F">
        <w:rPr>
          <w:rFonts w:ascii="Times New Roman" w:hAnsi="Times New Roman" w:cs="Times New Roman"/>
          <w:sz w:val="24"/>
          <w:szCs w:val="24"/>
          <w:lang w:val="en-US"/>
        </w:rPr>
        <w:t xml:space="preserve"> were found </w:t>
      </w:r>
      <w:r w:rsidR="00D90070">
        <w:rPr>
          <w:rFonts w:ascii="Times New Roman" w:hAnsi="Times New Roman" w:cs="Times New Roman"/>
          <w:sz w:val="24"/>
          <w:szCs w:val="24"/>
          <w:lang w:val="en-US"/>
        </w:rPr>
        <w:t>(</w:t>
      </w:r>
      <w:r w:rsidR="00D90070" w:rsidRPr="00BB7F55">
        <w:rPr>
          <w:rFonts w:ascii="Times New Roman" w:hAnsi="Times New Roman" w:cs="Times New Roman"/>
          <w:sz w:val="24"/>
          <w:szCs w:val="24"/>
          <w:highlight w:val="green"/>
          <w:lang w:val="en-US"/>
        </w:rPr>
        <w:t>Table</w:t>
      </w:r>
      <w:r w:rsidR="00246DFD">
        <w:rPr>
          <w:rFonts w:ascii="Times New Roman" w:hAnsi="Times New Roman" w:cs="Times New Roman"/>
          <w:sz w:val="24"/>
          <w:szCs w:val="24"/>
          <w:lang w:val="en-US"/>
        </w:rPr>
        <w:t xml:space="preserve"> </w:t>
      </w:r>
      <w:r w:rsidR="00874B1D">
        <w:rPr>
          <w:rFonts w:ascii="Times New Roman" w:hAnsi="Times New Roman" w:cs="Times New Roman"/>
          <w:sz w:val="24"/>
          <w:szCs w:val="24"/>
          <w:lang w:val="en-US"/>
        </w:rPr>
        <w:t>S2_</w:t>
      </w:r>
      <w:r w:rsidR="00D90070" w:rsidRPr="006372E1">
        <w:rPr>
          <w:rFonts w:ascii="Times New Roman" w:hAnsi="Times New Roman" w:cs="Times New Roman"/>
          <w:b/>
          <w:bCs/>
          <w:sz w:val="24"/>
          <w:szCs w:val="24"/>
          <w:lang w:val="en-US"/>
        </w:rPr>
        <w:t>Sheet</w:t>
      </w:r>
      <w:r w:rsidR="00D90070">
        <w:rPr>
          <w:rFonts w:ascii="Times New Roman" w:hAnsi="Times New Roman" w:cs="Times New Roman"/>
          <w:b/>
          <w:bCs/>
          <w:sz w:val="24"/>
          <w:szCs w:val="24"/>
          <w:lang w:val="en-US"/>
        </w:rPr>
        <w:t>5)</w:t>
      </w:r>
      <w:r w:rsidR="00370E3F">
        <w:rPr>
          <w:rFonts w:ascii="Times New Roman" w:hAnsi="Times New Roman" w:cs="Times New Roman"/>
          <w:sz w:val="24"/>
          <w:szCs w:val="24"/>
          <w:lang w:val="en-US"/>
        </w:rPr>
        <w:t xml:space="preserve">. </w:t>
      </w:r>
    </w:p>
    <w:p w14:paraId="4BB2E369" w14:textId="13695963" w:rsidR="00227767" w:rsidRDefault="00227767" w:rsidP="00FB5771">
      <w:pPr>
        <w:spacing w:line="480" w:lineRule="auto"/>
        <w:ind w:firstLine="708"/>
        <w:jc w:val="both"/>
        <w:rPr>
          <w:rFonts w:ascii="Times New Roman" w:hAnsi="Times New Roman" w:cs="Times New Roman"/>
          <w:sz w:val="24"/>
          <w:szCs w:val="24"/>
          <w:lang w:val="en-US"/>
        </w:rPr>
      </w:pPr>
      <w:r w:rsidRPr="00227767">
        <w:rPr>
          <w:rFonts w:ascii="Times New Roman" w:hAnsi="Times New Roman" w:cs="Times New Roman"/>
          <w:sz w:val="24"/>
          <w:szCs w:val="24"/>
          <w:lang w:val="en-US"/>
        </w:rPr>
        <w:t xml:space="preserve">Regarding </w:t>
      </w:r>
      <w:r>
        <w:rPr>
          <w:rFonts w:ascii="Times New Roman" w:hAnsi="Times New Roman" w:cs="Times New Roman"/>
          <w:sz w:val="24"/>
          <w:szCs w:val="24"/>
          <w:lang w:val="en-US"/>
        </w:rPr>
        <w:t xml:space="preserve">the </w:t>
      </w:r>
      <w:r w:rsidRPr="00227767">
        <w:rPr>
          <w:rFonts w:ascii="Times New Roman" w:hAnsi="Times New Roman" w:cs="Times New Roman"/>
          <w:sz w:val="24"/>
          <w:szCs w:val="24"/>
          <w:u w:val="single"/>
          <w:lang w:val="en-US"/>
        </w:rPr>
        <w:t>mode of delivery</w:t>
      </w:r>
      <w:r w:rsidRPr="00227767">
        <w:rPr>
          <w:rFonts w:ascii="Times New Roman" w:hAnsi="Times New Roman" w:cs="Times New Roman"/>
          <w:sz w:val="24"/>
          <w:szCs w:val="24"/>
          <w:lang w:val="en-US"/>
        </w:rPr>
        <w:t xml:space="preserve">, </w:t>
      </w:r>
      <w:r w:rsidRPr="003657FF">
        <w:rPr>
          <w:rFonts w:ascii="Times New Roman" w:hAnsi="Times New Roman" w:cs="Times New Roman"/>
          <w:sz w:val="24"/>
          <w:szCs w:val="24"/>
          <w:lang w:val="en-US"/>
        </w:rPr>
        <w:t xml:space="preserve">regardless of the </w:t>
      </w:r>
      <w:r>
        <w:rPr>
          <w:rFonts w:ascii="Times New Roman" w:hAnsi="Times New Roman" w:cs="Times New Roman"/>
          <w:sz w:val="24"/>
          <w:szCs w:val="24"/>
          <w:lang w:val="en-US"/>
        </w:rPr>
        <w:t xml:space="preserve">maternal </w:t>
      </w:r>
      <w:r w:rsidRPr="00227767">
        <w:rPr>
          <w:rFonts w:ascii="Times New Roman" w:hAnsi="Times New Roman" w:cs="Times New Roman"/>
          <w:sz w:val="24"/>
          <w:szCs w:val="24"/>
          <w:lang w:val="en-US"/>
        </w:rPr>
        <w:t xml:space="preserve">disease status and </w:t>
      </w:r>
      <w:r>
        <w:rPr>
          <w:rFonts w:ascii="Times New Roman" w:hAnsi="Times New Roman" w:cs="Times New Roman"/>
          <w:sz w:val="24"/>
          <w:szCs w:val="24"/>
          <w:lang w:val="en-US"/>
        </w:rPr>
        <w:t xml:space="preserve">the </w:t>
      </w:r>
      <w:r w:rsidR="002B7DAC" w:rsidRPr="00227767">
        <w:rPr>
          <w:rFonts w:ascii="Times New Roman" w:hAnsi="Times New Roman" w:cs="Times New Roman"/>
          <w:sz w:val="24"/>
          <w:szCs w:val="24"/>
          <w:lang w:val="en-US"/>
        </w:rPr>
        <w:t xml:space="preserve">sample </w:t>
      </w:r>
      <w:r w:rsidRPr="00227767">
        <w:rPr>
          <w:rFonts w:ascii="Times New Roman" w:hAnsi="Times New Roman" w:cs="Times New Roman"/>
          <w:sz w:val="24"/>
          <w:szCs w:val="24"/>
          <w:lang w:val="en-US"/>
        </w:rPr>
        <w:t>type, the most</w:t>
      </w:r>
      <w:r>
        <w:rPr>
          <w:rFonts w:ascii="Times New Roman" w:hAnsi="Times New Roman" w:cs="Times New Roman"/>
          <w:sz w:val="24"/>
          <w:szCs w:val="24"/>
          <w:lang w:val="en-US"/>
        </w:rPr>
        <w:t xml:space="preserve"> differentiated pathway </w:t>
      </w:r>
      <w:r w:rsidRPr="00227767">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the </w:t>
      </w:r>
      <w:r w:rsidRPr="00227767">
        <w:rPr>
          <w:rFonts w:ascii="Times New Roman" w:hAnsi="Times New Roman" w:cs="Times New Roman"/>
          <w:sz w:val="24"/>
          <w:szCs w:val="24"/>
          <w:lang w:val="en-US"/>
        </w:rPr>
        <w:t xml:space="preserve">degradation </w:t>
      </w:r>
      <w:r>
        <w:rPr>
          <w:rFonts w:ascii="Times New Roman" w:hAnsi="Times New Roman" w:cs="Times New Roman"/>
          <w:sz w:val="24"/>
          <w:szCs w:val="24"/>
          <w:lang w:val="en-US"/>
        </w:rPr>
        <w:t xml:space="preserve">of </w:t>
      </w:r>
      <w:r w:rsidRPr="00227767">
        <w:rPr>
          <w:rFonts w:ascii="Times New Roman" w:hAnsi="Times New Roman" w:cs="Times New Roman"/>
          <w:sz w:val="24"/>
          <w:szCs w:val="24"/>
          <w:lang w:val="en-US"/>
        </w:rPr>
        <w:t>glycerol to butanol (</w:t>
      </w:r>
      <w:r>
        <w:rPr>
          <w:rFonts w:ascii="Times New Roman" w:hAnsi="Times New Roman" w:cs="Times New Roman"/>
          <w:sz w:val="24"/>
          <w:szCs w:val="24"/>
          <w:lang w:val="en-US"/>
        </w:rPr>
        <w:t>P</w:t>
      </w:r>
      <w:r w:rsidRPr="00227767">
        <w:rPr>
          <w:rFonts w:ascii="Times New Roman" w:hAnsi="Times New Roman" w:cs="Times New Roman"/>
          <w:sz w:val="24"/>
          <w:szCs w:val="24"/>
          <w:lang w:val="en-US"/>
        </w:rPr>
        <w:t xml:space="preserve">= 0.0011), </w:t>
      </w:r>
      <w:r>
        <w:rPr>
          <w:rFonts w:ascii="Times New Roman" w:hAnsi="Times New Roman" w:cs="Times New Roman"/>
          <w:sz w:val="24"/>
          <w:szCs w:val="24"/>
          <w:lang w:val="en-US"/>
        </w:rPr>
        <w:t xml:space="preserve">which was found to be </w:t>
      </w:r>
      <w:r w:rsidRPr="00227767">
        <w:rPr>
          <w:rFonts w:ascii="Times New Roman" w:hAnsi="Times New Roman" w:cs="Times New Roman"/>
          <w:sz w:val="24"/>
          <w:szCs w:val="24"/>
          <w:lang w:val="en-US"/>
        </w:rPr>
        <w:t xml:space="preserve">enriched </w:t>
      </w:r>
      <w:r>
        <w:rPr>
          <w:rFonts w:ascii="Times New Roman" w:hAnsi="Times New Roman" w:cs="Times New Roman"/>
          <w:sz w:val="24"/>
          <w:szCs w:val="24"/>
          <w:lang w:val="en-US"/>
        </w:rPr>
        <w:t xml:space="preserve">in </w:t>
      </w:r>
      <w:r w:rsidRPr="007D4CD8">
        <w:rPr>
          <w:rFonts w:ascii="Times New Roman" w:hAnsi="Times New Roman" w:cs="Times New Roman"/>
          <w:sz w:val="24"/>
          <w:szCs w:val="24"/>
          <w:lang w:val="en-US"/>
        </w:rPr>
        <w:t xml:space="preserve">offspring </w:t>
      </w:r>
      <w:r>
        <w:rPr>
          <w:rFonts w:ascii="Times New Roman" w:hAnsi="Times New Roman" w:cs="Times New Roman"/>
          <w:sz w:val="24"/>
          <w:szCs w:val="24"/>
          <w:lang w:val="en-US"/>
        </w:rPr>
        <w:t>after</w:t>
      </w:r>
      <w:r w:rsidRPr="007D4CD8">
        <w:rPr>
          <w:rFonts w:ascii="Times New Roman" w:hAnsi="Times New Roman" w:cs="Times New Roman"/>
          <w:sz w:val="24"/>
          <w:szCs w:val="24"/>
          <w:lang w:val="en-US"/>
        </w:rPr>
        <w:t xml:space="preserve"> </w:t>
      </w:r>
      <w:r>
        <w:rPr>
          <w:rFonts w:ascii="Times New Roman" w:hAnsi="Times New Roman" w:cs="Times New Roman"/>
          <w:sz w:val="24"/>
          <w:szCs w:val="24"/>
          <w:lang w:val="en-US"/>
        </w:rPr>
        <w:t>ca</w:t>
      </w:r>
      <w:r w:rsidRPr="007D4CD8">
        <w:rPr>
          <w:rFonts w:ascii="Times New Roman" w:hAnsi="Times New Roman" w:cs="Times New Roman"/>
          <w:sz w:val="24"/>
          <w:szCs w:val="24"/>
          <w:lang w:val="en-US"/>
        </w:rPr>
        <w:t xml:space="preserve">esarean </w:t>
      </w:r>
      <w:r>
        <w:rPr>
          <w:rFonts w:ascii="Times New Roman" w:hAnsi="Times New Roman" w:cs="Times New Roman"/>
          <w:sz w:val="24"/>
          <w:szCs w:val="24"/>
          <w:lang w:val="en-US"/>
        </w:rPr>
        <w:t>section</w:t>
      </w:r>
      <w:r w:rsidR="00D90070">
        <w:rPr>
          <w:rFonts w:ascii="Times New Roman" w:hAnsi="Times New Roman" w:cs="Times New Roman"/>
          <w:sz w:val="24"/>
          <w:szCs w:val="24"/>
          <w:lang w:val="en-US"/>
        </w:rPr>
        <w:t xml:space="preserve"> (</w:t>
      </w:r>
      <w:r w:rsidR="00D90070" w:rsidRPr="00BB7F55">
        <w:rPr>
          <w:rFonts w:ascii="Times New Roman" w:hAnsi="Times New Roman" w:cs="Times New Roman"/>
          <w:sz w:val="24"/>
          <w:szCs w:val="24"/>
          <w:highlight w:val="green"/>
          <w:lang w:val="en-US"/>
        </w:rPr>
        <w:t>Table</w:t>
      </w:r>
      <w:r w:rsidR="00246DFD">
        <w:rPr>
          <w:rFonts w:ascii="Times New Roman" w:hAnsi="Times New Roman" w:cs="Times New Roman"/>
          <w:sz w:val="24"/>
          <w:szCs w:val="24"/>
          <w:lang w:val="en-US"/>
        </w:rPr>
        <w:t xml:space="preserve"> S2</w:t>
      </w:r>
      <w:r w:rsidR="00D90070">
        <w:rPr>
          <w:rFonts w:ascii="Times New Roman" w:hAnsi="Times New Roman" w:cs="Times New Roman"/>
          <w:sz w:val="24"/>
          <w:szCs w:val="24"/>
          <w:lang w:val="en-US"/>
        </w:rPr>
        <w:t>_</w:t>
      </w:r>
      <w:r w:rsidR="00D90070" w:rsidRPr="006372E1">
        <w:rPr>
          <w:rFonts w:ascii="Times New Roman" w:hAnsi="Times New Roman" w:cs="Times New Roman"/>
          <w:b/>
          <w:bCs/>
          <w:sz w:val="24"/>
          <w:szCs w:val="24"/>
          <w:lang w:val="en-US"/>
        </w:rPr>
        <w:t>Sheet</w:t>
      </w:r>
      <w:r w:rsidR="00D90070">
        <w:rPr>
          <w:rFonts w:ascii="Times New Roman" w:hAnsi="Times New Roman" w:cs="Times New Roman"/>
          <w:b/>
          <w:bCs/>
          <w:sz w:val="24"/>
          <w:szCs w:val="24"/>
          <w:lang w:val="en-US"/>
        </w:rPr>
        <w:t>6)</w:t>
      </w:r>
      <w:r>
        <w:rPr>
          <w:rFonts w:ascii="Times New Roman" w:hAnsi="Times New Roman" w:cs="Times New Roman"/>
          <w:sz w:val="24"/>
          <w:szCs w:val="24"/>
          <w:lang w:val="en-US"/>
        </w:rPr>
        <w:t>.</w:t>
      </w:r>
    </w:p>
    <w:p w14:paraId="0086E301" w14:textId="3A8D16B6" w:rsidR="00F6012F" w:rsidRPr="00953CD3" w:rsidRDefault="00953CD3" w:rsidP="00953C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636E90" w:rsidRPr="00953CD3">
        <w:rPr>
          <w:rFonts w:ascii="Times New Roman" w:hAnsi="Times New Roman" w:cs="Times New Roman"/>
          <w:sz w:val="24"/>
          <w:szCs w:val="24"/>
          <w:lang w:val="en-US"/>
        </w:rPr>
        <w:t xml:space="preserve">The results of </w:t>
      </w:r>
      <w:r w:rsidR="00636E90" w:rsidRPr="00953CD3">
        <w:rPr>
          <w:rFonts w:ascii="Times New Roman" w:hAnsi="Times New Roman" w:cs="Times New Roman"/>
          <w:sz w:val="24"/>
          <w:szCs w:val="24"/>
          <w:u w:val="single"/>
          <w:lang w:val="en-US"/>
        </w:rPr>
        <w:t xml:space="preserve">the </w:t>
      </w:r>
      <w:r w:rsidR="0078258A" w:rsidRPr="00953CD3">
        <w:rPr>
          <w:rFonts w:ascii="Times New Roman" w:hAnsi="Times New Roman" w:cs="Times New Roman"/>
          <w:sz w:val="24"/>
          <w:szCs w:val="24"/>
          <w:u w:val="single"/>
          <w:lang w:val="en-US"/>
        </w:rPr>
        <w:t xml:space="preserve">analysis of </w:t>
      </w:r>
      <w:r w:rsidR="001E38A2" w:rsidRPr="00953CD3">
        <w:rPr>
          <w:rFonts w:ascii="Times New Roman" w:hAnsi="Times New Roman" w:cs="Times New Roman"/>
          <w:sz w:val="24"/>
          <w:szCs w:val="24"/>
          <w:u w:val="single"/>
          <w:lang w:val="en-US"/>
        </w:rPr>
        <w:t xml:space="preserve">shared pathways </w:t>
      </w:r>
      <w:r w:rsidR="00636E90" w:rsidRPr="00953CD3">
        <w:rPr>
          <w:rFonts w:ascii="Times New Roman" w:hAnsi="Times New Roman" w:cs="Times New Roman"/>
          <w:sz w:val="24"/>
          <w:szCs w:val="24"/>
          <w:lang w:val="en-US"/>
        </w:rPr>
        <w:t xml:space="preserve">of samples from </w:t>
      </w:r>
      <w:r w:rsidR="00636E90" w:rsidRPr="00953CD3">
        <w:rPr>
          <w:rFonts w:ascii="Times New Roman" w:hAnsi="Times New Roman" w:cs="Times New Roman"/>
          <w:sz w:val="24"/>
          <w:szCs w:val="24"/>
          <w:u w:val="single"/>
          <w:lang w:val="en-US"/>
        </w:rPr>
        <w:t>maternal - neonatal dyads</w:t>
      </w:r>
      <w:r w:rsidR="0078258A" w:rsidRPr="00953CD3">
        <w:rPr>
          <w:rFonts w:ascii="Times New Roman" w:hAnsi="Times New Roman" w:cs="Times New Roman"/>
          <w:sz w:val="24"/>
          <w:szCs w:val="24"/>
          <w:lang w:val="en-US"/>
        </w:rPr>
        <w:t xml:space="preserve">, </w:t>
      </w:r>
      <w:r w:rsidR="00FB56DE" w:rsidRPr="00953CD3">
        <w:rPr>
          <w:rFonts w:ascii="Times New Roman" w:hAnsi="Times New Roman" w:cs="Times New Roman"/>
          <w:sz w:val="24"/>
          <w:szCs w:val="24"/>
          <w:lang w:val="en-US"/>
        </w:rPr>
        <w:t>indicate</w:t>
      </w:r>
      <w:r w:rsidR="0078258A" w:rsidRPr="00953CD3">
        <w:rPr>
          <w:rFonts w:ascii="Times New Roman" w:hAnsi="Times New Roman" w:cs="Times New Roman"/>
          <w:sz w:val="24"/>
          <w:szCs w:val="24"/>
          <w:lang w:val="en-US"/>
        </w:rPr>
        <w:t xml:space="preserve"> that the major covariate driving </w:t>
      </w:r>
      <w:r w:rsidR="00FE38AD" w:rsidRPr="00953CD3">
        <w:rPr>
          <w:rFonts w:ascii="Times New Roman" w:hAnsi="Times New Roman" w:cs="Times New Roman"/>
          <w:sz w:val="24"/>
          <w:szCs w:val="24"/>
          <w:lang w:val="en-US"/>
        </w:rPr>
        <w:t xml:space="preserve">the clustering </w:t>
      </w:r>
      <w:r w:rsidR="0078258A" w:rsidRPr="00953CD3">
        <w:rPr>
          <w:rFonts w:ascii="Times New Roman" w:hAnsi="Times New Roman" w:cs="Times New Roman"/>
          <w:sz w:val="24"/>
          <w:szCs w:val="24"/>
          <w:lang w:val="en-US"/>
        </w:rPr>
        <w:t>is the maternal disease status rather than the mode of delivery</w:t>
      </w:r>
      <w:r w:rsidR="00155FA1" w:rsidRPr="00953CD3">
        <w:rPr>
          <w:rFonts w:ascii="Times New Roman" w:hAnsi="Times New Roman" w:cs="Times New Roman"/>
          <w:sz w:val="24"/>
          <w:szCs w:val="24"/>
          <w:lang w:val="en-US"/>
        </w:rPr>
        <w:t xml:space="preserve"> (</w:t>
      </w:r>
      <w:r w:rsidR="00155FA1" w:rsidRPr="00246DFD">
        <w:rPr>
          <w:rFonts w:ascii="Times New Roman" w:hAnsi="Times New Roman" w:cs="Times New Roman"/>
          <w:sz w:val="24"/>
          <w:szCs w:val="24"/>
          <w:highlight w:val="cyan"/>
          <w:lang w:val="en-US"/>
        </w:rPr>
        <w:t>Figure</w:t>
      </w:r>
      <w:r w:rsidR="00246DFD" w:rsidRPr="00246DFD">
        <w:rPr>
          <w:rFonts w:ascii="Times New Roman" w:hAnsi="Times New Roman" w:cs="Times New Roman"/>
          <w:sz w:val="24"/>
          <w:szCs w:val="24"/>
          <w:lang w:val="en-US"/>
        </w:rPr>
        <w:t xml:space="preserve"> 6</w:t>
      </w:r>
      <w:r w:rsidR="00246DFD">
        <w:rPr>
          <w:rFonts w:ascii="Times New Roman" w:hAnsi="Times New Roman" w:cs="Times New Roman"/>
          <w:sz w:val="24"/>
          <w:szCs w:val="24"/>
          <w:lang w:val="en-US"/>
        </w:rPr>
        <w:t>A</w:t>
      </w:r>
      <w:r w:rsidR="00155FA1" w:rsidRPr="00953CD3">
        <w:rPr>
          <w:rFonts w:ascii="Times New Roman" w:hAnsi="Times New Roman" w:cs="Times New Roman"/>
          <w:sz w:val="24"/>
          <w:szCs w:val="24"/>
          <w:lang w:val="en-US"/>
        </w:rPr>
        <w:t>)</w:t>
      </w:r>
      <w:r w:rsidR="0078258A" w:rsidRPr="00953CD3">
        <w:rPr>
          <w:rFonts w:ascii="Times New Roman" w:hAnsi="Times New Roman" w:cs="Times New Roman"/>
          <w:sz w:val="24"/>
          <w:szCs w:val="24"/>
          <w:lang w:val="en-US"/>
        </w:rPr>
        <w:t>.</w:t>
      </w:r>
      <w:r w:rsidR="00636E90" w:rsidRPr="00953CD3">
        <w:rPr>
          <w:rFonts w:ascii="Times New Roman" w:hAnsi="Times New Roman" w:cs="Times New Roman"/>
          <w:sz w:val="24"/>
          <w:szCs w:val="24"/>
          <w:lang w:val="en-US"/>
        </w:rPr>
        <w:t xml:space="preserve"> </w:t>
      </w:r>
      <w:r w:rsidR="00B92B72" w:rsidRPr="00953CD3">
        <w:rPr>
          <w:rFonts w:ascii="Times New Roman" w:hAnsi="Times New Roman" w:cs="Times New Roman"/>
          <w:sz w:val="24"/>
          <w:szCs w:val="24"/>
          <w:lang w:val="en-US"/>
        </w:rPr>
        <w:t xml:space="preserve">Among those pathways the reactions including branched amino acids degradation (L-leucine degradation I), </w:t>
      </w:r>
      <w:proofErr w:type="gramStart"/>
      <w:r w:rsidR="00B92B72" w:rsidRPr="00953CD3">
        <w:rPr>
          <w:rFonts w:ascii="Times New Roman" w:hAnsi="Times New Roman" w:cs="Times New Roman"/>
          <w:sz w:val="24"/>
          <w:szCs w:val="24"/>
          <w:lang w:val="en-US"/>
        </w:rPr>
        <w:t>cob(</w:t>
      </w:r>
      <w:proofErr w:type="gramEnd"/>
      <w:r w:rsidR="00B92B72" w:rsidRPr="00953CD3">
        <w:rPr>
          <w:rFonts w:ascii="Times New Roman" w:hAnsi="Times New Roman" w:cs="Times New Roman"/>
          <w:sz w:val="24"/>
          <w:szCs w:val="24"/>
          <w:lang w:val="en-US"/>
        </w:rPr>
        <w:t>II)</w:t>
      </w:r>
      <w:proofErr w:type="spellStart"/>
      <w:r w:rsidR="00B92B72" w:rsidRPr="00953CD3">
        <w:rPr>
          <w:rFonts w:ascii="Times New Roman" w:hAnsi="Times New Roman" w:cs="Times New Roman"/>
          <w:sz w:val="24"/>
          <w:szCs w:val="24"/>
          <w:lang w:val="en-US"/>
        </w:rPr>
        <w:t>yrinate</w:t>
      </w:r>
      <w:proofErr w:type="spellEnd"/>
      <w:r w:rsidR="00B92B72" w:rsidRPr="00953CD3">
        <w:rPr>
          <w:rFonts w:ascii="Times New Roman" w:hAnsi="Times New Roman" w:cs="Times New Roman"/>
          <w:sz w:val="24"/>
          <w:szCs w:val="24"/>
          <w:lang w:val="en-US"/>
        </w:rPr>
        <w:t xml:space="preserve"> </w:t>
      </w:r>
      <w:proofErr w:type="spellStart"/>
      <w:r w:rsidR="00B92B72" w:rsidRPr="00953CD3">
        <w:rPr>
          <w:rFonts w:ascii="Times New Roman" w:hAnsi="Times New Roman" w:cs="Times New Roman"/>
          <w:sz w:val="24"/>
          <w:szCs w:val="24"/>
          <w:lang w:val="en-US"/>
        </w:rPr>
        <w:t>a,c</w:t>
      </w:r>
      <w:proofErr w:type="spellEnd"/>
      <w:r w:rsidR="00B92B72" w:rsidRPr="00953CD3">
        <w:rPr>
          <w:rFonts w:ascii="Times New Roman" w:hAnsi="Times New Roman" w:cs="Times New Roman"/>
          <w:sz w:val="24"/>
          <w:szCs w:val="24"/>
          <w:lang w:val="en-US"/>
        </w:rPr>
        <w:t xml:space="preserve">-diamide biosynthesis I (early cobalt insertion) (vit. B12 </w:t>
      </w:r>
      <w:proofErr w:type="spellStart"/>
      <w:r w:rsidR="00B92B72" w:rsidRPr="00953CD3">
        <w:rPr>
          <w:rFonts w:ascii="Times New Roman" w:hAnsi="Times New Roman" w:cs="Times New Roman"/>
          <w:sz w:val="24"/>
          <w:szCs w:val="24"/>
          <w:lang w:val="en-US"/>
        </w:rPr>
        <w:t>biosynhesis</w:t>
      </w:r>
      <w:proofErr w:type="spellEnd"/>
      <w:r w:rsidR="00B92B72" w:rsidRPr="00953CD3">
        <w:rPr>
          <w:rFonts w:ascii="Times New Roman" w:hAnsi="Times New Roman" w:cs="Times New Roman"/>
          <w:sz w:val="24"/>
          <w:szCs w:val="24"/>
          <w:lang w:val="en-US"/>
        </w:rPr>
        <w:t xml:space="preserve">), </w:t>
      </w:r>
      <w:proofErr w:type="spellStart"/>
      <w:r w:rsidR="00B92B72" w:rsidRPr="00953CD3">
        <w:rPr>
          <w:rFonts w:ascii="Times New Roman" w:hAnsi="Times New Roman" w:cs="Times New Roman"/>
          <w:sz w:val="24"/>
          <w:szCs w:val="24"/>
          <w:lang w:val="en-US"/>
        </w:rPr>
        <w:t>adenosylcobalamin</w:t>
      </w:r>
      <w:proofErr w:type="spellEnd"/>
      <w:r w:rsidR="00B92B72" w:rsidRPr="00953CD3">
        <w:rPr>
          <w:rFonts w:ascii="Times New Roman" w:hAnsi="Times New Roman" w:cs="Times New Roman"/>
          <w:sz w:val="24"/>
          <w:szCs w:val="24"/>
          <w:lang w:val="en-US"/>
        </w:rPr>
        <w:t xml:space="preserve"> biosynthesis from </w:t>
      </w:r>
      <w:proofErr w:type="spellStart"/>
      <w:r w:rsidR="00B92B72" w:rsidRPr="00953CD3">
        <w:rPr>
          <w:rFonts w:ascii="Times New Roman" w:hAnsi="Times New Roman" w:cs="Times New Roman"/>
          <w:sz w:val="24"/>
          <w:szCs w:val="24"/>
          <w:lang w:val="en-US"/>
        </w:rPr>
        <w:t>cobyrinate</w:t>
      </w:r>
      <w:proofErr w:type="spellEnd"/>
      <w:r w:rsidR="00B92B72" w:rsidRPr="00953CD3">
        <w:rPr>
          <w:rFonts w:ascii="Times New Roman" w:hAnsi="Times New Roman" w:cs="Times New Roman"/>
          <w:sz w:val="24"/>
          <w:szCs w:val="24"/>
          <w:lang w:val="en-US"/>
        </w:rPr>
        <w:t xml:space="preserve"> </w:t>
      </w:r>
      <w:proofErr w:type="spellStart"/>
      <w:proofErr w:type="gramStart"/>
      <w:r w:rsidR="00B92B72" w:rsidRPr="00953CD3">
        <w:rPr>
          <w:rFonts w:ascii="Times New Roman" w:hAnsi="Times New Roman" w:cs="Times New Roman"/>
          <w:sz w:val="24"/>
          <w:szCs w:val="24"/>
          <w:lang w:val="en-US"/>
        </w:rPr>
        <w:t>a,c</w:t>
      </w:r>
      <w:proofErr w:type="spellEnd"/>
      <w:proofErr w:type="gramEnd"/>
      <w:r w:rsidR="00B92B72" w:rsidRPr="00953CD3">
        <w:rPr>
          <w:rFonts w:ascii="Times New Roman" w:hAnsi="Times New Roman" w:cs="Times New Roman"/>
          <w:sz w:val="24"/>
          <w:szCs w:val="24"/>
          <w:lang w:val="en-US"/>
        </w:rPr>
        <w:t xml:space="preserve">-diamide I (vit. B12 biosynthesis), and acetyl-CoA fermentation to butanoate II (indirect SCFA production) were </w:t>
      </w:r>
      <w:r w:rsidR="00FB56DE" w:rsidRPr="00953CD3">
        <w:rPr>
          <w:rFonts w:ascii="Times New Roman" w:hAnsi="Times New Roman" w:cs="Times New Roman"/>
          <w:sz w:val="24"/>
          <w:szCs w:val="24"/>
          <w:lang w:val="en-US"/>
        </w:rPr>
        <w:t>predicted</w:t>
      </w:r>
      <w:r w:rsidR="00B92B72" w:rsidRPr="00953CD3">
        <w:rPr>
          <w:rFonts w:ascii="Times New Roman" w:hAnsi="Times New Roman" w:cs="Times New Roman"/>
          <w:sz w:val="24"/>
          <w:szCs w:val="24"/>
          <w:lang w:val="en-US"/>
        </w:rPr>
        <w:t xml:space="preserve"> to be </w:t>
      </w:r>
      <w:r w:rsidR="00FC6259" w:rsidRPr="00953CD3">
        <w:rPr>
          <w:rFonts w:ascii="Times New Roman" w:hAnsi="Times New Roman" w:cs="Times New Roman"/>
          <w:sz w:val="24"/>
          <w:szCs w:val="24"/>
          <w:lang w:val="en-US"/>
        </w:rPr>
        <w:t>underrepresented</w:t>
      </w:r>
      <w:r w:rsidR="00B92B72" w:rsidRPr="00953CD3">
        <w:rPr>
          <w:rFonts w:ascii="Times New Roman" w:hAnsi="Times New Roman" w:cs="Times New Roman"/>
          <w:sz w:val="24"/>
          <w:szCs w:val="24"/>
          <w:lang w:val="en-US"/>
        </w:rPr>
        <w:t xml:space="preserve"> in the </w:t>
      </w:r>
      <w:r w:rsidR="00FC6259" w:rsidRPr="00953CD3">
        <w:rPr>
          <w:rFonts w:ascii="Times New Roman" w:hAnsi="Times New Roman" w:cs="Times New Roman"/>
          <w:sz w:val="24"/>
          <w:szCs w:val="24"/>
          <w:lang w:val="en-US"/>
        </w:rPr>
        <w:t>women</w:t>
      </w:r>
      <w:r w:rsidR="00B92B72" w:rsidRPr="00953CD3">
        <w:rPr>
          <w:rFonts w:ascii="Times New Roman" w:hAnsi="Times New Roman" w:cs="Times New Roman"/>
          <w:sz w:val="24"/>
          <w:szCs w:val="24"/>
          <w:lang w:val="en-US"/>
        </w:rPr>
        <w:t xml:space="preserve"> with T1D and </w:t>
      </w:r>
      <w:r w:rsidR="004F4959" w:rsidRPr="00953CD3">
        <w:rPr>
          <w:rFonts w:ascii="Times New Roman" w:hAnsi="Times New Roman" w:cs="Times New Roman"/>
          <w:sz w:val="24"/>
          <w:szCs w:val="24"/>
          <w:lang w:val="en-US"/>
        </w:rPr>
        <w:t xml:space="preserve">their </w:t>
      </w:r>
      <w:r w:rsidR="00B92B72" w:rsidRPr="00953CD3">
        <w:rPr>
          <w:rFonts w:ascii="Times New Roman" w:hAnsi="Times New Roman" w:cs="Times New Roman"/>
          <w:sz w:val="24"/>
          <w:szCs w:val="24"/>
          <w:lang w:val="en-US"/>
        </w:rPr>
        <w:t>ne</w:t>
      </w:r>
      <w:r w:rsidR="00FC6259" w:rsidRPr="00953CD3">
        <w:rPr>
          <w:rFonts w:ascii="Times New Roman" w:hAnsi="Times New Roman" w:cs="Times New Roman"/>
          <w:sz w:val="24"/>
          <w:szCs w:val="24"/>
          <w:lang w:val="en-US"/>
        </w:rPr>
        <w:t>onates</w:t>
      </w:r>
      <w:r w:rsidR="00B92B72" w:rsidRPr="00953CD3">
        <w:rPr>
          <w:rFonts w:ascii="Times New Roman" w:hAnsi="Times New Roman" w:cs="Times New Roman"/>
          <w:sz w:val="24"/>
          <w:szCs w:val="24"/>
          <w:lang w:val="en-US"/>
        </w:rPr>
        <w:t xml:space="preserve">. </w:t>
      </w:r>
      <w:r w:rsidR="00FC6259" w:rsidRPr="00953CD3">
        <w:rPr>
          <w:rFonts w:ascii="Times New Roman" w:hAnsi="Times New Roman" w:cs="Times New Roman"/>
          <w:sz w:val="24"/>
          <w:szCs w:val="24"/>
          <w:lang w:val="en-US"/>
        </w:rPr>
        <w:t>In contrast, biotin biosynthesis pathways (biotin biosynthesis I, 8-amino-7-oxononanoate biosynthesis I)</w:t>
      </w:r>
      <w:r w:rsidR="00844469" w:rsidRPr="00953CD3">
        <w:rPr>
          <w:rFonts w:ascii="Times New Roman" w:hAnsi="Times New Roman" w:cs="Times New Roman"/>
          <w:sz w:val="24"/>
          <w:szCs w:val="24"/>
          <w:lang w:val="en-US"/>
        </w:rPr>
        <w:t xml:space="preserve">, </w:t>
      </w:r>
      <w:r w:rsidR="002B49F1" w:rsidRPr="00953CD3">
        <w:rPr>
          <w:rFonts w:ascii="Times New Roman" w:hAnsi="Times New Roman" w:cs="Times New Roman"/>
          <w:sz w:val="24"/>
          <w:szCs w:val="24"/>
          <w:lang w:val="en-US"/>
        </w:rPr>
        <w:t>the glyoxylate cycle</w:t>
      </w:r>
      <w:r w:rsidR="00C30351" w:rsidRPr="00953CD3">
        <w:rPr>
          <w:rFonts w:ascii="Times New Roman" w:hAnsi="Times New Roman" w:cs="Times New Roman"/>
          <w:sz w:val="24"/>
          <w:szCs w:val="24"/>
          <w:lang w:val="en-US"/>
        </w:rPr>
        <w:t xml:space="preserve">, </w:t>
      </w:r>
      <w:proofErr w:type="spellStart"/>
      <w:r w:rsidR="00C30351" w:rsidRPr="00953CD3">
        <w:rPr>
          <w:rFonts w:ascii="Times New Roman" w:hAnsi="Times New Roman" w:cs="Times New Roman"/>
          <w:sz w:val="24"/>
          <w:szCs w:val="24"/>
          <w:lang w:val="en-US"/>
        </w:rPr>
        <w:t>superpathway</w:t>
      </w:r>
      <w:proofErr w:type="spellEnd"/>
      <w:r w:rsidR="00C30351" w:rsidRPr="00953CD3">
        <w:rPr>
          <w:rFonts w:ascii="Times New Roman" w:hAnsi="Times New Roman" w:cs="Times New Roman"/>
          <w:sz w:val="24"/>
          <w:szCs w:val="24"/>
          <w:lang w:val="en-US"/>
        </w:rPr>
        <w:t xml:space="preserve"> of L-arginine, putrescine, and 4-aminobutanoate degradation </w:t>
      </w:r>
      <w:r w:rsidR="00FC6259" w:rsidRPr="00953CD3">
        <w:rPr>
          <w:rFonts w:ascii="Times New Roman" w:hAnsi="Times New Roman" w:cs="Times New Roman"/>
          <w:sz w:val="24"/>
          <w:szCs w:val="24"/>
          <w:lang w:val="en-US"/>
        </w:rPr>
        <w:t>were more common</w:t>
      </w:r>
      <w:r w:rsidR="002B49F1" w:rsidRPr="00953CD3">
        <w:rPr>
          <w:rFonts w:ascii="Times New Roman" w:hAnsi="Times New Roman" w:cs="Times New Roman"/>
          <w:sz w:val="24"/>
          <w:szCs w:val="24"/>
          <w:lang w:val="en-US"/>
        </w:rPr>
        <w:t>ly shared</w:t>
      </w:r>
      <w:r w:rsidR="00FC6259" w:rsidRPr="00953CD3">
        <w:rPr>
          <w:rFonts w:ascii="Times New Roman" w:hAnsi="Times New Roman" w:cs="Times New Roman"/>
          <w:sz w:val="24"/>
          <w:szCs w:val="24"/>
          <w:lang w:val="en-US"/>
        </w:rPr>
        <w:t xml:space="preserve"> in the women with T1D and their neonates</w:t>
      </w:r>
      <w:r w:rsidR="00BD5879" w:rsidRPr="00953CD3">
        <w:rPr>
          <w:rFonts w:ascii="Times New Roman" w:hAnsi="Times New Roman" w:cs="Times New Roman"/>
          <w:sz w:val="24"/>
          <w:szCs w:val="24"/>
          <w:lang w:val="en-US"/>
        </w:rPr>
        <w:t xml:space="preserve"> comparing to the unaffected women and their neonates</w:t>
      </w:r>
      <w:r w:rsidR="00FC6259" w:rsidRPr="00953CD3">
        <w:rPr>
          <w:rFonts w:ascii="Times New Roman" w:hAnsi="Times New Roman" w:cs="Times New Roman"/>
          <w:sz w:val="24"/>
          <w:szCs w:val="24"/>
          <w:lang w:val="en-US"/>
        </w:rPr>
        <w:t>.</w:t>
      </w:r>
    </w:p>
    <w:p w14:paraId="0EE4463A" w14:textId="3190A65D" w:rsidR="00FC6259" w:rsidRPr="00953CD3" w:rsidRDefault="00953CD3" w:rsidP="00953C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341719" w:rsidRPr="00953CD3">
        <w:rPr>
          <w:rFonts w:ascii="Times New Roman" w:hAnsi="Times New Roman" w:cs="Times New Roman"/>
          <w:sz w:val="24"/>
          <w:szCs w:val="24"/>
          <w:lang w:val="en-US"/>
        </w:rPr>
        <w:t xml:space="preserve">Further characteristics of the </w:t>
      </w:r>
      <w:r w:rsidR="00FB56DE" w:rsidRPr="00953CD3">
        <w:rPr>
          <w:rFonts w:ascii="Times New Roman" w:hAnsi="Times New Roman" w:cs="Times New Roman"/>
          <w:sz w:val="24"/>
          <w:szCs w:val="24"/>
          <w:lang w:val="en-US"/>
        </w:rPr>
        <w:t xml:space="preserve">predicted </w:t>
      </w:r>
      <w:r w:rsidR="00341719" w:rsidRPr="00953CD3">
        <w:rPr>
          <w:rFonts w:ascii="Times New Roman" w:hAnsi="Times New Roman" w:cs="Times New Roman"/>
          <w:sz w:val="24"/>
          <w:szCs w:val="24"/>
          <w:u w:val="single"/>
          <w:lang w:val="en-US"/>
        </w:rPr>
        <w:t xml:space="preserve">shared pathways </w:t>
      </w:r>
      <w:r w:rsidR="002029DC" w:rsidRPr="00953CD3">
        <w:rPr>
          <w:rFonts w:ascii="Times New Roman" w:hAnsi="Times New Roman" w:cs="Times New Roman"/>
          <w:sz w:val="24"/>
          <w:szCs w:val="24"/>
          <w:u w:val="single"/>
          <w:lang w:val="en-US"/>
        </w:rPr>
        <w:t>in the maternal - neonatal dyads</w:t>
      </w:r>
      <w:r w:rsidR="002029DC" w:rsidRPr="00953CD3">
        <w:rPr>
          <w:rFonts w:ascii="Times New Roman" w:hAnsi="Times New Roman" w:cs="Times New Roman"/>
          <w:sz w:val="24"/>
          <w:szCs w:val="24"/>
          <w:lang w:val="en-US"/>
        </w:rPr>
        <w:t xml:space="preserve"> </w:t>
      </w:r>
      <w:r w:rsidR="00341719" w:rsidRPr="00953CD3">
        <w:rPr>
          <w:rFonts w:ascii="Times New Roman" w:hAnsi="Times New Roman" w:cs="Times New Roman"/>
          <w:sz w:val="24"/>
          <w:szCs w:val="24"/>
          <w:lang w:val="en-US"/>
        </w:rPr>
        <w:t xml:space="preserve">are presented in the </w:t>
      </w:r>
      <w:r w:rsidR="00341719" w:rsidRPr="009470B7">
        <w:rPr>
          <w:rFonts w:ascii="Times New Roman" w:hAnsi="Times New Roman" w:cs="Times New Roman"/>
          <w:sz w:val="24"/>
          <w:szCs w:val="24"/>
          <w:highlight w:val="cyan"/>
          <w:lang w:val="en-US"/>
        </w:rPr>
        <w:t>Figure</w:t>
      </w:r>
      <w:r w:rsidR="009470B7" w:rsidRPr="009470B7">
        <w:rPr>
          <w:rFonts w:ascii="Times New Roman" w:hAnsi="Times New Roman" w:cs="Times New Roman"/>
          <w:sz w:val="24"/>
          <w:szCs w:val="24"/>
          <w:lang w:val="en-US"/>
        </w:rPr>
        <w:t xml:space="preserve"> </w:t>
      </w:r>
      <w:r w:rsidR="009470B7">
        <w:rPr>
          <w:rFonts w:ascii="Times New Roman" w:hAnsi="Times New Roman" w:cs="Times New Roman"/>
          <w:sz w:val="24"/>
          <w:szCs w:val="24"/>
          <w:lang w:val="en-US"/>
        </w:rPr>
        <w:t>6B</w:t>
      </w:r>
      <w:r w:rsidR="00447E04" w:rsidRPr="00953CD3">
        <w:rPr>
          <w:rFonts w:ascii="Times New Roman" w:hAnsi="Times New Roman" w:cs="Times New Roman"/>
          <w:sz w:val="24"/>
          <w:szCs w:val="24"/>
          <w:lang w:val="en-US"/>
        </w:rPr>
        <w:t>-</w:t>
      </w:r>
      <w:r w:rsidR="009470B7">
        <w:rPr>
          <w:rFonts w:ascii="Times New Roman" w:hAnsi="Times New Roman" w:cs="Times New Roman"/>
          <w:sz w:val="24"/>
          <w:szCs w:val="24"/>
          <w:lang w:val="en-US"/>
        </w:rPr>
        <w:t>D</w:t>
      </w:r>
      <w:r w:rsidR="00341719" w:rsidRPr="00953CD3">
        <w:rPr>
          <w:rFonts w:ascii="Times New Roman" w:hAnsi="Times New Roman" w:cs="Times New Roman"/>
          <w:sz w:val="24"/>
          <w:szCs w:val="24"/>
          <w:lang w:val="en-US"/>
        </w:rPr>
        <w:t>.</w:t>
      </w:r>
      <w:r w:rsidR="00447E04" w:rsidRPr="00953CD3">
        <w:rPr>
          <w:rFonts w:ascii="Times New Roman" w:hAnsi="Times New Roman" w:cs="Times New Roman"/>
          <w:sz w:val="24"/>
          <w:szCs w:val="24"/>
          <w:lang w:val="en-US"/>
        </w:rPr>
        <w:t xml:space="preserve"> </w:t>
      </w:r>
      <w:r w:rsidR="00B36184" w:rsidRPr="00953CD3">
        <w:rPr>
          <w:rFonts w:ascii="Times New Roman" w:hAnsi="Times New Roman" w:cs="Times New Roman"/>
          <w:sz w:val="24"/>
          <w:szCs w:val="24"/>
          <w:lang w:val="en-US"/>
        </w:rPr>
        <w:t xml:space="preserve">The 191 pathways from unaffected mother-neonatal dyads and 270 </w:t>
      </w:r>
      <w:r w:rsidR="00B36184" w:rsidRPr="00953CD3">
        <w:rPr>
          <w:rFonts w:ascii="Times New Roman" w:hAnsi="Times New Roman" w:cs="Times New Roman"/>
          <w:sz w:val="24"/>
          <w:szCs w:val="24"/>
          <w:lang w:val="en-US"/>
        </w:rPr>
        <w:lastRenderedPageBreak/>
        <w:t>pathways from mother with T1D-neonatal dyads were shared regardless the delivery mode and neonatal sample type</w:t>
      </w:r>
      <w:r w:rsidR="007F2440">
        <w:rPr>
          <w:rFonts w:ascii="Times New Roman" w:hAnsi="Times New Roman" w:cs="Times New Roman"/>
          <w:sz w:val="24"/>
          <w:szCs w:val="24"/>
          <w:lang w:val="en-US"/>
        </w:rPr>
        <w:t xml:space="preserve"> (</w:t>
      </w:r>
      <w:r w:rsidR="007F2440" w:rsidRPr="007F2440">
        <w:rPr>
          <w:rFonts w:ascii="Times New Roman" w:hAnsi="Times New Roman" w:cs="Times New Roman"/>
          <w:sz w:val="24"/>
          <w:szCs w:val="24"/>
          <w:highlight w:val="cyan"/>
          <w:lang w:val="en-US"/>
        </w:rPr>
        <w:t>Figure</w:t>
      </w:r>
      <w:r w:rsidR="007F2440">
        <w:rPr>
          <w:rFonts w:ascii="Times New Roman" w:hAnsi="Times New Roman" w:cs="Times New Roman"/>
          <w:sz w:val="24"/>
          <w:szCs w:val="24"/>
          <w:lang w:val="en-US"/>
        </w:rPr>
        <w:t xml:space="preserve"> 6B, C)</w:t>
      </w:r>
      <w:r w:rsidR="00B36184" w:rsidRPr="00953CD3">
        <w:rPr>
          <w:rFonts w:ascii="Times New Roman" w:hAnsi="Times New Roman" w:cs="Times New Roman"/>
          <w:sz w:val="24"/>
          <w:szCs w:val="24"/>
          <w:lang w:val="en-US"/>
        </w:rPr>
        <w:t>.</w:t>
      </w:r>
      <w:r w:rsidR="008672AE" w:rsidRPr="00953CD3">
        <w:rPr>
          <w:rFonts w:ascii="Times New Roman" w:hAnsi="Times New Roman" w:cs="Times New Roman"/>
          <w:sz w:val="24"/>
          <w:szCs w:val="24"/>
          <w:lang w:val="en-US"/>
        </w:rPr>
        <w:t xml:space="preserve"> </w:t>
      </w:r>
      <w:r w:rsidR="001D3873" w:rsidRPr="00953CD3">
        <w:rPr>
          <w:rFonts w:ascii="Times New Roman" w:hAnsi="Times New Roman" w:cs="Times New Roman"/>
          <w:sz w:val="24"/>
          <w:szCs w:val="24"/>
          <w:lang w:val="en-US"/>
        </w:rPr>
        <w:t>The 79 out of 87 pathways predicted in the vaginally and C</w:t>
      </w:r>
      <w:r w:rsidR="00B75075" w:rsidRPr="00953CD3">
        <w:rPr>
          <w:rFonts w:ascii="Times New Roman" w:hAnsi="Times New Roman" w:cs="Times New Roman"/>
          <w:sz w:val="24"/>
          <w:szCs w:val="24"/>
          <w:lang w:val="en-US"/>
        </w:rPr>
        <w:t>-</w:t>
      </w:r>
      <w:r w:rsidR="001D3873" w:rsidRPr="00953CD3">
        <w:rPr>
          <w:rFonts w:ascii="Times New Roman" w:hAnsi="Times New Roman" w:cs="Times New Roman"/>
          <w:sz w:val="24"/>
          <w:szCs w:val="24"/>
          <w:lang w:val="en-US"/>
        </w:rPr>
        <w:t>section delivered neonates’ ear-skin swabs and vaginally delivered neon</w:t>
      </w:r>
      <w:r w:rsidR="00DA36B8" w:rsidRPr="00953CD3">
        <w:rPr>
          <w:rFonts w:ascii="Times New Roman" w:hAnsi="Times New Roman" w:cs="Times New Roman"/>
          <w:sz w:val="24"/>
          <w:szCs w:val="24"/>
          <w:lang w:val="en-US"/>
        </w:rPr>
        <w:t>a</w:t>
      </w:r>
      <w:r w:rsidR="001D3873" w:rsidRPr="00953CD3">
        <w:rPr>
          <w:rFonts w:ascii="Times New Roman" w:hAnsi="Times New Roman" w:cs="Times New Roman"/>
          <w:sz w:val="24"/>
          <w:szCs w:val="24"/>
          <w:lang w:val="en-US"/>
        </w:rPr>
        <w:t>tes’ stool samples in the unaffected mother-neonatal dyads were also predicted in both C</w:t>
      </w:r>
      <w:r w:rsidR="00B75075" w:rsidRPr="00953CD3">
        <w:rPr>
          <w:rFonts w:ascii="Times New Roman" w:hAnsi="Times New Roman" w:cs="Times New Roman"/>
          <w:sz w:val="24"/>
          <w:szCs w:val="24"/>
          <w:lang w:val="en-US"/>
        </w:rPr>
        <w:t>-</w:t>
      </w:r>
      <w:r w:rsidR="001D3873" w:rsidRPr="00953CD3">
        <w:rPr>
          <w:rFonts w:ascii="Times New Roman" w:hAnsi="Times New Roman" w:cs="Times New Roman"/>
          <w:sz w:val="24"/>
          <w:szCs w:val="24"/>
          <w:lang w:val="en-US"/>
        </w:rPr>
        <w:t>section and vaginally delivered born neonates’ samples in the mother with T1D-neonatal dyads. The analysis, independently of neonat</w:t>
      </w:r>
      <w:r w:rsidR="007F2440">
        <w:rPr>
          <w:rFonts w:ascii="Times New Roman" w:hAnsi="Times New Roman" w:cs="Times New Roman"/>
          <w:sz w:val="24"/>
          <w:szCs w:val="24"/>
          <w:lang w:val="en-US"/>
        </w:rPr>
        <w:t>al</w:t>
      </w:r>
      <w:r w:rsidR="001D3873" w:rsidRPr="00953CD3">
        <w:rPr>
          <w:rFonts w:ascii="Times New Roman" w:hAnsi="Times New Roman" w:cs="Times New Roman"/>
          <w:sz w:val="24"/>
          <w:szCs w:val="24"/>
          <w:lang w:val="en-US"/>
        </w:rPr>
        <w:t xml:space="preserve"> sample type (</w:t>
      </w:r>
      <w:r w:rsidR="007F2440" w:rsidRPr="007F2440">
        <w:rPr>
          <w:rFonts w:ascii="Times New Roman" w:hAnsi="Times New Roman" w:cs="Times New Roman"/>
          <w:sz w:val="24"/>
          <w:szCs w:val="24"/>
          <w:highlight w:val="cyan"/>
          <w:lang w:val="en-US"/>
        </w:rPr>
        <w:t>Figure</w:t>
      </w:r>
      <w:r w:rsidR="007F2440">
        <w:rPr>
          <w:rFonts w:ascii="Times New Roman" w:hAnsi="Times New Roman" w:cs="Times New Roman"/>
          <w:sz w:val="24"/>
          <w:szCs w:val="24"/>
          <w:lang w:val="en-US"/>
        </w:rPr>
        <w:t xml:space="preserve"> 6D</w:t>
      </w:r>
      <w:r w:rsidR="001D3873" w:rsidRPr="00953CD3">
        <w:rPr>
          <w:rFonts w:ascii="Times New Roman" w:hAnsi="Times New Roman" w:cs="Times New Roman"/>
          <w:sz w:val="24"/>
          <w:szCs w:val="24"/>
          <w:lang w:val="en-US"/>
        </w:rPr>
        <w:t xml:space="preserve">) showed 283 metagenomic pathways, which were predicted as shared in the all studied dyads. </w:t>
      </w:r>
      <w:r w:rsidR="00DA36B8" w:rsidRPr="00953CD3">
        <w:rPr>
          <w:rFonts w:ascii="Times New Roman" w:hAnsi="Times New Roman" w:cs="Times New Roman"/>
          <w:sz w:val="24"/>
          <w:szCs w:val="24"/>
          <w:lang w:val="en-US"/>
        </w:rPr>
        <w:t>Three each were predicted as exclusively shared within the unaffected mother-neonatal dyads and the mother with T1</w:t>
      </w:r>
      <w:r w:rsidR="00077CE9" w:rsidRPr="00953CD3">
        <w:rPr>
          <w:rFonts w:ascii="Times New Roman" w:hAnsi="Times New Roman" w:cs="Times New Roman"/>
          <w:sz w:val="24"/>
          <w:szCs w:val="24"/>
          <w:lang w:val="en-US"/>
        </w:rPr>
        <w:t>D</w:t>
      </w:r>
      <w:r w:rsidR="00DA36B8" w:rsidRPr="00953CD3">
        <w:rPr>
          <w:rFonts w:ascii="Times New Roman" w:hAnsi="Times New Roman" w:cs="Times New Roman"/>
          <w:sz w:val="24"/>
          <w:szCs w:val="24"/>
          <w:lang w:val="en-US"/>
        </w:rPr>
        <w:t xml:space="preserve">-neonatal dyads </w:t>
      </w:r>
      <w:r w:rsidR="00447E04" w:rsidRPr="00953CD3">
        <w:rPr>
          <w:rFonts w:ascii="Times New Roman" w:hAnsi="Times New Roman" w:cs="Times New Roman"/>
          <w:sz w:val="24"/>
          <w:szCs w:val="24"/>
          <w:lang w:val="en-US"/>
        </w:rPr>
        <w:t>(</w:t>
      </w:r>
      <w:r w:rsidR="008153B8" w:rsidRPr="008153B8">
        <w:rPr>
          <w:rFonts w:ascii="Times New Roman" w:hAnsi="Times New Roman" w:cs="Times New Roman"/>
          <w:sz w:val="24"/>
          <w:szCs w:val="24"/>
          <w:highlight w:val="green"/>
          <w:lang w:val="en-US"/>
        </w:rPr>
        <w:t>Table</w:t>
      </w:r>
      <w:r w:rsidR="008153B8">
        <w:rPr>
          <w:rFonts w:ascii="Times New Roman" w:hAnsi="Times New Roman" w:cs="Times New Roman"/>
          <w:sz w:val="24"/>
          <w:szCs w:val="24"/>
          <w:lang w:val="en-US"/>
        </w:rPr>
        <w:t xml:space="preserve"> 5, </w:t>
      </w:r>
      <w:r w:rsidR="00447E04" w:rsidRPr="007F2440">
        <w:rPr>
          <w:rFonts w:ascii="Times New Roman" w:hAnsi="Times New Roman" w:cs="Times New Roman"/>
          <w:sz w:val="24"/>
          <w:szCs w:val="24"/>
          <w:highlight w:val="cyan"/>
          <w:lang w:val="en-US"/>
        </w:rPr>
        <w:t>Figure</w:t>
      </w:r>
      <w:r w:rsidR="007F2440" w:rsidRPr="007F2440">
        <w:rPr>
          <w:rFonts w:ascii="Times New Roman" w:hAnsi="Times New Roman" w:cs="Times New Roman"/>
          <w:sz w:val="24"/>
          <w:szCs w:val="24"/>
          <w:lang w:val="en-US"/>
        </w:rPr>
        <w:t xml:space="preserve"> </w:t>
      </w:r>
      <w:r w:rsidR="007F2440">
        <w:rPr>
          <w:rFonts w:ascii="Times New Roman" w:hAnsi="Times New Roman" w:cs="Times New Roman"/>
          <w:sz w:val="24"/>
          <w:szCs w:val="24"/>
          <w:lang w:val="en-US"/>
        </w:rPr>
        <w:t>6</w:t>
      </w:r>
      <w:r w:rsidR="00447E04" w:rsidRPr="00953CD3">
        <w:rPr>
          <w:rFonts w:ascii="Times New Roman" w:hAnsi="Times New Roman" w:cs="Times New Roman"/>
          <w:sz w:val="24"/>
          <w:szCs w:val="24"/>
          <w:lang w:val="en-US"/>
        </w:rPr>
        <w:t>D).</w:t>
      </w:r>
    </w:p>
    <w:p w14:paraId="4120ED4F" w14:textId="63F28500" w:rsidR="00FB62E3" w:rsidRPr="00FB62E3" w:rsidRDefault="00FB62E3" w:rsidP="00FB62E3">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Probioti</w:t>
      </w:r>
      <w:r w:rsidR="001C26A1">
        <w:rPr>
          <w:rFonts w:ascii="Times New Roman" w:hAnsi="Times New Roman" w:cs="Times New Roman"/>
          <w:b/>
          <w:bCs/>
          <w:sz w:val="24"/>
          <w:szCs w:val="24"/>
          <w:lang w:val="en-US"/>
        </w:rPr>
        <w:t xml:space="preserve">cs and/or </w:t>
      </w:r>
      <w:proofErr w:type="spellStart"/>
      <w:r w:rsidR="001C26A1">
        <w:rPr>
          <w:rFonts w:ascii="Times New Roman" w:hAnsi="Times New Roman" w:cs="Times New Roman"/>
          <w:b/>
          <w:bCs/>
          <w:sz w:val="24"/>
          <w:szCs w:val="24"/>
          <w:lang w:val="en-US"/>
        </w:rPr>
        <w:t>synbiotics</w:t>
      </w:r>
      <w:proofErr w:type="spellEnd"/>
      <w:r>
        <w:rPr>
          <w:rFonts w:ascii="Times New Roman" w:hAnsi="Times New Roman" w:cs="Times New Roman"/>
          <w:b/>
          <w:bCs/>
          <w:sz w:val="24"/>
          <w:szCs w:val="24"/>
          <w:lang w:val="en-US"/>
        </w:rPr>
        <w:t xml:space="preserve"> intake and the presence of </w:t>
      </w:r>
      <w:r w:rsidR="00E62D42">
        <w:rPr>
          <w:rFonts w:ascii="Times New Roman" w:hAnsi="Times New Roman" w:cs="Times New Roman"/>
          <w:b/>
          <w:bCs/>
          <w:sz w:val="24"/>
          <w:szCs w:val="24"/>
          <w:lang w:val="en-US"/>
        </w:rPr>
        <w:t xml:space="preserve">the genera </w:t>
      </w:r>
      <w:r w:rsidRPr="00FB62E3">
        <w:rPr>
          <w:rFonts w:ascii="Times New Roman" w:hAnsi="Times New Roman" w:cs="Times New Roman"/>
          <w:b/>
          <w:bCs/>
          <w:i/>
          <w:iCs/>
          <w:sz w:val="24"/>
          <w:szCs w:val="24"/>
          <w:lang w:val="en-US"/>
        </w:rPr>
        <w:t>Lactobacillus, Bifidobacterium</w:t>
      </w:r>
      <w:r w:rsidRPr="00FB62E3">
        <w:rPr>
          <w:rFonts w:ascii="Times New Roman" w:hAnsi="Times New Roman" w:cs="Times New Roman"/>
          <w:b/>
          <w:bCs/>
          <w:sz w:val="24"/>
          <w:szCs w:val="24"/>
          <w:lang w:val="en-US"/>
        </w:rPr>
        <w:t xml:space="preserve">, and </w:t>
      </w:r>
      <w:r w:rsidRPr="00FB62E3">
        <w:rPr>
          <w:rFonts w:ascii="Times New Roman" w:hAnsi="Times New Roman" w:cs="Times New Roman"/>
          <w:b/>
          <w:bCs/>
          <w:i/>
          <w:iCs/>
          <w:sz w:val="24"/>
          <w:szCs w:val="24"/>
          <w:lang w:val="en-US"/>
        </w:rPr>
        <w:t>Streptococcus</w:t>
      </w:r>
      <w:r w:rsidRPr="00FB62E3">
        <w:rPr>
          <w:rFonts w:ascii="Times New Roman" w:hAnsi="Times New Roman" w:cs="Times New Roman"/>
          <w:b/>
          <w:bCs/>
          <w:sz w:val="24"/>
          <w:szCs w:val="24"/>
          <w:lang w:val="en-US"/>
        </w:rPr>
        <w:t xml:space="preserve"> in the </w:t>
      </w:r>
      <w:r w:rsidR="00E62D42">
        <w:rPr>
          <w:rFonts w:ascii="Times New Roman" w:hAnsi="Times New Roman" w:cs="Times New Roman"/>
          <w:b/>
          <w:bCs/>
          <w:sz w:val="24"/>
          <w:szCs w:val="24"/>
          <w:lang w:val="en-US"/>
        </w:rPr>
        <w:t>assessed maternal and neonatal</w:t>
      </w:r>
      <w:r w:rsidRPr="00FB62E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samples </w:t>
      </w:r>
    </w:p>
    <w:p w14:paraId="04A64DAA" w14:textId="360B6DBF" w:rsidR="00FB432F" w:rsidRDefault="00FB62E3" w:rsidP="00BC1DDB">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Relative </w:t>
      </w:r>
      <w:r w:rsidRPr="00FB62E3">
        <w:rPr>
          <w:rFonts w:ascii="Times New Roman" w:hAnsi="Times New Roman" w:cs="Times New Roman"/>
          <w:sz w:val="24"/>
          <w:szCs w:val="24"/>
          <w:lang w:val="en-US"/>
        </w:rPr>
        <w:t xml:space="preserve">abundances </w:t>
      </w:r>
      <w:r>
        <w:rPr>
          <w:rFonts w:ascii="Times New Roman" w:hAnsi="Times New Roman" w:cs="Times New Roman"/>
          <w:sz w:val="24"/>
          <w:szCs w:val="24"/>
          <w:lang w:val="en-US"/>
        </w:rPr>
        <w:t xml:space="preserve">of </w:t>
      </w:r>
      <w:r w:rsidR="00CD25B1">
        <w:rPr>
          <w:rFonts w:ascii="Times New Roman" w:hAnsi="Times New Roman" w:cs="Times New Roman"/>
          <w:sz w:val="24"/>
          <w:szCs w:val="24"/>
          <w:lang w:val="en-US"/>
        </w:rPr>
        <w:t xml:space="preserve">the genera </w:t>
      </w:r>
      <w:r w:rsidRPr="00CD25B1">
        <w:rPr>
          <w:rFonts w:ascii="Times New Roman" w:hAnsi="Times New Roman" w:cs="Times New Roman"/>
          <w:i/>
          <w:iCs/>
          <w:sz w:val="24"/>
          <w:szCs w:val="24"/>
          <w:lang w:val="en-US"/>
        </w:rPr>
        <w:t>Lactobacillus, Bifidobacterium</w:t>
      </w:r>
      <w:r w:rsidRPr="00FB62E3">
        <w:rPr>
          <w:rFonts w:ascii="Times New Roman" w:hAnsi="Times New Roman" w:cs="Times New Roman"/>
          <w:sz w:val="24"/>
          <w:szCs w:val="24"/>
          <w:lang w:val="en-US"/>
        </w:rPr>
        <w:t xml:space="preserve">, and </w:t>
      </w:r>
      <w:r w:rsidRPr="00CD25B1">
        <w:rPr>
          <w:rFonts w:ascii="Times New Roman" w:hAnsi="Times New Roman" w:cs="Times New Roman"/>
          <w:i/>
          <w:iCs/>
          <w:sz w:val="24"/>
          <w:szCs w:val="24"/>
          <w:lang w:val="en-US"/>
        </w:rPr>
        <w:t>Streptococcus</w:t>
      </w:r>
      <w:r w:rsidRPr="00FB62E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were estimated </w:t>
      </w:r>
      <w:r w:rsidR="00E62D42">
        <w:rPr>
          <w:rFonts w:ascii="Times New Roman" w:hAnsi="Times New Roman" w:cs="Times New Roman"/>
          <w:sz w:val="24"/>
          <w:szCs w:val="24"/>
          <w:lang w:val="en-US"/>
        </w:rPr>
        <w:t xml:space="preserve">in the </w:t>
      </w:r>
      <w:r w:rsidR="00FB432F">
        <w:rPr>
          <w:rFonts w:ascii="Times New Roman" w:hAnsi="Times New Roman" w:cs="Times New Roman"/>
          <w:sz w:val="24"/>
          <w:szCs w:val="24"/>
          <w:lang w:val="en-US"/>
        </w:rPr>
        <w:t xml:space="preserve">particular </w:t>
      </w:r>
      <w:r w:rsidR="00E62D42">
        <w:rPr>
          <w:rFonts w:ascii="Times New Roman" w:hAnsi="Times New Roman" w:cs="Times New Roman"/>
          <w:sz w:val="24"/>
          <w:szCs w:val="24"/>
          <w:lang w:val="en-US"/>
        </w:rPr>
        <w:t>maternal and neonatal samples (</w:t>
      </w:r>
      <w:r w:rsidR="00E62D42" w:rsidRPr="009A2129">
        <w:rPr>
          <w:rFonts w:ascii="Times New Roman" w:hAnsi="Times New Roman" w:cs="Times New Roman"/>
          <w:sz w:val="24"/>
          <w:szCs w:val="24"/>
          <w:highlight w:val="cyan"/>
          <w:lang w:val="en-US"/>
        </w:rPr>
        <w:t>Figure</w:t>
      </w:r>
      <w:r w:rsidR="009A2129" w:rsidRPr="009A2129">
        <w:rPr>
          <w:rFonts w:ascii="Times New Roman" w:hAnsi="Times New Roman" w:cs="Times New Roman"/>
          <w:sz w:val="24"/>
          <w:szCs w:val="24"/>
          <w:lang w:val="en-US"/>
        </w:rPr>
        <w:t xml:space="preserve"> </w:t>
      </w:r>
      <w:r w:rsidR="009A2129">
        <w:rPr>
          <w:rFonts w:ascii="Times New Roman" w:hAnsi="Times New Roman" w:cs="Times New Roman"/>
          <w:sz w:val="24"/>
          <w:szCs w:val="24"/>
          <w:lang w:val="en-US"/>
        </w:rPr>
        <w:t>S6</w:t>
      </w:r>
      <w:r w:rsidR="00E62D42">
        <w:rPr>
          <w:rFonts w:ascii="Times New Roman" w:hAnsi="Times New Roman" w:cs="Times New Roman"/>
          <w:sz w:val="24"/>
          <w:szCs w:val="24"/>
          <w:lang w:val="en-US"/>
        </w:rPr>
        <w:t xml:space="preserve">). </w:t>
      </w:r>
      <w:r w:rsidR="00FB432F" w:rsidRPr="00FB432F">
        <w:rPr>
          <w:rFonts w:ascii="Times New Roman" w:hAnsi="Times New Roman" w:cs="Times New Roman"/>
          <w:sz w:val="24"/>
          <w:szCs w:val="24"/>
          <w:lang w:val="en-US"/>
        </w:rPr>
        <w:t xml:space="preserve">There were statistically significant differences in the relative abundance of </w:t>
      </w:r>
      <w:r w:rsidR="00BC1DDB">
        <w:rPr>
          <w:rFonts w:ascii="Times New Roman" w:hAnsi="Times New Roman" w:cs="Times New Roman"/>
          <w:sz w:val="24"/>
          <w:szCs w:val="24"/>
          <w:lang w:val="en-US"/>
        </w:rPr>
        <w:t xml:space="preserve">the genera of </w:t>
      </w:r>
      <w:r w:rsidR="00FB432F" w:rsidRPr="00BC1DDB">
        <w:rPr>
          <w:rFonts w:ascii="Times New Roman" w:hAnsi="Times New Roman" w:cs="Times New Roman"/>
          <w:i/>
          <w:iCs/>
          <w:sz w:val="24"/>
          <w:szCs w:val="24"/>
          <w:lang w:val="en-US"/>
        </w:rPr>
        <w:t>Lactobacillus</w:t>
      </w:r>
      <w:r w:rsidR="00FB432F" w:rsidRPr="00FB432F">
        <w:rPr>
          <w:rFonts w:ascii="Times New Roman" w:hAnsi="Times New Roman" w:cs="Times New Roman"/>
          <w:sz w:val="24"/>
          <w:szCs w:val="24"/>
          <w:lang w:val="en-US"/>
        </w:rPr>
        <w:t xml:space="preserve"> </w:t>
      </w:r>
      <w:r w:rsidR="00BC1DDB">
        <w:rPr>
          <w:rFonts w:ascii="Times New Roman" w:hAnsi="Times New Roman" w:cs="Times New Roman"/>
          <w:sz w:val="24"/>
          <w:szCs w:val="24"/>
          <w:lang w:val="en-US"/>
        </w:rPr>
        <w:t xml:space="preserve">(P=0.029) </w:t>
      </w:r>
      <w:r w:rsidR="00FB432F" w:rsidRPr="00FB432F">
        <w:rPr>
          <w:rFonts w:ascii="Times New Roman" w:hAnsi="Times New Roman" w:cs="Times New Roman"/>
          <w:sz w:val="24"/>
          <w:szCs w:val="24"/>
          <w:lang w:val="en-US"/>
        </w:rPr>
        <w:t xml:space="preserve">and </w:t>
      </w:r>
      <w:r w:rsidR="00FB432F" w:rsidRPr="00BC1DDB">
        <w:rPr>
          <w:rFonts w:ascii="Times New Roman" w:hAnsi="Times New Roman" w:cs="Times New Roman"/>
          <w:i/>
          <w:iCs/>
          <w:sz w:val="24"/>
          <w:szCs w:val="24"/>
          <w:lang w:val="en-US"/>
        </w:rPr>
        <w:t>Bifidobacterium</w:t>
      </w:r>
      <w:r w:rsidR="00FB432F" w:rsidRPr="00FB432F">
        <w:rPr>
          <w:rFonts w:ascii="Times New Roman" w:hAnsi="Times New Roman" w:cs="Times New Roman"/>
          <w:sz w:val="24"/>
          <w:szCs w:val="24"/>
          <w:lang w:val="en-US"/>
        </w:rPr>
        <w:t xml:space="preserve"> </w:t>
      </w:r>
      <w:r w:rsidR="00BC1DDB">
        <w:rPr>
          <w:rFonts w:ascii="Times New Roman" w:hAnsi="Times New Roman" w:cs="Times New Roman"/>
          <w:sz w:val="24"/>
          <w:szCs w:val="24"/>
          <w:lang w:val="en-US"/>
        </w:rPr>
        <w:t xml:space="preserve">(P=0.0054) </w:t>
      </w:r>
      <w:r w:rsidR="00FB432F" w:rsidRPr="00FB432F">
        <w:rPr>
          <w:rFonts w:ascii="Times New Roman" w:hAnsi="Times New Roman" w:cs="Times New Roman"/>
          <w:sz w:val="24"/>
          <w:szCs w:val="24"/>
          <w:lang w:val="en-US"/>
        </w:rPr>
        <w:t xml:space="preserve">in rectal swabs </w:t>
      </w:r>
      <w:r w:rsidR="001C26A1">
        <w:rPr>
          <w:rFonts w:ascii="Times New Roman" w:hAnsi="Times New Roman" w:cs="Times New Roman"/>
          <w:sz w:val="24"/>
          <w:szCs w:val="24"/>
          <w:lang w:val="en-US"/>
        </w:rPr>
        <w:t xml:space="preserve">as well as </w:t>
      </w:r>
      <w:r w:rsidR="001C26A1" w:rsidRPr="00F943C2">
        <w:rPr>
          <w:rFonts w:ascii="Times New Roman" w:hAnsi="Times New Roman" w:cs="Times New Roman"/>
          <w:i/>
          <w:iCs/>
          <w:sz w:val="24"/>
          <w:szCs w:val="24"/>
          <w:lang w:val="en-US"/>
        </w:rPr>
        <w:t>Streptococcus</w:t>
      </w:r>
      <w:r w:rsidR="001C26A1">
        <w:rPr>
          <w:rFonts w:ascii="Times New Roman" w:hAnsi="Times New Roman" w:cs="Times New Roman"/>
          <w:sz w:val="24"/>
          <w:szCs w:val="24"/>
          <w:lang w:val="en-US"/>
        </w:rPr>
        <w:t xml:space="preserve"> (P=0.043) in the </w:t>
      </w:r>
      <w:r w:rsidR="001C26A1" w:rsidRPr="001C26A1">
        <w:rPr>
          <w:rFonts w:ascii="Times New Roman" w:hAnsi="Times New Roman" w:cs="Times New Roman"/>
          <w:sz w:val="24"/>
          <w:szCs w:val="24"/>
          <w:lang w:val="en-US"/>
        </w:rPr>
        <w:t>vaginal introitus</w:t>
      </w:r>
      <w:r w:rsidR="001C26A1">
        <w:rPr>
          <w:rFonts w:ascii="Times New Roman" w:hAnsi="Times New Roman" w:cs="Times New Roman"/>
          <w:sz w:val="24"/>
          <w:szCs w:val="24"/>
          <w:lang w:val="en-US"/>
        </w:rPr>
        <w:t xml:space="preserve"> samples </w:t>
      </w:r>
      <w:r w:rsidR="00FB432F" w:rsidRPr="00FB432F">
        <w:rPr>
          <w:rFonts w:ascii="Times New Roman" w:hAnsi="Times New Roman" w:cs="Times New Roman"/>
          <w:sz w:val="24"/>
          <w:szCs w:val="24"/>
          <w:lang w:val="en-US"/>
        </w:rPr>
        <w:t xml:space="preserve">between women with T1D and </w:t>
      </w:r>
      <w:r w:rsidR="00BC1DDB">
        <w:rPr>
          <w:rFonts w:ascii="Times New Roman" w:hAnsi="Times New Roman" w:cs="Times New Roman"/>
          <w:sz w:val="24"/>
          <w:szCs w:val="24"/>
          <w:lang w:val="en-US"/>
        </w:rPr>
        <w:t>unaffected</w:t>
      </w:r>
      <w:r w:rsidR="00FB432F" w:rsidRPr="00FB432F">
        <w:rPr>
          <w:rFonts w:ascii="Times New Roman" w:hAnsi="Times New Roman" w:cs="Times New Roman"/>
          <w:sz w:val="24"/>
          <w:szCs w:val="24"/>
          <w:lang w:val="en-US"/>
        </w:rPr>
        <w:t xml:space="preserve"> women</w:t>
      </w:r>
      <w:r w:rsidR="000C1C12">
        <w:rPr>
          <w:rFonts w:ascii="Times New Roman" w:hAnsi="Times New Roman" w:cs="Times New Roman"/>
          <w:sz w:val="24"/>
          <w:szCs w:val="24"/>
          <w:lang w:val="en-US"/>
        </w:rPr>
        <w:t xml:space="preserve"> which</w:t>
      </w:r>
      <w:r w:rsidR="00BC1DDB">
        <w:rPr>
          <w:rFonts w:ascii="Times New Roman" w:hAnsi="Times New Roman" w:cs="Times New Roman"/>
          <w:sz w:val="24"/>
          <w:szCs w:val="24"/>
          <w:lang w:val="en-US"/>
        </w:rPr>
        <w:t xml:space="preserve"> </w:t>
      </w:r>
      <w:commentRangeStart w:id="142"/>
      <w:r w:rsidR="00BC1DDB">
        <w:rPr>
          <w:rFonts w:ascii="Times New Roman" w:hAnsi="Times New Roman" w:cs="Times New Roman"/>
          <w:sz w:val="24"/>
          <w:szCs w:val="24"/>
          <w:lang w:val="en-US"/>
        </w:rPr>
        <w:t>declar</w:t>
      </w:r>
      <w:r w:rsidR="000C1C12">
        <w:rPr>
          <w:rFonts w:ascii="Times New Roman" w:hAnsi="Times New Roman" w:cs="Times New Roman"/>
          <w:sz w:val="24"/>
          <w:szCs w:val="24"/>
          <w:lang w:val="en-US"/>
        </w:rPr>
        <w:t>ed</w:t>
      </w:r>
      <w:r w:rsidR="00BC1DDB">
        <w:rPr>
          <w:rFonts w:ascii="Times New Roman" w:hAnsi="Times New Roman" w:cs="Times New Roman"/>
          <w:sz w:val="24"/>
          <w:szCs w:val="24"/>
          <w:lang w:val="en-US"/>
        </w:rPr>
        <w:t xml:space="preserve"> </w:t>
      </w:r>
      <w:r w:rsidR="007E2DF2">
        <w:rPr>
          <w:rFonts w:ascii="Times New Roman" w:hAnsi="Times New Roman" w:cs="Times New Roman"/>
          <w:sz w:val="24"/>
          <w:szCs w:val="24"/>
          <w:lang w:val="en-US"/>
        </w:rPr>
        <w:t xml:space="preserve">consumption of the </w:t>
      </w:r>
      <w:r w:rsidR="00BC1DDB" w:rsidRPr="00BC1DDB">
        <w:rPr>
          <w:rFonts w:ascii="Times New Roman" w:hAnsi="Times New Roman" w:cs="Times New Roman"/>
          <w:sz w:val="24"/>
          <w:szCs w:val="24"/>
          <w:lang w:val="en-US"/>
        </w:rPr>
        <w:t>probiotic</w:t>
      </w:r>
      <w:r w:rsidR="000162A1">
        <w:rPr>
          <w:rFonts w:ascii="Times New Roman" w:hAnsi="Times New Roman" w:cs="Times New Roman"/>
          <w:sz w:val="24"/>
          <w:szCs w:val="24"/>
          <w:lang w:val="en-US"/>
        </w:rPr>
        <w:t xml:space="preserve"> food products</w:t>
      </w:r>
      <w:r w:rsidR="00BC1DDB" w:rsidRPr="00BC1DDB">
        <w:rPr>
          <w:rFonts w:ascii="Times New Roman" w:hAnsi="Times New Roman" w:cs="Times New Roman"/>
          <w:sz w:val="24"/>
          <w:szCs w:val="24"/>
          <w:lang w:val="en-US"/>
        </w:rPr>
        <w:t xml:space="preserve"> </w:t>
      </w:r>
      <w:commentRangeEnd w:id="142"/>
      <w:r w:rsidR="000162A1">
        <w:rPr>
          <w:rStyle w:val="CommentReference"/>
        </w:rPr>
        <w:commentReference w:id="142"/>
      </w:r>
      <w:r w:rsidR="00BC1DDB" w:rsidRPr="00BC1DDB">
        <w:rPr>
          <w:rFonts w:ascii="Times New Roman" w:hAnsi="Times New Roman" w:cs="Times New Roman"/>
          <w:sz w:val="24"/>
          <w:szCs w:val="24"/>
          <w:lang w:val="en-US"/>
        </w:rPr>
        <w:t>during pregnancy</w:t>
      </w:r>
      <w:r w:rsidR="00BC1DDB">
        <w:rPr>
          <w:rFonts w:ascii="Times New Roman" w:hAnsi="Times New Roman" w:cs="Times New Roman"/>
          <w:sz w:val="24"/>
          <w:szCs w:val="24"/>
          <w:lang w:val="en-US"/>
        </w:rPr>
        <w:t>.</w:t>
      </w:r>
    </w:p>
    <w:p w14:paraId="6144CA71" w14:textId="009E9BC1" w:rsidR="00193E7D" w:rsidRDefault="00E62D42" w:rsidP="00FB62E3">
      <w:pPr>
        <w:spacing w:line="480" w:lineRule="auto"/>
        <w:ind w:firstLine="708"/>
        <w:jc w:val="both"/>
        <w:rPr>
          <w:rFonts w:ascii="Times New Roman" w:hAnsi="Times New Roman" w:cs="Times New Roman"/>
          <w:sz w:val="24"/>
          <w:szCs w:val="24"/>
          <w:lang w:val="en-US"/>
        </w:rPr>
      </w:pPr>
      <w:r w:rsidRPr="00E62D42">
        <w:rPr>
          <w:rFonts w:ascii="Times New Roman" w:hAnsi="Times New Roman" w:cs="Times New Roman"/>
          <w:sz w:val="24"/>
          <w:szCs w:val="24"/>
          <w:lang w:val="en-US"/>
        </w:rPr>
        <w:t>Since pregnant women took different types of supplements, and the supplements contained a different number of bacterial strains, it was impossible to accurately determine the amounts of probiotics taken.</w:t>
      </w:r>
      <w:r>
        <w:rPr>
          <w:rFonts w:ascii="Times New Roman" w:hAnsi="Times New Roman" w:cs="Times New Roman"/>
          <w:sz w:val="24"/>
          <w:szCs w:val="24"/>
          <w:lang w:val="en-US"/>
        </w:rPr>
        <w:t xml:space="preserve"> T</w:t>
      </w:r>
      <w:r w:rsidR="00CD25B1">
        <w:rPr>
          <w:rFonts w:ascii="Times New Roman" w:hAnsi="Times New Roman" w:cs="Times New Roman"/>
          <w:sz w:val="24"/>
          <w:szCs w:val="24"/>
          <w:lang w:val="en-US"/>
        </w:rPr>
        <w:t>he intake</w:t>
      </w:r>
      <w:r w:rsidR="00CD25B1" w:rsidRPr="00FB62E3">
        <w:rPr>
          <w:rFonts w:ascii="Times New Roman" w:hAnsi="Times New Roman" w:cs="Times New Roman"/>
          <w:sz w:val="24"/>
          <w:szCs w:val="24"/>
          <w:lang w:val="en-US"/>
        </w:rPr>
        <w:t xml:space="preserve"> </w:t>
      </w:r>
      <w:r w:rsidR="00CD25B1">
        <w:rPr>
          <w:rFonts w:ascii="Times New Roman" w:hAnsi="Times New Roman" w:cs="Times New Roman"/>
          <w:sz w:val="24"/>
          <w:szCs w:val="24"/>
          <w:lang w:val="en-US"/>
        </w:rPr>
        <w:t xml:space="preserve">of </w:t>
      </w:r>
      <w:r w:rsidR="00FB62E3" w:rsidRPr="00FB62E3">
        <w:rPr>
          <w:rFonts w:ascii="Times New Roman" w:hAnsi="Times New Roman" w:cs="Times New Roman"/>
          <w:sz w:val="24"/>
          <w:szCs w:val="24"/>
          <w:lang w:val="en-US"/>
        </w:rPr>
        <w:t>probiotics</w:t>
      </w:r>
      <w:r w:rsidR="00FB62E3">
        <w:rPr>
          <w:rFonts w:ascii="Times New Roman" w:hAnsi="Times New Roman" w:cs="Times New Roman"/>
          <w:sz w:val="24"/>
          <w:szCs w:val="24"/>
          <w:lang w:val="en-US"/>
        </w:rPr>
        <w:t xml:space="preserve"> </w:t>
      </w:r>
      <w:r w:rsidR="00CD25B1" w:rsidRPr="00FB62E3">
        <w:rPr>
          <w:rFonts w:ascii="Times New Roman" w:hAnsi="Times New Roman" w:cs="Times New Roman"/>
          <w:sz w:val="24"/>
          <w:szCs w:val="24"/>
          <w:lang w:val="en-US"/>
        </w:rPr>
        <w:t>during pregnancy</w:t>
      </w:r>
      <w:r w:rsidR="009C7732">
        <w:rPr>
          <w:rFonts w:ascii="Times New Roman" w:hAnsi="Times New Roman" w:cs="Times New Roman"/>
          <w:sz w:val="24"/>
          <w:szCs w:val="24"/>
          <w:lang w:val="en-US"/>
        </w:rPr>
        <w:t xml:space="preserve"> </w:t>
      </w:r>
      <w:r w:rsidR="00FB62E3">
        <w:rPr>
          <w:rFonts w:ascii="Times New Roman" w:hAnsi="Times New Roman" w:cs="Times New Roman"/>
          <w:sz w:val="24"/>
          <w:szCs w:val="24"/>
          <w:lang w:val="en-US"/>
        </w:rPr>
        <w:t xml:space="preserve">in </w:t>
      </w:r>
      <w:r w:rsidR="00CD25B1">
        <w:rPr>
          <w:rFonts w:ascii="Times New Roman" w:hAnsi="Times New Roman" w:cs="Times New Roman"/>
          <w:sz w:val="24"/>
          <w:szCs w:val="24"/>
          <w:lang w:val="en-US"/>
        </w:rPr>
        <w:t xml:space="preserve">the </w:t>
      </w:r>
      <w:r w:rsidR="00FB62E3">
        <w:rPr>
          <w:rFonts w:ascii="Times New Roman" w:hAnsi="Times New Roman" w:cs="Times New Roman"/>
          <w:sz w:val="24"/>
          <w:szCs w:val="24"/>
          <w:lang w:val="en-US"/>
        </w:rPr>
        <w:t>form of probiotics and</w:t>
      </w:r>
      <w:r>
        <w:rPr>
          <w:rFonts w:ascii="Times New Roman" w:hAnsi="Times New Roman" w:cs="Times New Roman"/>
          <w:sz w:val="24"/>
          <w:szCs w:val="24"/>
          <w:lang w:val="en-US"/>
        </w:rPr>
        <w:t>/or</w:t>
      </w:r>
      <w:r w:rsidR="00FB62E3">
        <w:rPr>
          <w:rFonts w:ascii="Times New Roman" w:hAnsi="Times New Roman" w:cs="Times New Roman"/>
          <w:sz w:val="24"/>
          <w:szCs w:val="24"/>
          <w:lang w:val="en-US"/>
        </w:rPr>
        <w:t xml:space="preserve"> </w:t>
      </w:r>
      <w:proofErr w:type="spellStart"/>
      <w:r w:rsidR="00FB62E3">
        <w:rPr>
          <w:rFonts w:ascii="Times New Roman" w:hAnsi="Times New Roman" w:cs="Times New Roman"/>
          <w:sz w:val="24"/>
          <w:szCs w:val="24"/>
          <w:lang w:val="en-US"/>
        </w:rPr>
        <w:t>synbiotics</w:t>
      </w:r>
      <w:proofErr w:type="spellEnd"/>
      <w:r w:rsidR="009C7732">
        <w:rPr>
          <w:rFonts w:ascii="Times New Roman" w:hAnsi="Times New Roman" w:cs="Times New Roman"/>
          <w:sz w:val="24"/>
          <w:szCs w:val="24"/>
          <w:lang w:val="en-US"/>
        </w:rPr>
        <w:t xml:space="preserve"> (the </w:t>
      </w:r>
      <w:r w:rsidR="009C7732" w:rsidRPr="009C7732">
        <w:rPr>
          <w:rFonts w:ascii="Times New Roman" w:hAnsi="Times New Roman" w:cs="Times New Roman"/>
          <w:sz w:val="24"/>
          <w:szCs w:val="24"/>
          <w:lang w:val="en-US"/>
        </w:rPr>
        <w:t>qualitative data</w:t>
      </w:r>
      <w:r w:rsidR="009C7732">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00CD25B1">
        <w:rPr>
          <w:rFonts w:ascii="Times New Roman" w:hAnsi="Times New Roman" w:cs="Times New Roman"/>
          <w:sz w:val="24"/>
          <w:szCs w:val="24"/>
          <w:lang w:val="en-US"/>
        </w:rPr>
        <w:t xml:space="preserve"> summarized in </w:t>
      </w:r>
      <w:r w:rsidR="00CD25B1" w:rsidRPr="00CD25B1">
        <w:rPr>
          <w:rFonts w:ascii="Times New Roman" w:hAnsi="Times New Roman" w:cs="Times New Roman"/>
          <w:sz w:val="24"/>
          <w:szCs w:val="24"/>
          <w:highlight w:val="green"/>
          <w:lang w:val="en-US"/>
        </w:rPr>
        <w:t>Table</w:t>
      </w:r>
      <w:r w:rsidR="00E83645">
        <w:rPr>
          <w:rFonts w:ascii="Times New Roman" w:hAnsi="Times New Roman" w:cs="Times New Roman"/>
          <w:sz w:val="24"/>
          <w:szCs w:val="24"/>
          <w:lang w:val="en-US"/>
        </w:rPr>
        <w:t xml:space="preserve"> S1</w:t>
      </w:r>
      <w:r w:rsidR="00CD25B1">
        <w:rPr>
          <w:rFonts w:ascii="Times New Roman" w:hAnsi="Times New Roman" w:cs="Times New Roman"/>
          <w:sz w:val="24"/>
          <w:szCs w:val="24"/>
          <w:lang w:val="en-US"/>
        </w:rPr>
        <w:t>.</w:t>
      </w:r>
      <w:r w:rsidR="00D32256">
        <w:rPr>
          <w:rFonts w:ascii="Times New Roman" w:hAnsi="Times New Roman" w:cs="Times New Roman"/>
          <w:sz w:val="24"/>
          <w:szCs w:val="24"/>
          <w:lang w:val="en-US"/>
        </w:rPr>
        <w:t xml:space="preserve"> </w:t>
      </w:r>
      <w:r w:rsidR="009B2EAB" w:rsidRPr="009B2EAB">
        <w:rPr>
          <w:rFonts w:ascii="Times New Roman" w:hAnsi="Times New Roman" w:cs="Times New Roman"/>
          <w:sz w:val="24"/>
          <w:szCs w:val="24"/>
          <w:lang w:val="en-US"/>
        </w:rPr>
        <w:t xml:space="preserve">The assessment did not take into account </w:t>
      </w:r>
      <w:r w:rsidR="003916A7">
        <w:rPr>
          <w:rFonts w:ascii="Times New Roman" w:hAnsi="Times New Roman" w:cs="Times New Roman"/>
          <w:sz w:val="24"/>
          <w:szCs w:val="24"/>
          <w:lang w:val="en-US"/>
        </w:rPr>
        <w:t>the actual amounts</w:t>
      </w:r>
      <w:r w:rsidR="005142AC">
        <w:rPr>
          <w:rFonts w:ascii="Times New Roman" w:hAnsi="Times New Roman" w:cs="Times New Roman"/>
          <w:sz w:val="24"/>
          <w:szCs w:val="24"/>
          <w:lang w:val="en-US"/>
        </w:rPr>
        <w:t xml:space="preserve"> of </w:t>
      </w:r>
      <w:r w:rsidR="000D1174">
        <w:rPr>
          <w:rFonts w:ascii="Times New Roman" w:hAnsi="Times New Roman" w:cs="Times New Roman"/>
          <w:sz w:val="24"/>
          <w:szCs w:val="24"/>
          <w:lang w:val="en-US"/>
        </w:rPr>
        <w:t xml:space="preserve">taken probiotic and/or </w:t>
      </w:r>
      <w:proofErr w:type="spellStart"/>
      <w:r w:rsidR="000D1174">
        <w:rPr>
          <w:rFonts w:ascii="Times New Roman" w:hAnsi="Times New Roman" w:cs="Times New Roman"/>
          <w:sz w:val="24"/>
          <w:szCs w:val="24"/>
          <w:lang w:val="en-US"/>
        </w:rPr>
        <w:t>synbiotic</w:t>
      </w:r>
      <w:proofErr w:type="spellEnd"/>
      <w:r w:rsidR="00CE088A">
        <w:rPr>
          <w:rFonts w:ascii="Times New Roman" w:hAnsi="Times New Roman" w:cs="Times New Roman"/>
          <w:sz w:val="24"/>
          <w:szCs w:val="24"/>
          <w:lang w:val="en-US"/>
        </w:rPr>
        <w:t xml:space="preserve"> supplements</w:t>
      </w:r>
      <w:r w:rsidR="00077CE9">
        <w:rPr>
          <w:rFonts w:ascii="Times New Roman" w:hAnsi="Times New Roman" w:cs="Times New Roman"/>
          <w:sz w:val="24"/>
          <w:szCs w:val="24"/>
          <w:lang w:val="en-US"/>
        </w:rPr>
        <w:t>,</w:t>
      </w:r>
      <w:r w:rsidR="000D1174" w:rsidRPr="009B2EAB">
        <w:rPr>
          <w:rFonts w:ascii="Times New Roman" w:hAnsi="Times New Roman" w:cs="Times New Roman"/>
          <w:sz w:val="24"/>
          <w:szCs w:val="24"/>
          <w:lang w:val="en-US"/>
        </w:rPr>
        <w:t xml:space="preserve"> </w:t>
      </w:r>
      <w:r w:rsidR="000D1174">
        <w:rPr>
          <w:rFonts w:ascii="Times New Roman" w:hAnsi="Times New Roman" w:cs="Times New Roman"/>
          <w:sz w:val="24"/>
          <w:szCs w:val="24"/>
          <w:lang w:val="en-US"/>
        </w:rPr>
        <w:t xml:space="preserve">and </w:t>
      </w:r>
      <w:r w:rsidR="009B2EAB" w:rsidRPr="009B2EAB">
        <w:rPr>
          <w:rFonts w:ascii="Times New Roman" w:hAnsi="Times New Roman" w:cs="Times New Roman"/>
          <w:sz w:val="24"/>
          <w:szCs w:val="24"/>
          <w:lang w:val="en-US"/>
        </w:rPr>
        <w:t xml:space="preserve">probiotics </w:t>
      </w:r>
      <w:r w:rsidR="00CE088A">
        <w:rPr>
          <w:rFonts w:ascii="Times New Roman" w:hAnsi="Times New Roman" w:cs="Times New Roman"/>
          <w:sz w:val="24"/>
          <w:szCs w:val="24"/>
          <w:lang w:val="en-US"/>
        </w:rPr>
        <w:t xml:space="preserve">and prebiotics </w:t>
      </w:r>
      <w:r w:rsidR="009B2EAB" w:rsidRPr="009B2EAB">
        <w:rPr>
          <w:rFonts w:ascii="Times New Roman" w:hAnsi="Times New Roman" w:cs="Times New Roman"/>
          <w:sz w:val="24"/>
          <w:szCs w:val="24"/>
          <w:lang w:val="en-US"/>
        </w:rPr>
        <w:t>from various types of probiotic food products consumed by the surveyed women.</w:t>
      </w:r>
      <w:commentRangeEnd w:id="141"/>
      <w:r w:rsidR="00A07C7B">
        <w:rPr>
          <w:rStyle w:val="CommentReference"/>
        </w:rPr>
        <w:commentReference w:id="141"/>
      </w:r>
    </w:p>
    <w:p w14:paraId="3C48DAE7" w14:textId="3C2ACCD2" w:rsidR="00CF55A4" w:rsidRPr="009D1890" w:rsidRDefault="009D1890" w:rsidP="00BB483F">
      <w:pPr>
        <w:spacing w:line="480" w:lineRule="auto"/>
        <w:jc w:val="both"/>
        <w:rPr>
          <w:rFonts w:ascii="Times New Roman" w:hAnsi="Times New Roman" w:cs="Times New Roman"/>
          <w:b/>
          <w:bCs/>
          <w:sz w:val="24"/>
          <w:szCs w:val="24"/>
          <w:lang w:val="en-US"/>
        </w:rPr>
      </w:pPr>
      <w:commentRangeStart w:id="143"/>
      <w:r w:rsidRPr="009D1890">
        <w:rPr>
          <w:rFonts w:ascii="Times New Roman" w:hAnsi="Times New Roman" w:cs="Times New Roman"/>
          <w:b/>
          <w:bCs/>
          <w:sz w:val="24"/>
          <w:szCs w:val="24"/>
          <w:lang w:val="en-GB"/>
        </w:rPr>
        <w:lastRenderedPageBreak/>
        <w:t>The percentage of</w:t>
      </w:r>
      <w:r w:rsidRPr="009D1890">
        <w:rPr>
          <w:rFonts w:ascii="Times New Roman" w:hAnsi="Times New Roman" w:cs="Times New Roman"/>
          <w:b/>
          <w:bCs/>
          <w:sz w:val="24"/>
          <w:szCs w:val="24"/>
          <w:lang w:val="en-US"/>
        </w:rPr>
        <w:t xml:space="preserve"> </w:t>
      </w:r>
      <w:r w:rsidRPr="009D1890">
        <w:rPr>
          <w:rFonts w:ascii="Times New Roman" w:hAnsi="Times New Roman" w:cs="Times New Roman"/>
          <w:b/>
          <w:bCs/>
          <w:sz w:val="24"/>
          <w:szCs w:val="24"/>
          <w:lang w:val="en-GB"/>
        </w:rPr>
        <w:t>energy derived from protein</w:t>
      </w:r>
      <w:r w:rsidRPr="009D1890">
        <w:rPr>
          <w:rFonts w:ascii="Times New Roman" w:hAnsi="Times New Roman" w:cs="Times New Roman"/>
          <w:b/>
          <w:bCs/>
          <w:sz w:val="24"/>
          <w:szCs w:val="24"/>
          <w:lang w:val="en-US"/>
        </w:rPr>
        <w:t xml:space="preserve"> in </w:t>
      </w:r>
      <w:r w:rsidR="00CF55A4" w:rsidRPr="009D1890">
        <w:rPr>
          <w:rFonts w:ascii="Times New Roman" w:hAnsi="Times New Roman" w:cs="Times New Roman"/>
          <w:b/>
          <w:bCs/>
          <w:sz w:val="24"/>
          <w:szCs w:val="24"/>
          <w:lang w:val="en-US"/>
        </w:rPr>
        <w:t>diet</w:t>
      </w:r>
      <w:r w:rsidRPr="009D1890">
        <w:rPr>
          <w:rFonts w:ascii="Times New Roman" w:hAnsi="Times New Roman" w:cs="Times New Roman"/>
          <w:b/>
          <w:bCs/>
          <w:sz w:val="24"/>
          <w:szCs w:val="24"/>
          <w:lang w:val="en-US"/>
        </w:rPr>
        <w:t xml:space="preserve"> of women with T1D and microbiota composition</w:t>
      </w:r>
    </w:p>
    <w:p w14:paraId="2096C8A7" w14:textId="0082859B" w:rsidR="00CF55A4" w:rsidRPr="006613E9" w:rsidRDefault="009B3CD8" w:rsidP="00BB483F">
      <w:pPr>
        <w:spacing w:line="480" w:lineRule="auto"/>
        <w:ind w:firstLine="708"/>
        <w:jc w:val="both"/>
        <w:rPr>
          <w:rFonts w:ascii="Times New Roman" w:hAnsi="Times New Roman" w:cs="Times New Roman"/>
          <w:sz w:val="24"/>
          <w:szCs w:val="24"/>
          <w:lang w:val="en-US"/>
        </w:rPr>
      </w:pPr>
      <w:r w:rsidRPr="009B3CD8">
        <w:rPr>
          <w:rFonts w:ascii="Times New Roman" w:hAnsi="Times New Roman" w:cs="Times New Roman"/>
          <w:sz w:val="24"/>
          <w:szCs w:val="24"/>
          <w:lang w:val="en-US"/>
        </w:rPr>
        <w:t xml:space="preserve">The influence of </w:t>
      </w:r>
      <w:r w:rsidRPr="009B3CD8">
        <w:rPr>
          <w:rFonts w:ascii="Times New Roman" w:hAnsi="Times New Roman" w:cs="Times New Roman"/>
          <w:sz w:val="24"/>
          <w:szCs w:val="24"/>
          <w:lang w:val="en-GB"/>
        </w:rPr>
        <w:t>the percentage of</w:t>
      </w:r>
      <w:r w:rsidRPr="009B3CD8">
        <w:rPr>
          <w:rFonts w:ascii="Times New Roman" w:hAnsi="Times New Roman" w:cs="Times New Roman"/>
          <w:sz w:val="24"/>
          <w:szCs w:val="24"/>
          <w:lang w:val="en-US"/>
        </w:rPr>
        <w:t xml:space="preserve"> </w:t>
      </w:r>
      <w:r w:rsidRPr="009B3CD8">
        <w:rPr>
          <w:rFonts w:ascii="Times New Roman" w:hAnsi="Times New Roman" w:cs="Times New Roman"/>
          <w:sz w:val="24"/>
          <w:szCs w:val="24"/>
          <w:lang w:val="en-GB"/>
        </w:rPr>
        <w:t xml:space="preserve">energy derived from protein </w:t>
      </w:r>
      <w:r w:rsidRPr="009B3CD8">
        <w:rPr>
          <w:rFonts w:ascii="Times New Roman" w:hAnsi="Times New Roman" w:cs="Times New Roman"/>
          <w:sz w:val="24"/>
          <w:szCs w:val="24"/>
          <w:lang w:val="en-US"/>
        </w:rPr>
        <w:t xml:space="preserve">on </w:t>
      </w:r>
      <w:r w:rsidRPr="009B3CD8">
        <w:rPr>
          <w:rFonts w:ascii="Times New Roman" w:hAnsi="Times New Roman" w:cs="Times New Roman"/>
          <w:sz w:val="24"/>
          <w:szCs w:val="24"/>
          <w:lang w:val="en-GB"/>
        </w:rPr>
        <w:t xml:space="preserve">maternal and </w:t>
      </w:r>
      <w:r w:rsidRPr="009B3CD8">
        <w:rPr>
          <w:rFonts w:ascii="Times New Roman" w:hAnsi="Times New Roman" w:cs="Times New Roman"/>
          <w:sz w:val="24"/>
          <w:szCs w:val="24"/>
          <w:lang w:val="en-US"/>
        </w:rPr>
        <w:t>neonatal microbiota composition was found</w:t>
      </w:r>
      <w:r w:rsidR="00A87FA7">
        <w:rPr>
          <w:rFonts w:ascii="Times New Roman" w:hAnsi="Times New Roman" w:cs="Times New Roman"/>
          <w:sz w:val="24"/>
          <w:szCs w:val="24"/>
          <w:lang w:val="en-US"/>
        </w:rPr>
        <w:t>,</w:t>
      </w:r>
      <w:r w:rsidRPr="009B3CD8">
        <w:rPr>
          <w:rFonts w:ascii="Times New Roman" w:hAnsi="Times New Roman" w:cs="Times New Roman"/>
          <w:sz w:val="24"/>
          <w:szCs w:val="24"/>
          <w:lang w:val="en-US"/>
        </w:rPr>
        <w:t xml:space="preserve"> regardless of</w:t>
      </w:r>
      <w:r w:rsidRPr="009B3CD8">
        <w:rPr>
          <w:rFonts w:ascii="Times New Roman" w:hAnsi="Times New Roman" w:cs="Times New Roman"/>
          <w:sz w:val="24"/>
          <w:szCs w:val="24"/>
          <w:lang w:val="en-GB"/>
        </w:rPr>
        <w:t xml:space="preserve"> </w:t>
      </w:r>
      <w:r w:rsidRPr="009B3CD8">
        <w:rPr>
          <w:rFonts w:ascii="Times New Roman" w:hAnsi="Times New Roman" w:cs="Times New Roman"/>
          <w:sz w:val="24"/>
          <w:szCs w:val="24"/>
          <w:lang w:val="en-US"/>
        </w:rPr>
        <w:t xml:space="preserve">the </w:t>
      </w:r>
      <w:r w:rsidRPr="009B3CD8">
        <w:rPr>
          <w:rFonts w:ascii="Times New Roman" w:hAnsi="Times New Roman" w:cs="Times New Roman"/>
          <w:sz w:val="24"/>
          <w:szCs w:val="24"/>
          <w:lang w:val="en-GB"/>
        </w:rPr>
        <w:t>T1D</w:t>
      </w:r>
      <w:r w:rsidRPr="009B3CD8">
        <w:rPr>
          <w:rFonts w:ascii="Times New Roman" w:hAnsi="Times New Roman" w:cs="Times New Roman"/>
          <w:sz w:val="24"/>
          <w:szCs w:val="24"/>
          <w:lang w:val="en-US"/>
        </w:rPr>
        <w:t xml:space="preserve"> disease status</w:t>
      </w:r>
      <w:r w:rsidRPr="009B3CD8">
        <w:rPr>
          <w:rFonts w:ascii="Times New Roman" w:hAnsi="Times New Roman" w:cs="Times New Roman"/>
          <w:sz w:val="24"/>
          <w:szCs w:val="24"/>
          <w:lang w:val="en-GB"/>
        </w:rPr>
        <w:t xml:space="preserve"> </w:t>
      </w:r>
      <w:r w:rsidRPr="009B3CD8">
        <w:rPr>
          <w:rFonts w:ascii="Times New Roman" w:hAnsi="Times New Roman" w:cs="Times New Roman"/>
          <w:sz w:val="24"/>
          <w:szCs w:val="24"/>
          <w:lang w:val="en-US"/>
        </w:rPr>
        <w:t>(P=0.00</w:t>
      </w:r>
      <w:r w:rsidR="00A87FA7">
        <w:rPr>
          <w:rFonts w:ascii="Times New Roman" w:hAnsi="Times New Roman" w:cs="Times New Roman"/>
          <w:sz w:val="24"/>
          <w:szCs w:val="24"/>
          <w:lang w:val="en-GB"/>
        </w:rPr>
        <w:t>2</w:t>
      </w:r>
      <w:r w:rsidRPr="009B3CD8">
        <w:rPr>
          <w:rFonts w:ascii="Times New Roman" w:hAnsi="Times New Roman" w:cs="Times New Roman"/>
          <w:sz w:val="24"/>
          <w:szCs w:val="24"/>
          <w:lang w:val="en-US"/>
        </w:rPr>
        <w:t>)</w:t>
      </w:r>
      <w:r w:rsidRPr="009B3CD8">
        <w:rPr>
          <w:rFonts w:ascii="Times New Roman" w:hAnsi="Times New Roman" w:cs="Times New Roman"/>
          <w:sz w:val="24"/>
          <w:szCs w:val="24"/>
          <w:lang w:val="en-GB"/>
        </w:rPr>
        <w:t>. Also, combined, the disease and energy derived from proteins, influenced the microbiota composition (P=0.0027)</w:t>
      </w:r>
      <w:r w:rsidR="00A87FA7">
        <w:rPr>
          <w:rFonts w:ascii="Times New Roman" w:hAnsi="Times New Roman" w:cs="Times New Roman"/>
          <w:sz w:val="24"/>
          <w:szCs w:val="24"/>
          <w:lang w:val="en-GB"/>
        </w:rPr>
        <w:t xml:space="preserve"> </w:t>
      </w:r>
      <w:r w:rsidR="006613E9" w:rsidRPr="006613E9">
        <w:rPr>
          <w:rFonts w:ascii="Times New Roman" w:hAnsi="Times New Roman" w:cs="Times New Roman"/>
          <w:sz w:val="24"/>
          <w:szCs w:val="24"/>
          <w:lang w:val="en-US"/>
        </w:rPr>
        <w:t>(</w:t>
      </w:r>
      <w:r w:rsidR="006613E9" w:rsidRPr="003D2688">
        <w:rPr>
          <w:rFonts w:ascii="Times New Roman" w:hAnsi="Times New Roman" w:cs="Times New Roman"/>
          <w:sz w:val="24"/>
          <w:szCs w:val="24"/>
          <w:highlight w:val="cyan"/>
          <w:lang w:val="en-US"/>
        </w:rPr>
        <w:t>Figure</w:t>
      </w:r>
      <w:r w:rsidR="003D2688" w:rsidRPr="003D2688">
        <w:rPr>
          <w:rFonts w:ascii="Times New Roman" w:hAnsi="Times New Roman" w:cs="Times New Roman"/>
          <w:sz w:val="24"/>
          <w:szCs w:val="24"/>
          <w:lang w:val="en-US"/>
        </w:rPr>
        <w:t xml:space="preserve"> </w:t>
      </w:r>
      <w:r w:rsidR="003D2688">
        <w:rPr>
          <w:rFonts w:ascii="Times New Roman" w:hAnsi="Times New Roman" w:cs="Times New Roman"/>
          <w:sz w:val="24"/>
          <w:szCs w:val="24"/>
          <w:lang w:val="en-US"/>
        </w:rPr>
        <w:t>S7</w:t>
      </w:r>
      <w:r w:rsidR="006613E9" w:rsidRPr="006613E9">
        <w:rPr>
          <w:rFonts w:ascii="Times New Roman" w:hAnsi="Times New Roman" w:cs="Times New Roman"/>
          <w:sz w:val="24"/>
          <w:szCs w:val="24"/>
          <w:lang w:val="en-US"/>
        </w:rPr>
        <w:t xml:space="preserve">). </w:t>
      </w:r>
      <w:commentRangeEnd w:id="143"/>
      <w:r w:rsidR="00A07C7B">
        <w:rPr>
          <w:rStyle w:val="CommentReference"/>
        </w:rPr>
        <w:commentReference w:id="143"/>
      </w:r>
    </w:p>
    <w:p w14:paraId="7E5A2849" w14:textId="77777777" w:rsidR="00CF55A4" w:rsidRDefault="00CF55A4" w:rsidP="00FB62E3">
      <w:pPr>
        <w:spacing w:line="480" w:lineRule="auto"/>
        <w:ind w:firstLine="708"/>
        <w:jc w:val="both"/>
        <w:rPr>
          <w:rFonts w:ascii="Times New Roman" w:hAnsi="Times New Roman" w:cs="Times New Roman"/>
          <w:sz w:val="24"/>
          <w:szCs w:val="24"/>
          <w:lang w:val="en-US"/>
        </w:rPr>
      </w:pPr>
    </w:p>
    <w:p w14:paraId="2F9E88E2" w14:textId="191FF3DB" w:rsidR="0096640C" w:rsidRDefault="0096640C" w:rsidP="0096640C">
      <w:pPr>
        <w:spacing w:line="480" w:lineRule="auto"/>
        <w:jc w:val="both"/>
        <w:rPr>
          <w:rFonts w:ascii="Times New Roman" w:hAnsi="Times New Roman" w:cs="Times New Roman"/>
          <w:sz w:val="24"/>
          <w:szCs w:val="24"/>
          <w:lang w:val="en-US"/>
        </w:rPr>
      </w:pPr>
    </w:p>
    <w:p w14:paraId="79DAE129" w14:textId="77777777" w:rsidR="00DE3EE6" w:rsidRDefault="00DE3EE6" w:rsidP="0096640C">
      <w:pPr>
        <w:spacing w:line="480" w:lineRule="auto"/>
        <w:jc w:val="both"/>
        <w:rPr>
          <w:rFonts w:ascii="Times New Roman" w:hAnsi="Times New Roman" w:cs="Times New Roman"/>
          <w:sz w:val="24"/>
          <w:szCs w:val="24"/>
          <w:lang w:val="en-US"/>
        </w:rPr>
      </w:pPr>
    </w:p>
    <w:p w14:paraId="039237F3" w14:textId="77777777" w:rsidR="00AB0A6C" w:rsidRDefault="00AB0A6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C34E043" w14:textId="35C28C6E" w:rsidR="0096640C" w:rsidRDefault="0096640C" w:rsidP="0096640C">
      <w:pPr>
        <w:spacing w:line="480" w:lineRule="auto"/>
        <w:jc w:val="both"/>
        <w:rPr>
          <w:rFonts w:ascii="Times New Roman" w:hAnsi="Times New Roman" w:cs="Times New Roman"/>
          <w:b/>
          <w:bCs/>
          <w:sz w:val="24"/>
          <w:szCs w:val="24"/>
          <w:lang w:val="en-US"/>
        </w:rPr>
      </w:pPr>
      <w:commentRangeStart w:id="144"/>
      <w:r w:rsidRPr="00CE0531">
        <w:rPr>
          <w:rFonts w:ascii="Times New Roman" w:hAnsi="Times New Roman" w:cs="Times New Roman"/>
          <w:b/>
          <w:bCs/>
          <w:sz w:val="24"/>
          <w:szCs w:val="24"/>
          <w:lang w:val="en-US"/>
        </w:rPr>
        <w:lastRenderedPageBreak/>
        <w:t>Discussion</w:t>
      </w:r>
    </w:p>
    <w:p w14:paraId="3854F52A" w14:textId="247416AF" w:rsidR="00FF6118" w:rsidRPr="005A10DD" w:rsidRDefault="008F5D69" w:rsidP="00511460">
      <w:pPr>
        <w:spacing w:line="480" w:lineRule="auto"/>
        <w:ind w:firstLine="708"/>
        <w:jc w:val="both"/>
        <w:rPr>
          <w:rFonts w:ascii="Times New Roman" w:hAnsi="Times New Roman" w:cs="Times New Roman"/>
          <w:sz w:val="24"/>
          <w:szCs w:val="24"/>
          <w:lang w:val="en-US"/>
        </w:rPr>
      </w:pPr>
      <w:r w:rsidRPr="0047736F">
        <w:rPr>
          <w:rFonts w:ascii="Times New Roman" w:hAnsi="Times New Roman" w:cs="Times New Roman"/>
          <w:b/>
          <w:bCs/>
          <w:sz w:val="24"/>
          <w:szCs w:val="24"/>
          <w:lang w:val="en-US"/>
        </w:rPr>
        <w:t>Diversity of bacteria in the three assessed vaginal sampling sites</w:t>
      </w:r>
      <w:r w:rsidR="0047736F">
        <w:rPr>
          <w:rFonts w:ascii="Times New Roman" w:hAnsi="Times New Roman" w:cs="Times New Roman"/>
          <w:b/>
          <w:bCs/>
          <w:sz w:val="24"/>
          <w:szCs w:val="24"/>
          <w:lang w:val="en-US"/>
        </w:rPr>
        <w:t xml:space="preserve">. </w:t>
      </w:r>
      <w:r w:rsidR="00016FAD">
        <w:rPr>
          <w:rFonts w:ascii="Times New Roman" w:hAnsi="Times New Roman" w:cs="Times New Roman"/>
          <w:sz w:val="24"/>
          <w:szCs w:val="24"/>
          <w:lang w:val="en-US"/>
        </w:rPr>
        <w:t xml:space="preserve">In contrast to previously reported microbiota homogeneity </w:t>
      </w:r>
      <w:r w:rsidR="0047736F">
        <w:rPr>
          <w:rFonts w:ascii="Times New Roman" w:hAnsi="Times New Roman" w:cs="Times New Roman"/>
          <w:sz w:val="24"/>
          <w:szCs w:val="24"/>
          <w:lang w:val="en-US"/>
        </w:rPr>
        <w:t>in</w:t>
      </w:r>
      <w:r w:rsidR="00016FAD">
        <w:rPr>
          <w:rFonts w:ascii="Times New Roman" w:hAnsi="Times New Roman" w:cs="Times New Roman"/>
          <w:sz w:val="24"/>
          <w:szCs w:val="24"/>
          <w:lang w:val="en-US"/>
        </w:rPr>
        <w:t xml:space="preserve"> three vaginal sampling sites in unaffected pregnant women [</w:t>
      </w:r>
      <w:r w:rsidR="00016FAD" w:rsidRPr="007764E8">
        <w:rPr>
          <w:rFonts w:ascii="Times New Roman" w:hAnsi="Times New Roman" w:cs="Times New Roman"/>
          <w:sz w:val="24"/>
          <w:szCs w:val="24"/>
          <w:lang w:val="en-US"/>
        </w:rPr>
        <w:t>Huang YE</w:t>
      </w:r>
      <w:r w:rsidR="00016FAD">
        <w:rPr>
          <w:rFonts w:ascii="Times New Roman" w:hAnsi="Times New Roman" w:cs="Times New Roman"/>
          <w:sz w:val="24"/>
          <w:szCs w:val="24"/>
          <w:lang w:val="en-US"/>
        </w:rPr>
        <w:t>, 2015</w:t>
      </w:r>
      <w:r w:rsidR="00093F87">
        <w:rPr>
          <w:rFonts w:ascii="Times New Roman" w:hAnsi="Times New Roman" w:cs="Times New Roman"/>
          <w:sz w:val="24"/>
          <w:szCs w:val="24"/>
          <w:lang w:val="en-US"/>
        </w:rPr>
        <w:t>]</w:t>
      </w:r>
      <w:r w:rsidR="00016FAD">
        <w:rPr>
          <w:rFonts w:ascii="Times New Roman" w:hAnsi="Times New Roman" w:cs="Times New Roman"/>
          <w:sz w:val="24"/>
          <w:szCs w:val="24"/>
          <w:lang w:val="en-US"/>
        </w:rPr>
        <w:t xml:space="preserve">, in this study </w:t>
      </w:r>
      <w:r w:rsidR="00EE45EF">
        <w:rPr>
          <w:rFonts w:ascii="Times New Roman" w:hAnsi="Times New Roman" w:cs="Times New Roman"/>
          <w:sz w:val="24"/>
          <w:szCs w:val="24"/>
          <w:lang w:val="en-US"/>
        </w:rPr>
        <w:t>variability in</w:t>
      </w:r>
      <w:r w:rsidR="00DC461C">
        <w:rPr>
          <w:rFonts w:ascii="Times New Roman" w:hAnsi="Times New Roman" w:cs="Times New Roman"/>
          <w:sz w:val="24"/>
          <w:szCs w:val="24"/>
          <w:lang w:val="en-US"/>
        </w:rPr>
        <w:t xml:space="preserve"> the relative abundance of the leading bacterium phyla in the assessed sample sites w</w:t>
      </w:r>
      <w:r w:rsidR="00093F87">
        <w:rPr>
          <w:rFonts w:ascii="Times New Roman" w:hAnsi="Times New Roman" w:cs="Times New Roman"/>
          <w:sz w:val="24"/>
          <w:szCs w:val="24"/>
          <w:lang w:val="en-US"/>
        </w:rPr>
        <w:t>as</w:t>
      </w:r>
      <w:r w:rsidR="00DC461C">
        <w:rPr>
          <w:rFonts w:ascii="Times New Roman" w:hAnsi="Times New Roman" w:cs="Times New Roman"/>
          <w:sz w:val="24"/>
          <w:szCs w:val="24"/>
          <w:lang w:val="en-US"/>
        </w:rPr>
        <w:t xml:space="preserve"> observed</w:t>
      </w:r>
      <w:r w:rsidR="0057660B">
        <w:rPr>
          <w:rFonts w:ascii="Times New Roman" w:hAnsi="Times New Roman" w:cs="Times New Roman"/>
          <w:sz w:val="24"/>
          <w:szCs w:val="24"/>
          <w:lang w:val="en-US"/>
        </w:rPr>
        <w:t>.</w:t>
      </w:r>
      <w:r w:rsidR="00DC461C">
        <w:rPr>
          <w:rFonts w:ascii="Times New Roman" w:hAnsi="Times New Roman" w:cs="Times New Roman"/>
          <w:sz w:val="24"/>
          <w:szCs w:val="24"/>
          <w:lang w:val="en-US"/>
        </w:rPr>
        <w:t xml:space="preserve"> </w:t>
      </w:r>
      <w:r w:rsidR="00093F87">
        <w:rPr>
          <w:rFonts w:ascii="Times New Roman" w:hAnsi="Times New Roman" w:cs="Times New Roman"/>
          <w:sz w:val="24"/>
          <w:szCs w:val="24"/>
          <w:lang w:val="en-US"/>
        </w:rPr>
        <w:t>G</w:t>
      </w:r>
      <w:r w:rsidR="00DC461C">
        <w:rPr>
          <w:rFonts w:ascii="Times New Roman" w:hAnsi="Times New Roman" w:cs="Times New Roman"/>
          <w:sz w:val="24"/>
          <w:szCs w:val="24"/>
          <w:lang w:val="en-US"/>
        </w:rPr>
        <w:t>enerally</w:t>
      </w:r>
      <w:r w:rsidR="00093F87">
        <w:rPr>
          <w:rFonts w:ascii="Times New Roman" w:hAnsi="Times New Roman" w:cs="Times New Roman"/>
          <w:sz w:val="24"/>
          <w:szCs w:val="24"/>
          <w:lang w:val="en-US"/>
        </w:rPr>
        <w:t>,</w:t>
      </w:r>
      <w:r w:rsidR="00DC461C">
        <w:rPr>
          <w:rFonts w:ascii="Times New Roman" w:hAnsi="Times New Roman" w:cs="Times New Roman"/>
          <w:sz w:val="24"/>
          <w:szCs w:val="24"/>
          <w:lang w:val="en-US"/>
        </w:rPr>
        <w:t xml:space="preserve"> the low variability of bacteria near the cervix </w:t>
      </w:r>
      <w:r w:rsidR="00DC461C" w:rsidRPr="00B52E3A">
        <w:rPr>
          <w:rFonts w:ascii="Times New Roman" w:hAnsi="Times New Roman" w:cs="Times New Roman"/>
          <w:sz w:val="24"/>
          <w:szCs w:val="24"/>
          <w:lang w:val="en-US"/>
        </w:rPr>
        <w:t xml:space="preserve">and </w:t>
      </w:r>
      <w:r w:rsidR="00DC461C">
        <w:rPr>
          <w:rFonts w:ascii="Times New Roman" w:hAnsi="Times New Roman" w:cs="Times New Roman"/>
          <w:sz w:val="24"/>
          <w:szCs w:val="24"/>
          <w:lang w:val="en-US"/>
        </w:rPr>
        <w:t>t</w:t>
      </w:r>
      <w:r w:rsidR="00DC461C" w:rsidRPr="00FF6118">
        <w:rPr>
          <w:rFonts w:ascii="Times New Roman" w:hAnsi="Times New Roman" w:cs="Times New Roman"/>
          <w:sz w:val="24"/>
          <w:szCs w:val="24"/>
          <w:lang w:val="en-US"/>
        </w:rPr>
        <w:t xml:space="preserve">he ascendent trend of </w:t>
      </w:r>
      <w:r w:rsidR="00DC461C">
        <w:rPr>
          <w:rFonts w:ascii="Times New Roman" w:hAnsi="Times New Roman" w:cs="Times New Roman"/>
          <w:sz w:val="24"/>
          <w:szCs w:val="24"/>
          <w:lang w:val="en-US"/>
        </w:rPr>
        <w:t xml:space="preserve">phylum </w:t>
      </w:r>
      <w:r w:rsidR="00DC461C" w:rsidRPr="00FF6118">
        <w:rPr>
          <w:rFonts w:ascii="Times New Roman" w:hAnsi="Times New Roman" w:cs="Times New Roman"/>
          <w:sz w:val="24"/>
          <w:szCs w:val="24"/>
          <w:lang w:val="en-US"/>
        </w:rPr>
        <w:t>Firmicutes</w:t>
      </w:r>
      <w:r w:rsidR="00DC461C">
        <w:rPr>
          <w:rFonts w:ascii="Times New Roman" w:hAnsi="Times New Roman" w:cs="Times New Roman"/>
          <w:sz w:val="24"/>
          <w:szCs w:val="24"/>
          <w:lang w:val="en-US"/>
        </w:rPr>
        <w:t>, increasing</w:t>
      </w:r>
      <w:r w:rsidR="00DC461C" w:rsidRPr="00FF6118">
        <w:rPr>
          <w:rFonts w:ascii="Times New Roman" w:hAnsi="Times New Roman" w:cs="Times New Roman"/>
          <w:sz w:val="24"/>
          <w:szCs w:val="24"/>
          <w:lang w:val="en-US"/>
        </w:rPr>
        <w:t xml:space="preserve"> from </w:t>
      </w:r>
      <w:r w:rsidR="00DC461C" w:rsidRPr="00B52E3A">
        <w:rPr>
          <w:rFonts w:ascii="Times New Roman" w:hAnsi="Times New Roman" w:cs="Times New Roman"/>
          <w:sz w:val="24"/>
          <w:szCs w:val="24"/>
          <w:lang w:val="en-US"/>
        </w:rPr>
        <w:t>introitus</w:t>
      </w:r>
      <w:r w:rsidR="00DC461C" w:rsidRPr="00FF6118">
        <w:rPr>
          <w:rFonts w:ascii="Times New Roman" w:hAnsi="Times New Roman" w:cs="Times New Roman"/>
          <w:sz w:val="24"/>
          <w:szCs w:val="24"/>
          <w:lang w:val="en-US"/>
        </w:rPr>
        <w:t xml:space="preserve"> through the center of the vagina to the cervix</w:t>
      </w:r>
      <w:r w:rsidR="00DC461C">
        <w:rPr>
          <w:rFonts w:ascii="Times New Roman" w:hAnsi="Times New Roman" w:cs="Times New Roman"/>
          <w:sz w:val="24"/>
          <w:szCs w:val="24"/>
          <w:lang w:val="en-US"/>
        </w:rPr>
        <w:t xml:space="preserve"> were revealed</w:t>
      </w:r>
      <w:r w:rsidR="00093F87">
        <w:rPr>
          <w:rFonts w:ascii="Times New Roman" w:hAnsi="Times New Roman" w:cs="Times New Roman"/>
          <w:sz w:val="24"/>
          <w:szCs w:val="24"/>
          <w:lang w:val="en-US"/>
        </w:rPr>
        <w:t xml:space="preserve"> in both women with T1D and </w:t>
      </w:r>
      <w:r w:rsidR="0047736F">
        <w:rPr>
          <w:rFonts w:ascii="Times New Roman" w:hAnsi="Times New Roman" w:cs="Times New Roman"/>
          <w:sz w:val="24"/>
          <w:szCs w:val="24"/>
          <w:lang w:val="en-US"/>
        </w:rPr>
        <w:t>unaffected</w:t>
      </w:r>
      <w:r w:rsidR="00093F87">
        <w:rPr>
          <w:rFonts w:ascii="Times New Roman" w:hAnsi="Times New Roman" w:cs="Times New Roman"/>
          <w:sz w:val="24"/>
          <w:szCs w:val="24"/>
          <w:lang w:val="en-US"/>
        </w:rPr>
        <w:t>.</w:t>
      </w:r>
      <w:r w:rsidR="00B0607A">
        <w:rPr>
          <w:rFonts w:ascii="Times New Roman" w:hAnsi="Times New Roman" w:cs="Times New Roman"/>
          <w:sz w:val="24"/>
          <w:szCs w:val="24"/>
          <w:lang w:val="en-US"/>
        </w:rPr>
        <w:t xml:space="preserve"> </w:t>
      </w:r>
      <w:r w:rsidR="007764E8">
        <w:rPr>
          <w:rFonts w:ascii="Times New Roman" w:hAnsi="Times New Roman" w:cs="Times New Roman"/>
          <w:sz w:val="24"/>
          <w:szCs w:val="24"/>
          <w:lang w:val="en-US"/>
        </w:rPr>
        <w:t xml:space="preserve">Previously, </w:t>
      </w:r>
      <w:r w:rsidR="007764E8" w:rsidRPr="00984D68">
        <w:rPr>
          <w:rFonts w:ascii="Times New Roman" w:hAnsi="Times New Roman" w:cs="Times New Roman"/>
          <w:sz w:val="24"/>
          <w:szCs w:val="24"/>
          <w:lang w:val="en-US"/>
        </w:rPr>
        <w:t xml:space="preserve">vaginal species </w:t>
      </w:r>
      <w:r w:rsidR="007764E8">
        <w:rPr>
          <w:rFonts w:ascii="Times New Roman" w:hAnsi="Times New Roman" w:cs="Times New Roman"/>
          <w:sz w:val="24"/>
          <w:szCs w:val="24"/>
          <w:lang w:val="en-US"/>
        </w:rPr>
        <w:t xml:space="preserve">in </w:t>
      </w:r>
      <w:r w:rsidR="007764E8" w:rsidRPr="00984D68">
        <w:rPr>
          <w:rFonts w:ascii="Times New Roman" w:hAnsi="Times New Roman" w:cs="Times New Roman"/>
          <w:sz w:val="24"/>
          <w:szCs w:val="24"/>
          <w:lang w:val="en-US"/>
        </w:rPr>
        <w:t>34</w:t>
      </w:r>
      <w:r w:rsidR="007764E8">
        <w:rPr>
          <w:rFonts w:ascii="Times New Roman" w:hAnsi="Times New Roman" w:cs="Times New Roman"/>
          <w:sz w:val="24"/>
          <w:szCs w:val="24"/>
          <w:lang w:val="en-US"/>
        </w:rPr>
        <w:t xml:space="preserve"> </w:t>
      </w:r>
      <w:r w:rsidR="007764E8" w:rsidRPr="00984D68">
        <w:rPr>
          <w:rFonts w:ascii="Times New Roman" w:hAnsi="Times New Roman" w:cs="Times New Roman"/>
          <w:sz w:val="24"/>
          <w:szCs w:val="24"/>
          <w:lang w:val="en-US"/>
        </w:rPr>
        <w:t xml:space="preserve">Chinese women during different pregnancy stages </w:t>
      </w:r>
      <w:r w:rsidR="00984D68" w:rsidRPr="00984D68">
        <w:rPr>
          <w:rFonts w:ascii="Times New Roman" w:hAnsi="Times New Roman" w:cs="Times New Roman"/>
          <w:sz w:val="24"/>
          <w:szCs w:val="24"/>
          <w:lang w:val="en-US"/>
        </w:rPr>
        <w:t xml:space="preserve">were </w:t>
      </w:r>
      <w:r w:rsidR="007764E8">
        <w:rPr>
          <w:rFonts w:ascii="Times New Roman" w:hAnsi="Times New Roman" w:cs="Times New Roman"/>
          <w:sz w:val="24"/>
          <w:szCs w:val="24"/>
          <w:lang w:val="en-US"/>
        </w:rPr>
        <w:t>characterized</w:t>
      </w:r>
      <w:r w:rsidR="00984D68" w:rsidRPr="00984D68">
        <w:rPr>
          <w:rFonts w:ascii="Times New Roman" w:hAnsi="Times New Roman" w:cs="Times New Roman"/>
          <w:sz w:val="24"/>
          <w:szCs w:val="24"/>
          <w:lang w:val="en-US"/>
        </w:rPr>
        <w:t xml:space="preserve"> at the cervix, posterior fornix, and vaginal canal</w:t>
      </w:r>
      <w:r w:rsidR="007764E8">
        <w:rPr>
          <w:rFonts w:ascii="Times New Roman" w:hAnsi="Times New Roman" w:cs="Times New Roman"/>
          <w:sz w:val="24"/>
          <w:szCs w:val="24"/>
          <w:lang w:val="en-US"/>
        </w:rPr>
        <w:t xml:space="preserve">, </w:t>
      </w:r>
      <w:r w:rsidR="00984D68" w:rsidRPr="00984D68">
        <w:rPr>
          <w:rFonts w:ascii="Times New Roman" w:hAnsi="Times New Roman" w:cs="Times New Roman"/>
          <w:sz w:val="24"/>
          <w:szCs w:val="24"/>
          <w:lang w:val="en-US"/>
        </w:rPr>
        <w:t>using the Illumina sequencing of 16S rRNA tag sequences</w:t>
      </w:r>
      <w:r w:rsidR="007764E8">
        <w:rPr>
          <w:rFonts w:ascii="Times New Roman" w:hAnsi="Times New Roman" w:cs="Times New Roman"/>
          <w:sz w:val="24"/>
          <w:szCs w:val="24"/>
          <w:lang w:val="en-US"/>
        </w:rPr>
        <w:t xml:space="preserve"> [</w:t>
      </w:r>
      <w:r w:rsidR="007764E8" w:rsidRPr="007764E8">
        <w:rPr>
          <w:rFonts w:ascii="Times New Roman" w:hAnsi="Times New Roman" w:cs="Times New Roman"/>
          <w:sz w:val="24"/>
          <w:szCs w:val="24"/>
          <w:lang w:val="en-US"/>
        </w:rPr>
        <w:t>Huang YE</w:t>
      </w:r>
      <w:r w:rsidR="007764E8">
        <w:rPr>
          <w:rFonts w:ascii="Times New Roman" w:hAnsi="Times New Roman" w:cs="Times New Roman"/>
          <w:sz w:val="24"/>
          <w:szCs w:val="24"/>
          <w:lang w:val="en-US"/>
        </w:rPr>
        <w:t>, 2015]</w:t>
      </w:r>
      <w:r w:rsidR="00984D68" w:rsidRPr="00984D68">
        <w:rPr>
          <w:rFonts w:ascii="Times New Roman" w:hAnsi="Times New Roman" w:cs="Times New Roman"/>
          <w:sz w:val="24"/>
          <w:szCs w:val="24"/>
          <w:lang w:val="en-US"/>
        </w:rPr>
        <w:t xml:space="preserve">. </w:t>
      </w:r>
      <w:r w:rsidR="007634F4">
        <w:rPr>
          <w:rFonts w:ascii="Times New Roman" w:hAnsi="Times New Roman" w:cs="Times New Roman"/>
          <w:sz w:val="24"/>
          <w:szCs w:val="24"/>
          <w:lang w:val="en-US"/>
        </w:rPr>
        <w:t>L</w:t>
      </w:r>
      <w:r w:rsidR="00984D68" w:rsidRPr="00984D68">
        <w:rPr>
          <w:rFonts w:ascii="Times New Roman" w:hAnsi="Times New Roman" w:cs="Times New Roman"/>
          <w:sz w:val="24"/>
          <w:szCs w:val="24"/>
          <w:lang w:val="en-US"/>
        </w:rPr>
        <w:t>ittle heterogeneity across community structures within each individual</w:t>
      </w:r>
      <w:r w:rsidR="007634F4">
        <w:rPr>
          <w:rFonts w:ascii="Times New Roman" w:hAnsi="Times New Roman" w:cs="Times New Roman"/>
          <w:sz w:val="24"/>
          <w:szCs w:val="24"/>
          <w:lang w:val="en-US"/>
        </w:rPr>
        <w:t xml:space="preserve"> was reported</w:t>
      </w:r>
      <w:r w:rsidR="00984D68" w:rsidRPr="00984D68">
        <w:rPr>
          <w:rFonts w:ascii="Times New Roman" w:hAnsi="Times New Roman" w:cs="Times New Roman"/>
          <w:sz w:val="24"/>
          <w:szCs w:val="24"/>
          <w:lang w:val="en-US"/>
        </w:rPr>
        <w:t xml:space="preserve">, as determined by </w:t>
      </w:r>
      <w:proofErr w:type="spellStart"/>
      <w:r w:rsidR="00984D68" w:rsidRPr="00984D68">
        <w:rPr>
          <w:rFonts w:ascii="Times New Roman" w:hAnsi="Times New Roman" w:cs="Times New Roman"/>
          <w:sz w:val="24"/>
          <w:szCs w:val="24"/>
          <w:lang w:val="en-US"/>
        </w:rPr>
        <w:t>LEfSe</w:t>
      </w:r>
      <w:proofErr w:type="spellEnd"/>
      <w:r w:rsidR="00984D68" w:rsidRPr="00984D68">
        <w:rPr>
          <w:rFonts w:ascii="Times New Roman" w:hAnsi="Times New Roman" w:cs="Times New Roman"/>
          <w:sz w:val="24"/>
          <w:szCs w:val="24"/>
          <w:lang w:val="en-US"/>
        </w:rPr>
        <w:t xml:space="preserve">, indicating high vaginal microbiome </w:t>
      </w:r>
      <w:r w:rsidR="00984D68" w:rsidRPr="005A10DD">
        <w:rPr>
          <w:rFonts w:ascii="Times New Roman" w:hAnsi="Times New Roman" w:cs="Times New Roman"/>
          <w:sz w:val="24"/>
          <w:szCs w:val="24"/>
          <w:lang w:val="en-US"/>
        </w:rPr>
        <w:t xml:space="preserve">homogeneity at the </w:t>
      </w:r>
      <w:r w:rsidR="00D67265" w:rsidRPr="005A10DD">
        <w:rPr>
          <w:rFonts w:ascii="Times New Roman" w:hAnsi="Times New Roman" w:cs="Times New Roman"/>
          <w:sz w:val="24"/>
          <w:szCs w:val="24"/>
          <w:lang w:val="en-US"/>
        </w:rPr>
        <w:t>examined vaginal</w:t>
      </w:r>
      <w:r w:rsidR="00984D68" w:rsidRPr="005A10DD">
        <w:rPr>
          <w:rFonts w:ascii="Times New Roman" w:hAnsi="Times New Roman" w:cs="Times New Roman"/>
          <w:sz w:val="24"/>
          <w:szCs w:val="24"/>
          <w:lang w:val="en-US"/>
        </w:rPr>
        <w:t xml:space="preserve"> sites</w:t>
      </w:r>
      <w:r w:rsidR="007764E8" w:rsidRPr="005A10DD">
        <w:rPr>
          <w:rFonts w:ascii="Times New Roman" w:hAnsi="Times New Roman" w:cs="Times New Roman"/>
          <w:sz w:val="24"/>
          <w:szCs w:val="24"/>
          <w:lang w:val="en-US"/>
        </w:rPr>
        <w:t xml:space="preserve"> [Huang YE 2015]</w:t>
      </w:r>
      <w:r w:rsidR="00984D68" w:rsidRPr="005A10DD">
        <w:rPr>
          <w:rFonts w:ascii="Times New Roman" w:hAnsi="Times New Roman" w:cs="Times New Roman"/>
          <w:sz w:val="24"/>
          <w:szCs w:val="24"/>
          <w:lang w:val="en-US"/>
        </w:rPr>
        <w:t>.</w:t>
      </w:r>
      <w:r w:rsidR="007764E8" w:rsidRPr="005A10DD">
        <w:rPr>
          <w:rFonts w:ascii="Times New Roman" w:hAnsi="Times New Roman" w:cs="Times New Roman"/>
          <w:sz w:val="24"/>
          <w:szCs w:val="24"/>
          <w:lang w:val="en-US"/>
        </w:rPr>
        <w:t xml:space="preserve"> </w:t>
      </w:r>
    </w:p>
    <w:p w14:paraId="4909666B" w14:textId="4D8DEAC2" w:rsidR="00245EA1" w:rsidRPr="001936D8" w:rsidRDefault="004A446B" w:rsidP="00245EA1">
      <w:pPr>
        <w:spacing w:line="480" w:lineRule="auto"/>
        <w:ind w:firstLine="708"/>
        <w:jc w:val="both"/>
        <w:rPr>
          <w:rFonts w:ascii="Times New Roman" w:hAnsi="Times New Roman" w:cs="Times New Roman"/>
          <w:sz w:val="24"/>
          <w:szCs w:val="24"/>
          <w:lang w:val="en-US"/>
        </w:rPr>
      </w:pPr>
      <w:r w:rsidRPr="0047736F">
        <w:rPr>
          <w:rFonts w:ascii="Times New Roman" w:hAnsi="Times New Roman" w:cs="Times New Roman"/>
          <w:b/>
          <w:bCs/>
          <w:sz w:val="24"/>
          <w:szCs w:val="24"/>
          <w:lang w:val="en-US"/>
        </w:rPr>
        <w:t>Diversity of bacteria in the</w:t>
      </w:r>
      <w:r w:rsidRPr="001936D8">
        <w:rPr>
          <w:rFonts w:ascii="Times New Roman" w:hAnsi="Times New Roman" w:cs="Times New Roman"/>
          <w:sz w:val="24"/>
          <w:szCs w:val="24"/>
          <w:lang w:val="en-US"/>
        </w:rPr>
        <w:t xml:space="preserve"> </w:t>
      </w:r>
      <w:r w:rsidRPr="00910780">
        <w:rPr>
          <w:rFonts w:ascii="Times New Roman" w:hAnsi="Times New Roman" w:cs="Times New Roman"/>
          <w:b/>
          <w:sz w:val="24"/>
          <w:szCs w:val="24"/>
          <w:lang w:val="en-US"/>
        </w:rPr>
        <w:t>neonat</w:t>
      </w:r>
      <w:r w:rsidR="008A577F">
        <w:rPr>
          <w:rFonts w:ascii="Times New Roman" w:hAnsi="Times New Roman" w:cs="Times New Roman"/>
          <w:b/>
          <w:sz w:val="24"/>
          <w:szCs w:val="24"/>
          <w:lang w:val="en-US"/>
        </w:rPr>
        <w:t>al</w:t>
      </w:r>
      <w:r w:rsidRPr="00910780">
        <w:rPr>
          <w:rFonts w:ascii="Times New Roman" w:hAnsi="Times New Roman" w:cs="Times New Roman"/>
          <w:b/>
          <w:sz w:val="24"/>
          <w:szCs w:val="24"/>
          <w:lang w:val="en-US"/>
        </w:rPr>
        <w:t xml:space="preserve"> sampl</w:t>
      </w:r>
      <w:r w:rsidR="008A577F">
        <w:rPr>
          <w:rFonts w:ascii="Times New Roman" w:hAnsi="Times New Roman" w:cs="Times New Roman"/>
          <w:b/>
          <w:sz w:val="24"/>
          <w:szCs w:val="24"/>
          <w:lang w:val="en-US"/>
        </w:rPr>
        <w:t>es</w:t>
      </w:r>
      <w:r w:rsidRPr="00910780">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30490" w:rsidRPr="001936D8">
        <w:rPr>
          <w:rFonts w:ascii="Times New Roman" w:hAnsi="Times New Roman" w:cs="Times New Roman"/>
          <w:sz w:val="24"/>
          <w:szCs w:val="24"/>
          <w:lang w:val="en-US"/>
        </w:rPr>
        <w:t xml:space="preserve">In contrast to previous </w:t>
      </w:r>
      <w:r w:rsidR="005A10DD" w:rsidRPr="001936D8">
        <w:rPr>
          <w:rFonts w:ascii="Times New Roman" w:hAnsi="Times New Roman" w:cs="Times New Roman"/>
          <w:sz w:val="24"/>
          <w:szCs w:val="24"/>
          <w:lang w:val="en-US"/>
        </w:rPr>
        <w:t>data</w:t>
      </w:r>
      <w:r w:rsidR="00430490" w:rsidRPr="001936D8">
        <w:rPr>
          <w:rFonts w:ascii="Times New Roman" w:hAnsi="Times New Roman" w:cs="Times New Roman"/>
          <w:sz w:val="24"/>
          <w:szCs w:val="24"/>
          <w:lang w:val="en-US"/>
        </w:rPr>
        <w:t xml:space="preserve"> </w:t>
      </w:r>
      <w:r w:rsidR="001936D8" w:rsidRPr="001936D8">
        <w:rPr>
          <w:rFonts w:ascii="Times New Roman" w:hAnsi="Times New Roman" w:cs="Times New Roman"/>
          <w:sz w:val="24"/>
          <w:szCs w:val="24"/>
          <w:lang w:val="en-US"/>
        </w:rPr>
        <w:t>indicating the</w:t>
      </w:r>
      <w:r w:rsidR="00430490" w:rsidRPr="001936D8">
        <w:rPr>
          <w:rFonts w:ascii="Times New Roman" w:hAnsi="Times New Roman" w:cs="Times New Roman"/>
          <w:sz w:val="24"/>
          <w:szCs w:val="24"/>
          <w:lang w:val="en-US"/>
        </w:rPr>
        <w:t xml:space="preserve"> homogeneous microbiota distribution across the newborn body </w:t>
      </w:r>
      <w:r w:rsidR="00C13EFA">
        <w:rPr>
          <w:rFonts w:ascii="Times New Roman" w:hAnsi="Times New Roman" w:cs="Times New Roman"/>
          <w:sz w:val="24"/>
          <w:szCs w:val="24"/>
          <w:lang w:val="en-US"/>
        </w:rPr>
        <w:t xml:space="preserve">obtained </w:t>
      </w:r>
      <w:r w:rsidR="005A10DD" w:rsidRPr="001936D8">
        <w:rPr>
          <w:rFonts w:ascii="Times New Roman" w:hAnsi="Times New Roman" w:cs="Times New Roman"/>
          <w:sz w:val="24"/>
          <w:szCs w:val="24"/>
          <w:lang w:val="en-US"/>
        </w:rPr>
        <w:t xml:space="preserve">based on samples of skin, oral and rectal swabs and nasopharyngeal aspirate from newborns </w:t>
      </w:r>
      <w:r w:rsidR="00245EA1" w:rsidRPr="001936D8">
        <w:rPr>
          <w:rFonts w:ascii="Times New Roman" w:hAnsi="Times New Roman" w:cs="Times New Roman"/>
          <w:sz w:val="24"/>
          <w:szCs w:val="24"/>
          <w:lang w:val="en-US"/>
        </w:rPr>
        <w:t xml:space="preserve">within 24 hours from birth </w:t>
      </w:r>
      <w:r w:rsidR="002658DF">
        <w:rPr>
          <w:rFonts w:ascii="Times New Roman" w:hAnsi="Times New Roman" w:cs="Times New Roman"/>
          <w:sz w:val="24"/>
          <w:szCs w:val="24"/>
          <w:lang w:val="en-US"/>
        </w:rPr>
        <w:t>[</w:t>
      </w:r>
      <w:r w:rsidR="00430490" w:rsidRPr="001936D8">
        <w:rPr>
          <w:rFonts w:ascii="Times New Roman" w:hAnsi="Times New Roman" w:cs="Times New Roman"/>
          <w:sz w:val="24"/>
          <w:szCs w:val="24"/>
          <w:lang w:val="en-US"/>
        </w:rPr>
        <w:t>Dominguez-Bello et al, 2010</w:t>
      </w:r>
      <w:r w:rsidR="002658DF">
        <w:rPr>
          <w:rFonts w:ascii="Times New Roman" w:hAnsi="Times New Roman" w:cs="Times New Roman"/>
          <w:sz w:val="24"/>
          <w:szCs w:val="24"/>
          <w:lang w:val="en-US"/>
        </w:rPr>
        <w:t>]</w:t>
      </w:r>
      <w:r w:rsidR="00C96ADD" w:rsidRPr="001936D8">
        <w:rPr>
          <w:rFonts w:ascii="Times New Roman" w:hAnsi="Times New Roman" w:cs="Times New Roman"/>
          <w:sz w:val="24"/>
          <w:szCs w:val="24"/>
          <w:lang w:val="en-US"/>
        </w:rPr>
        <w:t>,</w:t>
      </w:r>
      <w:r w:rsidR="00430490" w:rsidRPr="001936D8">
        <w:rPr>
          <w:rFonts w:ascii="Times New Roman" w:hAnsi="Times New Roman" w:cs="Times New Roman"/>
          <w:sz w:val="24"/>
          <w:szCs w:val="24"/>
          <w:lang w:val="en-US"/>
        </w:rPr>
        <w:t xml:space="preserve"> </w:t>
      </w:r>
      <w:r w:rsidR="005A10DD" w:rsidRPr="001936D8">
        <w:rPr>
          <w:rFonts w:ascii="Times New Roman" w:hAnsi="Times New Roman" w:cs="Times New Roman"/>
          <w:sz w:val="24"/>
          <w:szCs w:val="24"/>
          <w:lang w:val="en-US"/>
        </w:rPr>
        <w:t xml:space="preserve">in this study, </w:t>
      </w:r>
      <w:r w:rsidR="00245EA1" w:rsidRPr="001936D8">
        <w:rPr>
          <w:rFonts w:ascii="Times New Roman" w:hAnsi="Times New Roman" w:cs="Times New Roman"/>
          <w:sz w:val="24"/>
          <w:szCs w:val="24"/>
          <w:lang w:val="en-US"/>
        </w:rPr>
        <w:t>differences in the number of species and between species abundances compared for the microbiota from the ear-</w:t>
      </w:r>
      <w:r w:rsidR="005A10DD" w:rsidRPr="001936D8">
        <w:rPr>
          <w:rFonts w:ascii="Times New Roman" w:hAnsi="Times New Roman" w:cs="Times New Roman"/>
          <w:sz w:val="24"/>
          <w:szCs w:val="24"/>
          <w:lang w:val="en-US"/>
        </w:rPr>
        <w:t xml:space="preserve">skin </w:t>
      </w:r>
      <w:r w:rsidR="00245EA1" w:rsidRPr="001936D8">
        <w:rPr>
          <w:rFonts w:ascii="Times New Roman" w:hAnsi="Times New Roman" w:cs="Times New Roman"/>
          <w:sz w:val="24"/>
          <w:szCs w:val="24"/>
          <w:lang w:val="en-US"/>
        </w:rPr>
        <w:t>swabs and stool samples were found in the materials collected</w:t>
      </w:r>
      <w:r w:rsidR="005A10DD" w:rsidRPr="001936D8">
        <w:rPr>
          <w:rFonts w:ascii="Times New Roman" w:hAnsi="Times New Roman" w:cs="Times New Roman"/>
          <w:sz w:val="24"/>
          <w:szCs w:val="24"/>
          <w:lang w:val="en-US"/>
        </w:rPr>
        <w:t xml:space="preserve"> up to 72h after the birth</w:t>
      </w:r>
      <w:r w:rsidR="00245EA1" w:rsidRPr="001936D8">
        <w:rPr>
          <w:rFonts w:ascii="Times New Roman" w:hAnsi="Times New Roman" w:cs="Times New Roman"/>
          <w:sz w:val="24"/>
          <w:szCs w:val="24"/>
          <w:lang w:val="en-US"/>
        </w:rPr>
        <w:t xml:space="preserve">. </w:t>
      </w:r>
      <w:r w:rsidR="001936D8" w:rsidRPr="001936D8">
        <w:rPr>
          <w:rFonts w:ascii="Times New Roman" w:hAnsi="Times New Roman" w:cs="Times New Roman"/>
          <w:sz w:val="24"/>
          <w:szCs w:val="24"/>
          <w:lang w:val="en-US"/>
        </w:rPr>
        <w:t>However, there were no significant differences in ear swabs and stool samples in ne</w:t>
      </w:r>
      <w:r w:rsidR="001936D8">
        <w:rPr>
          <w:rFonts w:ascii="Times New Roman" w:hAnsi="Times New Roman" w:cs="Times New Roman"/>
          <w:sz w:val="24"/>
          <w:szCs w:val="24"/>
          <w:lang w:val="en-US"/>
        </w:rPr>
        <w:t>onates</w:t>
      </w:r>
      <w:r w:rsidR="001936D8" w:rsidRPr="001936D8">
        <w:rPr>
          <w:rFonts w:ascii="Times New Roman" w:hAnsi="Times New Roman" w:cs="Times New Roman"/>
          <w:sz w:val="24"/>
          <w:szCs w:val="24"/>
          <w:lang w:val="en-US"/>
        </w:rPr>
        <w:t xml:space="preserve"> born to women with T1D and those born to </w:t>
      </w:r>
      <w:r w:rsidR="005A6859">
        <w:rPr>
          <w:rFonts w:ascii="Times New Roman" w:hAnsi="Times New Roman" w:cs="Times New Roman"/>
          <w:sz w:val="24"/>
          <w:szCs w:val="24"/>
          <w:lang w:val="en-US"/>
        </w:rPr>
        <w:t>unaffected</w:t>
      </w:r>
      <w:r w:rsidR="001936D8" w:rsidRPr="001936D8">
        <w:rPr>
          <w:rFonts w:ascii="Times New Roman" w:hAnsi="Times New Roman" w:cs="Times New Roman"/>
          <w:sz w:val="24"/>
          <w:szCs w:val="24"/>
          <w:lang w:val="en-US"/>
        </w:rPr>
        <w:t xml:space="preserve"> women.</w:t>
      </w:r>
      <w:r w:rsidR="00827018">
        <w:rPr>
          <w:rFonts w:ascii="Times New Roman" w:hAnsi="Times New Roman" w:cs="Times New Roman"/>
          <w:sz w:val="24"/>
          <w:szCs w:val="24"/>
          <w:lang w:val="en-US"/>
        </w:rPr>
        <w:t xml:space="preserve"> </w:t>
      </w:r>
    </w:p>
    <w:p w14:paraId="27B6E829" w14:textId="04CBAFD2" w:rsidR="00D10CF7" w:rsidRDefault="00EC1E83" w:rsidP="00577FFA">
      <w:pPr>
        <w:spacing w:line="480" w:lineRule="auto"/>
        <w:ind w:firstLine="708"/>
        <w:jc w:val="both"/>
        <w:rPr>
          <w:rFonts w:ascii="Times New Roman" w:hAnsi="Times New Roman" w:cs="Times New Roman"/>
          <w:sz w:val="24"/>
          <w:szCs w:val="24"/>
          <w:lang w:val="en-US"/>
        </w:rPr>
      </w:pPr>
      <w:bookmarkStart w:id="145" w:name="_Hlk69904886"/>
      <w:r w:rsidRPr="00EC1E83">
        <w:rPr>
          <w:rFonts w:ascii="Times New Roman" w:hAnsi="Times New Roman" w:cs="Times New Roman"/>
          <w:sz w:val="24"/>
          <w:szCs w:val="24"/>
          <w:lang w:val="en-US"/>
        </w:rPr>
        <w:t>To evaluate</w:t>
      </w:r>
      <w:r>
        <w:rPr>
          <w:rFonts w:ascii="Times New Roman" w:hAnsi="Times New Roman" w:cs="Times New Roman"/>
          <w:b/>
          <w:bCs/>
          <w:sz w:val="24"/>
          <w:szCs w:val="24"/>
          <w:lang w:val="en-US"/>
        </w:rPr>
        <w:t xml:space="preserve"> </w:t>
      </w:r>
      <w:r w:rsidRPr="00EC1E83">
        <w:rPr>
          <w:rFonts w:ascii="Times New Roman" w:hAnsi="Times New Roman" w:cs="Times New Roman"/>
          <w:sz w:val="24"/>
          <w:szCs w:val="24"/>
          <w:lang w:val="en-US"/>
        </w:rPr>
        <w:t xml:space="preserve">the impact of </w:t>
      </w:r>
      <w:r>
        <w:rPr>
          <w:rFonts w:ascii="Times New Roman" w:hAnsi="Times New Roman" w:cs="Times New Roman"/>
          <w:b/>
          <w:bCs/>
          <w:sz w:val="24"/>
          <w:szCs w:val="24"/>
          <w:lang w:val="en-US"/>
        </w:rPr>
        <w:t>the delivery mode</w:t>
      </w:r>
      <w:r w:rsidR="009C55A0">
        <w:rPr>
          <w:rFonts w:ascii="Times New Roman" w:hAnsi="Times New Roman" w:cs="Times New Roman"/>
          <w:b/>
          <w:bCs/>
          <w:sz w:val="24"/>
          <w:szCs w:val="24"/>
          <w:lang w:val="en-US"/>
        </w:rPr>
        <w:t xml:space="preserve"> </w:t>
      </w:r>
      <w:r w:rsidR="009C55A0">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ant</w:t>
      </w:r>
      <w:r w:rsidR="00F67562">
        <w:rPr>
          <w:rFonts w:ascii="Times New Roman" w:hAnsi="Times New Roman" w:cs="Times New Roman"/>
          <w:b/>
          <w:bCs/>
          <w:sz w:val="24"/>
          <w:szCs w:val="24"/>
          <w:lang w:val="en-US"/>
        </w:rPr>
        <w:t>i</w:t>
      </w:r>
      <w:r>
        <w:rPr>
          <w:rFonts w:ascii="Times New Roman" w:hAnsi="Times New Roman" w:cs="Times New Roman"/>
          <w:b/>
          <w:bCs/>
          <w:sz w:val="24"/>
          <w:szCs w:val="24"/>
          <w:lang w:val="en-US"/>
        </w:rPr>
        <w:t xml:space="preserve">biotics </w:t>
      </w:r>
      <w:r w:rsidRPr="00EC1E83">
        <w:rPr>
          <w:rFonts w:ascii="Times New Roman" w:hAnsi="Times New Roman" w:cs="Times New Roman"/>
          <w:sz w:val="24"/>
          <w:szCs w:val="24"/>
          <w:lang w:val="en-US"/>
        </w:rPr>
        <w:t xml:space="preserve">administrated to the </w:t>
      </w:r>
      <w:r w:rsidR="000D698F">
        <w:rPr>
          <w:rFonts w:ascii="Times New Roman" w:hAnsi="Times New Roman" w:cs="Times New Roman"/>
          <w:sz w:val="24"/>
          <w:szCs w:val="24"/>
          <w:lang w:val="en-US"/>
        </w:rPr>
        <w:t>women</w:t>
      </w:r>
      <w:r w:rsidR="0055349C">
        <w:rPr>
          <w:rFonts w:ascii="Times New Roman" w:hAnsi="Times New Roman" w:cs="Times New Roman"/>
          <w:sz w:val="24"/>
          <w:szCs w:val="24"/>
          <w:lang w:val="en-US"/>
        </w:rPr>
        <w:t xml:space="preserve"> </w:t>
      </w:r>
      <w:r w:rsidR="009C55A0">
        <w:rPr>
          <w:rFonts w:ascii="Times New Roman" w:hAnsi="Times New Roman" w:cs="Times New Roman"/>
          <w:sz w:val="24"/>
          <w:szCs w:val="24"/>
          <w:lang w:val="en-US"/>
        </w:rPr>
        <w:t xml:space="preserve">on microbiota composition in the neonates the maternal samples were assessed along with </w:t>
      </w:r>
      <w:r w:rsidR="0055349C" w:rsidRPr="0055349C">
        <w:rPr>
          <w:rFonts w:ascii="Times New Roman" w:hAnsi="Times New Roman" w:cs="Times New Roman"/>
          <w:sz w:val="24"/>
          <w:szCs w:val="24"/>
          <w:lang w:val="en-US"/>
        </w:rPr>
        <w:t xml:space="preserve">neonatal </w:t>
      </w:r>
      <w:r>
        <w:rPr>
          <w:rFonts w:ascii="Times New Roman" w:hAnsi="Times New Roman" w:cs="Times New Roman"/>
          <w:sz w:val="24"/>
          <w:szCs w:val="24"/>
          <w:lang w:val="en-US"/>
        </w:rPr>
        <w:t xml:space="preserve">ear-skin swabs and stool samples (no meconium) collected </w:t>
      </w:r>
      <w:r w:rsidR="000A1C08">
        <w:rPr>
          <w:rFonts w:ascii="Times New Roman" w:hAnsi="Times New Roman" w:cs="Times New Roman"/>
          <w:sz w:val="24"/>
          <w:szCs w:val="24"/>
          <w:lang w:val="en-US"/>
        </w:rPr>
        <w:t>up to</w:t>
      </w:r>
      <w:r>
        <w:rPr>
          <w:rFonts w:ascii="Times New Roman" w:hAnsi="Times New Roman" w:cs="Times New Roman"/>
          <w:sz w:val="24"/>
          <w:szCs w:val="24"/>
          <w:lang w:val="en-US"/>
        </w:rPr>
        <w:t xml:space="preserve"> 72h after the birth.</w:t>
      </w:r>
      <w:r w:rsidR="00F37029">
        <w:rPr>
          <w:rFonts w:ascii="Times New Roman" w:hAnsi="Times New Roman" w:cs="Times New Roman"/>
          <w:sz w:val="24"/>
          <w:szCs w:val="24"/>
          <w:lang w:val="en-US"/>
        </w:rPr>
        <w:t xml:space="preserve"> As p</w:t>
      </w:r>
      <w:r w:rsidR="00A67E07">
        <w:rPr>
          <w:rFonts w:ascii="Times New Roman" w:hAnsi="Times New Roman" w:cs="Times New Roman"/>
          <w:sz w:val="24"/>
          <w:szCs w:val="24"/>
          <w:lang w:val="en-US"/>
        </w:rPr>
        <w:t xml:space="preserve">reviously </w:t>
      </w:r>
      <w:r w:rsidR="00A67E07">
        <w:rPr>
          <w:rFonts w:ascii="Times New Roman" w:hAnsi="Times New Roman" w:cs="Times New Roman"/>
          <w:sz w:val="24"/>
          <w:szCs w:val="24"/>
          <w:lang w:val="en-US"/>
        </w:rPr>
        <w:lastRenderedPageBreak/>
        <w:t xml:space="preserve">the lack of negative impact of mothers’ gestational diabetes mellitus (GDM) disease on infants’ gut microbiome </w:t>
      </w:r>
      <w:r w:rsidR="00A67E07" w:rsidRPr="003A14FF">
        <w:rPr>
          <w:rFonts w:ascii="Times New Roman" w:hAnsi="Times New Roman" w:cs="Times New Roman"/>
          <w:sz w:val="24"/>
          <w:szCs w:val="24"/>
          <w:lang w:val="en-US"/>
        </w:rPr>
        <w:t xml:space="preserve">through first years of life was reported </w:t>
      </w:r>
      <w:r w:rsidR="00A67E07">
        <w:rPr>
          <w:rFonts w:ascii="Times New Roman" w:hAnsi="Times New Roman" w:cs="Times New Roman"/>
          <w:sz w:val="24"/>
          <w:szCs w:val="24"/>
          <w:lang w:val="en-US"/>
        </w:rPr>
        <w:t>[</w:t>
      </w:r>
      <w:r w:rsidR="00A67E07" w:rsidRPr="003A14FF">
        <w:rPr>
          <w:rFonts w:ascii="Times New Roman" w:hAnsi="Times New Roman" w:cs="Times New Roman"/>
          <w:sz w:val="24"/>
          <w:szCs w:val="24"/>
          <w:lang w:val="en-US"/>
        </w:rPr>
        <w:t>Koren et al, 2012</w:t>
      </w:r>
      <w:r w:rsidR="00A67E07">
        <w:rPr>
          <w:rFonts w:ascii="Times New Roman" w:hAnsi="Times New Roman" w:cs="Times New Roman"/>
          <w:sz w:val="24"/>
          <w:szCs w:val="24"/>
          <w:lang w:val="en-US"/>
        </w:rPr>
        <w:t xml:space="preserve">] and </w:t>
      </w:r>
      <w:r w:rsidR="00F37029">
        <w:rPr>
          <w:rFonts w:ascii="Times New Roman" w:hAnsi="Times New Roman" w:cs="Times New Roman"/>
          <w:sz w:val="24"/>
          <w:szCs w:val="24"/>
          <w:lang w:val="en-US"/>
        </w:rPr>
        <w:t>later,</w:t>
      </w:r>
      <w:r w:rsidR="00A67E07">
        <w:rPr>
          <w:rFonts w:ascii="Times New Roman" w:hAnsi="Times New Roman" w:cs="Times New Roman"/>
          <w:sz w:val="24"/>
          <w:szCs w:val="24"/>
          <w:lang w:val="en-US"/>
        </w:rPr>
        <w:t xml:space="preserve"> o</w:t>
      </w:r>
      <w:r w:rsidR="00A67E07" w:rsidRPr="003A14FF">
        <w:rPr>
          <w:rFonts w:ascii="Times New Roman" w:hAnsi="Times New Roman" w:cs="Times New Roman"/>
          <w:sz w:val="24"/>
          <w:szCs w:val="24"/>
          <w:lang w:val="en-US"/>
        </w:rPr>
        <w:t xml:space="preserve">n the contrary, significant differences in meconium’s microbiome composition </w:t>
      </w:r>
      <w:r w:rsidR="00A67E07">
        <w:rPr>
          <w:rFonts w:ascii="Times New Roman" w:hAnsi="Times New Roman" w:cs="Times New Roman"/>
          <w:sz w:val="24"/>
          <w:szCs w:val="24"/>
          <w:lang w:val="en-US"/>
        </w:rPr>
        <w:t xml:space="preserve">of </w:t>
      </w:r>
      <w:r w:rsidR="00A67E07" w:rsidRPr="003A14FF">
        <w:rPr>
          <w:rFonts w:ascii="Times New Roman" w:hAnsi="Times New Roman" w:cs="Times New Roman"/>
          <w:sz w:val="24"/>
          <w:szCs w:val="24"/>
          <w:lang w:val="en-US"/>
        </w:rPr>
        <w:t>full-term and C-sectioned newborns of mothers diagnosed with GDM</w:t>
      </w:r>
      <w:r w:rsidR="00A67E07">
        <w:rPr>
          <w:rFonts w:ascii="Times New Roman" w:hAnsi="Times New Roman" w:cs="Times New Roman"/>
          <w:sz w:val="24"/>
          <w:szCs w:val="24"/>
          <w:lang w:val="en-US"/>
        </w:rPr>
        <w:t xml:space="preserve"> were reported [</w:t>
      </w:r>
      <w:proofErr w:type="spellStart"/>
      <w:r w:rsidR="00A67E07" w:rsidRPr="003A14FF">
        <w:rPr>
          <w:rFonts w:ascii="Times New Roman" w:hAnsi="Times New Roman" w:cs="Times New Roman"/>
          <w:sz w:val="24"/>
          <w:szCs w:val="24"/>
          <w:lang w:val="en-US"/>
        </w:rPr>
        <w:t>Su</w:t>
      </w:r>
      <w:proofErr w:type="spellEnd"/>
      <w:r w:rsidR="00A67E07" w:rsidRPr="003A14FF">
        <w:rPr>
          <w:rFonts w:ascii="Times New Roman" w:hAnsi="Times New Roman" w:cs="Times New Roman"/>
          <w:sz w:val="24"/>
          <w:szCs w:val="24"/>
          <w:lang w:val="en-US"/>
        </w:rPr>
        <w:t xml:space="preserve"> et al, 2018</w:t>
      </w:r>
      <w:r w:rsidR="00A67E07">
        <w:rPr>
          <w:rFonts w:ascii="Times New Roman" w:hAnsi="Times New Roman" w:cs="Times New Roman"/>
          <w:sz w:val="24"/>
          <w:szCs w:val="24"/>
          <w:lang w:val="en-US"/>
        </w:rPr>
        <w:t xml:space="preserve">], here the </w:t>
      </w:r>
      <w:r w:rsidR="00101CF8">
        <w:rPr>
          <w:rFonts w:ascii="Times New Roman" w:hAnsi="Times New Roman" w:cs="Times New Roman"/>
          <w:sz w:val="24"/>
          <w:szCs w:val="24"/>
          <w:lang w:val="en-US"/>
        </w:rPr>
        <w:t xml:space="preserve">influence of the maternal </w:t>
      </w:r>
      <w:r w:rsidR="00A67E07">
        <w:rPr>
          <w:rFonts w:ascii="Times New Roman" w:hAnsi="Times New Roman" w:cs="Times New Roman"/>
          <w:sz w:val="24"/>
          <w:szCs w:val="24"/>
          <w:lang w:val="en-US"/>
        </w:rPr>
        <w:t xml:space="preserve">T1D </w:t>
      </w:r>
      <w:r w:rsidR="00101CF8">
        <w:rPr>
          <w:rFonts w:ascii="Times New Roman" w:hAnsi="Times New Roman" w:cs="Times New Roman"/>
          <w:sz w:val="24"/>
          <w:szCs w:val="24"/>
          <w:lang w:val="en-US"/>
        </w:rPr>
        <w:t xml:space="preserve">disease status </w:t>
      </w:r>
      <w:r w:rsidR="00A67E07">
        <w:rPr>
          <w:rFonts w:ascii="Times New Roman" w:hAnsi="Times New Roman" w:cs="Times New Roman"/>
          <w:sz w:val="24"/>
          <w:szCs w:val="24"/>
          <w:lang w:val="en-US"/>
        </w:rPr>
        <w:t xml:space="preserve">on the microbiota diversity </w:t>
      </w:r>
      <w:r w:rsidR="005A6859">
        <w:rPr>
          <w:rFonts w:ascii="Times New Roman" w:hAnsi="Times New Roman" w:cs="Times New Roman"/>
          <w:sz w:val="24"/>
          <w:szCs w:val="24"/>
          <w:lang w:val="en-US"/>
        </w:rPr>
        <w:t xml:space="preserve">in neonates </w:t>
      </w:r>
      <w:r w:rsidR="00101CF8">
        <w:rPr>
          <w:rFonts w:ascii="Times New Roman" w:hAnsi="Times New Roman" w:cs="Times New Roman"/>
          <w:sz w:val="24"/>
          <w:szCs w:val="24"/>
          <w:lang w:val="en-US"/>
        </w:rPr>
        <w:t xml:space="preserve">was also </w:t>
      </w:r>
      <w:r w:rsidR="00A67E07">
        <w:rPr>
          <w:rFonts w:ascii="Times New Roman" w:hAnsi="Times New Roman" w:cs="Times New Roman"/>
          <w:sz w:val="24"/>
          <w:szCs w:val="24"/>
          <w:lang w:val="en-US"/>
        </w:rPr>
        <w:t>investigated.</w:t>
      </w:r>
    </w:p>
    <w:p w14:paraId="0C8904F8" w14:textId="6B40845C" w:rsidR="00895D03" w:rsidRDefault="00DD0613" w:rsidP="00DD0613">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a </w:t>
      </w:r>
      <w:r w:rsidRPr="007D4CD8">
        <w:rPr>
          <w:rFonts w:ascii="Times New Roman" w:hAnsi="Times New Roman" w:cs="Times New Roman"/>
          <w:sz w:val="24"/>
          <w:szCs w:val="24"/>
          <w:lang w:val="en-US"/>
        </w:rPr>
        <w:t>growing evidence suggesting that Cesarean delivery per se is not associated with any appreciable differences in the neonatal microbi</w:t>
      </w:r>
      <w:r>
        <w:rPr>
          <w:rFonts w:ascii="Times New Roman" w:hAnsi="Times New Roman" w:cs="Times New Roman"/>
          <w:sz w:val="24"/>
          <w:szCs w:val="24"/>
          <w:lang w:val="en-US"/>
        </w:rPr>
        <w:t xml:space="preserve">ota </w:t>
      </w:r>
      <w:r w:rsidRPr="007D4CD8">
        <w:rPr>
          <w:rFonts w:ascii="Times New Roman" w:hAnsi="Times New Roman" w:cs="Times New Roman"/>
          <w:sz w:val="24"/>
          <w:szCs w:val="24"/>
          <w:lang w:val="en-US"/>
        </w:rPr>
        <w:t>[Liu C-J et al. 2016</w:t>
      </w:r>
      <w:r w:rsidR="00F37029">
        <w:rPr>
          <w:rFonts w:ascii="Times New Roman" w:hAnsi="Times New Roman" w:cs="Times New Roman"/>
          <w:sz w:val="24"/>
          <w:szCs w:val="24"/>
          <w:lang w:val="en-US"/>
        </w:rPr>
        <w:t xml:space="preserve">, </w:t>
      </w:r>
      <w:r w:rsidR="003D5194" w:rsidRPr="003D5194">
        <w:rPr>
          <w:rFonts w:ascii="Times New Roman" w:hAnsi="Times New Roman" w:cs="Times New Roman"/>
          <w:sz w:val="24"/>
          <w:szCs w:val="24"/>
          <w:lang w:val="en-US"/>
        </w:rPr>
        <w:t>Hu et al., 2013</w:t>
      </w:r>
      <w:r w:rsidR="003D5194">
        <w:rPr>
          <w:rFonts w:ascii="Times New Roman" w:hAnsi="Times New Roman" w:cs="Times New Roman"/>
          <w:sz w:val="24"/>
          <w:szCs w:val="24"/>
          <w:lang w:val="en-US"/>
        </w:rPr>
        <w:t xml:space="preserve">; </w:t>
      </w:r>
      <w:r w:rsidR="003D5194" w:rsidRPr="003D5194">
        <w:rPr>
          <w:rFonts w:ascii="Times New Roman" w:hAnsi="Times New Roman" w:cs="Times New Roman"/>
          <w:sz w:val="24"/>
          <w:szCs w:val="24"/>
          <w:lang w:val="en-US"/>
        </w:rPr>
        <w:t>Wang et al</w:t>
      </w:r>
      <w:r w:rsidR="003D5194">
        <w:rPr>
          <w:rFonts w:ascii="Times New Roman" w:hAnsi="Times New Roman" w:cs="Times New Roman"/>
          <w:sz w:val="24"/>
          <w:szCs w:val="24"/>
          <w:lang w:val="en-US"/>
        </w:rPr>
        <w:t>.</w:t>
      </w:r>
      <w:r w:rsidR="003D5194" w:rsidRPr="003D5194">
        <w:rPr>
          <w:rFonts w:ascii="Times New Roman" w:hAnsi="Times New Roman" w:cs="Times New Roman"/>
          <w:sz w:val="24"/>
          <w:szCs w:val="24"/>
          <w:lang w:val="en-US"/>
        </w:rPr>
        <w:t>, 2018</w:t>
      </w:r>
      <w:r w:rsidRPr="007D4C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37029">
        <w:rPr>
          <w:rFonts w:ascii="Times New Roman" w:hAnsi="Times New Roman" w:cs="Times New Roman"/>
          <w:sz w:val="24"/>
          <w:szCs w:val="24"/>
          <w:lang w:val="en-US"/>
        </w:rPr>
        <w:t>Here, i</w:t>
      </w:r>
      <w:r w:rsidR="000850BC" w:rsidRPr="000850BC">
        <w:rPr>
          <w:rFonts w:ascii="Times New Roman" w:hAnsi="Times New Roman" w:cs="Times New Roman"/>
          <w:sz w:val="24"/>
          <w:szCs w:val="24"/>
          <w:lang w:val="en-US"/>
        </w:rPr>
        <w:t xml:space="preserve">n line with </w:t>
      </w:r>
      <w:r w:rsidR="00DA4CD6">
        <w:rPr>
          <w:rFonts w:ascii="Times New Roman" w:hAnsi="Times New Roman" w:cs="Times New Roman"/>
          <w:sz w:val="24"/>
          <w:szCs w:val="24"/>
          <w:lang w:val="en-US"/>
        </w:rPr>
        <w:t>opposite</w:t>
      </w:r>
      <w:r>
        <w:rPr>
          <w:rFonts w:ascii="Times New Roman" w:hAnsi="Times New Roman" w:cs="Times New Roman"/>
          <w:sz w:val="24"/>
          <w:szCs w:val="24"/>
          <w:lang w:val="en-US"/>
        </w:rPr>
        <w:t xml:space="preserve"> </w:t>
      </w:r>
      <w:r w:rsidR="00895D03">
        <w:rPr>
          <w:rFonts w:ascii="Times New Roman" w:hAnsi="Times New Roman" w:cs="Times New Roman"/>
          <w:sz w:val="24"/>
          <w:szCs w:val="24"/>
          <w:lang w:val="en-US"/>
        </w:rPr>
        <w:t>reports</w:t>
      </w:r>
      <w:r w:rsidR="000850BC">
        <w:rPr>
          <w:rFonts w:ascii="Times New Roman" w:hAnsi="Times New Roman" w:cs="Times New Roman"/>
          <w:sz w:val="24"/>
          <w:szCs w:val="24"/>
          <w:lang w:val="en-US"/>
        </w:rPr>
        <w:t xml:space="preserve"> </w:t>
      </w:r>
      <w:r w:rsidR="002658DF">
        <w:rPr>
          <w:rFonts w:ascii="Times New Roman" w:hAnsi="Times New Roman" w:cs="Times New Roman"/>
          <w:sz w:val="24"/>
          <w:szCs w:val="24"/>
          <w:lang w:val="en-US"/>
        </w:rPr>
        <w:t>[</w:t>
      </w:r>
      <w:proofErr w:type="spellStart"/>
      <w:r w:rsidR="000850BC" w:rsidRPr="003815F7">
        <w:rPr>
          <w:rFonts w:ascii="Times New Roman" w:hAnsi="Times New Roman" w:cs="Times New Roman"/>
          <w:sz w:val="24"/>
          <w:szCs w:val="24"/>
          <w:lang w:val="en-US"/>
        </w:rPr>
        <w:t>Backhed</w:t>
      </w:r>
      <w:proofErr w:type="spellEnd"/>
      <w:r w:rsidR="000850BC" w:rsidRPr="003815F7">
        <w:rPr>
          <w:rFonts w:ascii="Times New Roman" w:hAnsi="Times New Roman" w:cs="Times New Roman"/>
          <w:sz w:val="24"/>
          <w:szCs w:val="24"/>
          <w:lang w:val="en-US"/>
        </w:rPr>
        <w:t xml:space="preserve"> et al., 2015</w:t>
      </w:r>
      <w:r>
        <w:rPr>
          <w:rFonts w:ascii="Times New Roman" w:hAnsi="Times New Roman" w:cs="Times New Roman"/>
          <w:sz w:val="24"/>
          <w:szCs w:val="24"/>
          <w:lang w:val="en-US"/>
        </w:rPr>
        <w:t>,</w:t>
      </w:r>
      <w:r w:rsidRPr="00DD0613">
        <w:rPr>
          <w:rFonts w:ascii="Times New Roman" w:hAnsi="Times New Roman" w:cs="Times New Roman"/>
          <w:sz w:val="24"/>
          <w:szCs w:val="24"/>
          <w:lang w:val="en-US"/>
        </w:rPr>
        <w:t xml:space="preserve"> </w:t>
      </w:r>
      <w:proofErr w:type="spellStart"/>
      <w:r w:rsidRPr="007D4CD8">
        <w:rPr>
          <w:rFonts w:ascii="Times New Roman" w:hAnsi="Times New Roman" w:cs="Times New Roman"/>
          <w:sz w:val="24"/>
          <w:szCs w:val="24"/>
          <w:lang w:val="en-US"/>
        </w:rPr>
        <w:t>Yassour</w:t>
      </w:r>
      <w:proofErr w:type="spellEnd"/>
      <w:r w:rsidRPr="007D4CD8">
        <w:rPr>
          <w:rFonts w:ascii="Times New Roman" w:hAnsi="Times New Roman" w:cs="Times New Roman"/>
          <w:sz w:val="24"/>
          <w:szCs w:val="24"/>
          <w:lang w:val="en-US"/>
        </w:rPr>
        <w:t xml:space="preserve"> M, </w:t>
      </w:r>
      <w:r w:rsidRPr="00613301">
        <w:rPr>
          <w:rFonts w:ascii="Times New Roman" w:hAnsi="Times New Roman" w:cs="Times New Roman"/>
          <w:sz w:val="24"/>
          <w:szCs w:val="24"/>
          <w:lang w:val="en-US"/>
        </w:rPr>
        <w:t>et al., 2016</w:t>
      </w:r>
      <w:r w:rsidR="002658DF">
        <w:rPr>
          <w:rFonts w:ascii="Times New Roman" w:hAnsi="Times New Roman" w:cs="Times New Roman"/>
          <w:sz w:val="24"/>
          <w:szCs w:val="24"/>
          <w:lang w:val="en-US"/>
        </w:rPr>
        <w:t>]</w:t>
      </w:r>
      <w:r w:rsidR="000850BC" w:rsidRPr="00613301">
        <w:rPr>
          <w:rFonts w:ascii="Times New Roman" w:hAnsi="Times New Roman" w:cs="Times New Roman"/>
          <w:sz w:val="24"/>
          <w:szCs w:val="24"/>
          <w:lang w:val="en-US"/>
        </w:rPr>
        <w:t>,</w:t>
      </w:r>
      <w:r w:rsidR="000850BC" w:rsidRPr="00613301">
        <w:rPr>
          <w:rFonts w:cstheme="minorHAnsi"/>
          <w:sz w:val="24"/>
          <w:szCs w:val="24"/>
          <w:lang w:val="en-US"/>
        </w:rPr>
        <w:t xml:space="preserve"> </w:t>
      </w:r>
      <w:r w:rsidR="00613301" w:rsidRPr="00613301">
        <w:rPr>
          <w:rFonts w:ascii="Times New Roman" w:hAnsi="Times New Roman" w:cs="Times New Roman"/>
          <w:sz w:val="24"/>
          <w:szCs w:val="24"/>
          <w:lang w:val="en-US"/>
        </w:rPr>
        <w:t xml:space="preserve">we confirmed </w:t>
      </w:r>
      <w:r w:rsidR="000850BC" w:rsidRPr="00613301">
        <w:rPr>
          <w:rFonts w:ascii="Times New Roman" w:hAnsi="Times New Roman" w:cs="Times New Roman"/>
          <w:sz w:val="24"/>
          <w:szCs w:val="24"/>
          <w:lang w:val="en-US"/>
        </w:rPr>
        <w:t>the influence</w:t>
      </w:r>
      <w:r w:rsidR="000850BC">
        <w:rPr>
          <w:rFonts w:ascii="Times New Roman" w:hAnsi="Times New Roman" w:cs="Times New Roman"/>
          <w:sz w:val="24"/>
          <w:szCs w:val="24"/>
          <w:lang w:val="en-US"/>
        </w:rPr>
        <w:t xml:space="preserve"> of</w:t>
      </w:r>
      <w:r w:rsidR="00C1008F" w:rsidRPr="00205C5C">
        <w:rPr>
          <w:rFonts w:ascii="Times New Roman" w:hAnsi="Times New Roman" w:cs="Times New Roman"/>
          <w:sz w:val="24"/>
          <w:szCs w:val="24"/>
          <w:lang w:val="en-US"/>
        </w:rPr>
        <w:t xml:space="preserve"> </w:t>
      </w:r>
      <w:r w:rsidR="00C1008F" w:rsidRPr="000850BC">
        <w:rPr>
          <w:rFonts w:ascii="Times New Roman" w:hAnsi="Times New Roman" w:cs="Times New Roman"/>
          <w:b/>
          <w:bCs/>
          <w:sz w:val="24"/>
          <w:szCs w:val="24"/>
          <w:lang w:val="en-US"/>
        </w:rPr>
        <w:t xml:space="preserve">the delivery </w:t>
      </w:r>
      <w:r w:rsidR="00D10CF7" w:rsidRPr="000850BC">
        <w:rPr>
          <w:rFonts w:ascii="Times New Roman" w:hAnsi="Times New Roman" w:cs="Times New Roman"/>
          <w:b/>
          <w:bCs/>
          <w:sz w:val="24"/>
          <w:szCs w:val="24"/>
          <w:lang w:val="en-US"/>
        </w:rPr>
        <w:t>mode</w:t>
      </w:r>
      <w:r w:rsidR="00D10CF7">
        <w:rPr>
          <w:rFonts w:ascii="Times New Roman" w:hAnsi="Times New Roman" w:cs="Times New Roman"/>
          <w:sz w:val="24"/>
          <w:szCs w:val="24"/>
          <w:lang w:val="en-US"/>
        </w:rPr>
        <w:t xml:space="preserve"> </w:t>
      </w:r>
      <w:r w:rsidR="000850BC">
        <w:rPr>
          <w:rFonts w:ascii="Times New Roman" w:hAnsi="Times New Roman" w:cs="Times New Roman"/>
          <w:sz w:val="24"/>
          <w:szCs w:val="24"/>
          <w:lang w:val="en-US"/>
        </w:rPr>
        <w:t xml:space="preserve">on </w:t>
      </w:r>
      <w:r w:rsidR="00C1008F" w:rsidRPr="00205C5C">
        <w:rPr>
          <w:rFonts w:ascii="Times New Roman" w:hAnsi="Times New Roman" w:cs="Times New Roman"/>
          <w:sz w:val="24"/>
          <w:szCs w:val="24"/>
          <w:lang w:val="en-US"/>
        </w:rPr>
        <w:t xml:space="preserve">the </w:t>
      </w:r>
      <w:r w:rsidR="00895D03">
        <w:rPr>
          <w:rFonts w:ascii="Times New Roman" w:hAnsi="Times New Roman" w:cs="Times New Roman"/>
          <w:sz w:val="24"/>
          <w:szCs w:val="24"/>
          <w:lang w:val="en-US"/>
        </w:rPr>
        <w:t xml:space="preserve">microbiota composition </w:t>
      </w:r>
      <w:r w:rsidR="00D10CF7">
        <w:rPr>
          <w:rFonts w:ascii="Times New Roman" w:hAnsi="Times New Roman" w:cs="Times New Roman"/>
          <w:sz w:val="24"/>
          <w:szCs w:val="24"/>
          <w:lang w:val="en-US"/>
        </w:rPr>
        <w:t xml:space="preserve">of </w:t>
      </w:r>
      <w:r w:rsidR="000850BC">
        <w:rPr>
          <w:rFonts w:ascii="Times New Roman" w:hAnsi="Times New Roman" w:cs="Times New Roman"/>
          <w:sz w:val="24"/>
          <w:szCs w:val="24"/>
          <w:lang w:val="en-US"/>
        </w:rPr>
        <w:t xml:space="preserve">the assessed </w:t>
      </w:r>
      <w:r w:rsidR="009A2EA9">
        <w:rPr>
          <w:rFonts w:ascii="Times New Roman" w:hAnsi="Times New Roman" w:cs="Times New Roman"/>
          <w:sz w:val="24"/>
          <w:szCs w:val="24"/>
          <w:lang w:val="en-US"/>
        </w:rPr>
        <w:t xml:space="preserve">neonatal </w:t>
      </w:r>
      <w:r w:rsidR="00895D03">
        <w:rPr>
          <w:rFonts w:ascii="Times New Roman" w:hAnsi="Times New Roman" w:cs="Times New Roman"/>
          <w:sz w:val="24"/>
          <w:szCs w:val="24"/>
          <w:lang w:val="en-US"/>
        </w:rPr>
        <w:t xml:space="preserve">sample types. </w:t>
      </w:r>
      <w:bookmarkEnd w:id="145"/>
      <w:r w:rsidR="00D40B34" w:rsidRPr="00D40B34">
        <w:rPr>
          <w:rFonts w:ascii="Times New Roman" w:hAnsi="Times New Roman" w:cs="Times New Roman"/>
          <w:sz w:val="24"/>
          <w:szCs w:val="24"/>
          <w:lang w:val="en-US"/>
        </w:rPr>
        <w:t xml:space="preserve">However, no </w:t>
      </w:r>
      <w:r w:rsidR="00F37029">
        <w:rPr>
          <w:rFonts w:ascii="Times New Roman" w:hAnsi="Times New Roman" w:cs="Times New Roman"/>
          <w:sz w:val="24"/>
          <w:szCs w:val="24"/>
          <w:lang w:val="en-US"/>
        </w:rPr>
        <w:t xml:space="preserve">T1D </w:t>
      </w:r>
      <w:r w:rsidR="00D40B34" w:rsidRPr="00D40B34">
        <w:rPr>
          <w:rFonts w:ascii="Times New Roman" w:hAnsi="Times New Roman" w:cs="Times New Roman"/>
          <w:sz w:val="24"/>
          <w:szCs w:val="24"/>
          <w:lang w:val="en-US"/>
        </w:rPr>
        <w:t xml:space="preserve">disease effect on microbiota </w:t>
      </w:r>
      <w:r w:rsidR="00F37029">
        <w:rPr>
          <w:rFonts w:ascii="Times New Roman" w:hAnsi="Times New Roman" w:cs="Times New Roman"/>
          <w:sz w:val="24"/>
          <w:szCs w:val="24"/>
          <w:lang w:val="en-US"/>
        </w:rPr>
        <w:t>(</w:t>
      </w:r>
      <w:r w:rsidR="00895D03" w:rsidRPr="0013547C">
        <w:rPr>
          <w:rFonts w:ascii="Times New Roman" w:hAnsi="Times New Roman" w:cs="Times New Roman"/>
          <w:sz w:val="24"/>
          <w:szCs w:val="24"/>
          <w:lang w:val="en-US"/>
        </w:rPr>
        <w:t>compositional</w:t>
      </w:r>
      <w:r w:rsidR="00F37029">
        <w:rPr>
          <w:rFonts w:ascii="Times New Roman" w:hAnsi="Times New Roman" w:cs="Times New Roman"/>
          <w:sz w:val="24"/>
          <w:szCs w:val="24"/>
          <w:lang w:val="en-US"/>
        </w:rPr>
        <w:t>)</w:t>
      </w:r>
      <w:r w:rsidR="00895D03" w:rsidRPr="0013547C">
        <w:rPr>
          <w:rFonts w:ascii="Times New Roman" w:hAnsi="Times New Roman" w:cs="Times New Roman"/>
          <w:sz w:val="24"/>
          <w:szCs w:val="24"/>
          <w:lang w:val="en-US"/>
        </w:rPr>
        <w:t xml:space="preserve"> heterogeneity</w:t>
      </w:r>
      <w:r w:rsidR="00D40B34" w:rsidRPr="00D40B34">
        <w:rPr>
          <w:rFonts w:ascii="Times New Roman" w:hAnsi="Times New Roman" w:cs="Times New Roman"/>
          <w:sz w:val="24"/>
          <w:szCs w:val="24"/>
          <w:lang w:val="en-US"/>
        </w:rPr>
        <w:t xml:space="preserve"> was observed</w:t>
      </w:r>
      <w:r w:rsidR="00895D03" w:rsidRPr="00895D03">
        <w:rPr>
          <w:rFonts w:ascii="Times New Roman" w:hAnsi="Times New Roman" w:cs="Times New Roman"/>
          <w:sz w:val="24"/>
          <w:szCs w:val="24"/>
          <w:lang w:val="en-US"/>
        </w:rPr>
        <w:t xml:space="preserve">, indicating that the delivery mode </w:t>
      </w:r>
      <w:r w:rsidR="00D40B34" w:rsidRPr="00D40B34">
        <w:rPr>
          <w:rFonts w:ascii="Times New Roman" w:hAnsi="Times New Roman" w:cs="Times New Roman"/>
          <w:sz w:val="24"/>
          <w:szCs w:val="24"/>
          <w:lang w:val="en-US"/>
        </w:rPr>
        <w:t>differentiated the microbiota more strongly than the disease itself</w:t>
      </w:r>
      <w:r w:rsidR="00295258">
        <w:rPr>
          <w:rFonts w:ascii="Times New Roman" w:hAnsi="Times New Roman" w:cs="Times New Roman"/>
          <w:sz w:val="24"/>
          <w:szCs w:val="24"/>
          <w:lang w:val="en-US"/>
        </w:rPr>
        <w:t xml:space="preserve">. </w:t>
      </w:r>
      <w:r w:rsidR="00D169FC">
        <w:rPr>
          <w:rFonts w:ascii="Times New Roman" w:hAnsi="Times New Roman" w:cs="Times New Roman"/>
          <w:sz w:val="24"/>
          <w:szCs w:val="24"/>
          <w:lang w:val="en-US"/>
        </w:rPr>
        <w:t xml:space="preserve">On the other hand, </w:t>
      </w:r>
      <w:r w:rsidR="00565327">
        <w:rPr>
          <w:rFonts w:ascii="Times New Roman" w:hAnsi="Times New Roman" w:cs="Times New Roman"/>
          <w:sz w:val="24"/>
          <w:szCs w:val="24"/>
          <w:lang w:val="en-US"/>
        </w:rPr>
        <w:t xml:space="preserve">here </w:t>
      </w:r>
      <w:r w:rsidR="00295258" w:rsidRPr="00295258">
        <w:rPr>
          <w:rFonts w:ascii="Times New Roman" w:hAnsi="Times New Roman" w:cs="Times New Roman"/>
          <w:sz w:val="24"/>
          <w:szCs w:val="24"/>
          <w:lang w:val="en-US"/>
        </w:rPr>
        <w:t xml:space="preserve">the delivery week (37-41) </w:t>
      </w:r>
      <w:r w:rsidR="00D169FC">
        <w:rPr>
          <w:rFonts w:ascii="Times New Roman" w:hAnsi="Times New Roman" w:cs="Times New Roman"/>
          <w:sz w:val="24"/>
          <w:szCs w:val="24"/>
          <w:lang w:val="en-US"/>
        </w:rPr>
        <w:t xml:space="preserve">significantly </w:t>
      </w:r>
      <w:r w:rsidR="00295258" w:rsidRPr="00295258">
        <w:rPr>
          <w:rFonts w:ascii="Times New Roman" w:hAnsi="Times New Roman" w:cs="Times New Roman"/>
          <w:sz w:val="24"/>
          <w:szCs w:val="24"/>
          <w:lang w:val="en-US"/>
        </w:rPr>
        <w:t xml:space="preserve">influenced the microbial composition </w:t>
      </w:r>
      <w:r w:rsidR="008F7644">
        <w:rPr>
          <w:rFonts w:ascii="Times New Roman" w:hAnsi="Times New Roman" w:cs="Times New Roman"/>
          <w:sz w:val="24"/>
          <w:szCs w:val="24"/>
          <w:lang w:val="en-US"/>
        </w:rPr>
        <w:t xml:space="preserve">of the </w:t>
      </w:r>
      <w:proofErr w:type="spellStart"/>
      <w:r w:rsidR="008F7644">
        <w:rPr>
          <w:rFonts w:ascii="Times New Roman" w:hAnsi="Times New Roman" w:cs="Times New Roman"/>
          <w:sz w:val="24"/>
          <w:szCs w:val="24"/>
          <w:lang w:val="en-US"/>
        </w:rPr>
        <w:t>analysed</w:t>
      </w:r>
      <w:proofErr w:type="spellEnd"/>
      <w:r w:rsidR="008F7644">
        <w:rPr>
          <w:rFonts w:ascii="Times New Roman" w:hAnsi="Times New Roman" w:cs="Times New Roman"/>
          <w:sz w:val="24"/>
          <w:szCs w:val="24"/>
          <w:lang w:val="en-US"/>
        </w:rPr>
        <w:t xml:space="preserve"> </w:t>
      </w:r>
      <w:r w:rsidR="00295258" w:rsidRPr="00295258">
        <w:rPr>
          <w:rFonts w:ascii="Times New Roman" w:hAnsi="Times New Roman" w:cs="Times New Roman"/>
          <w:sz w:val="24"/>
          <w:szCs w:val="24"/>
          <w:lang w:val="en-US"/>
        </w:rPr>
        <w:t>samples</w:t>
      </w:r>
      <w:r w:rsidR="008F7644">
        <w:rPr>
          <w:rFonts w:ascii="Times New Roman" w:hAnsi="Times New Roman" w:cs="Times New Roman"/>
          <w:sz w:val="24"/>
          <w:szCs w:val="24"/>
          <w:lang w:val="en-US"/>
        </w:rPr>
        <w:t xml:space="preserve">. </w:t>
      </w:r>
      <w:r w:rsidR="00D169FC">
        <w:rPr>
          <w:rFonts w:ascii="Times New Roman" w:hAnsi="Times New Roman" w:cs="Times New Roman"/>
          <w:sz w:val="24"/>
          <w:szCs w:val="24"/>
          <w:lang w:val="en-US"/>
        </w:rPr>
        <w:t>W</w:t>
      </w:r>
      <w:r w:rsidR="00D169FC" w:rsidRPr="00D169FC">
        <w:rPr>
          <w:rFonts w:ascii="Times New Roman" w:hAnsi="Times New Roman" w:cs="Times New Roman"/>
          <w:sz w:val="24"/>
          <w:szCs w:val="24"/>
          <w:lang w:val="en-US"/>
        </w:rPr>
        <w:t xml:space="preserve">omen with T1D gave birth earlier, at 37-39 weeks, compared to </w:t>
      </w:r>
      <w:r w:rsidR="00D169FC">
        <w:rPr>
          <w:rFonts w:ascii="Times New Roman" w:hAnsi="Times New Roman" w:cs="Times New Roman"/>
          <w:sz w:val="24"/>
          <w:szCs w:val="24"/>
          <w:lang w:val="en-US"/>
        </w:rPr>
        <w:t xml:space="preserve">unaffected </w:t>
      </w:r>
      <w:r w:rsidR="00D169FC" w:rsidRPr="00D169FC">
        <w:rPr>
          <w:rFonts w:ascii="Times New Roman" w:hAnsi="Times New Roman" w:cs="Times New Roman"/>
          <w:sz w:val="24"/>
          <w:szCs w:val="24"/>
          <w:lang w:val="en-US"/>
        </w:rPr>
        <w:t>women at 38-41 weeks of gestation</w:t>
      </w:r>
      <w:r w:rsidR="00D169FC">
        <w:rPr>
          <w:rFonts w:ascii="Times New Roman" w:hAnsi="Times New Roman" w:cs="Times New Roman"/>
          <w:sz w:val="24"/>
          <w:szCs w:val="24"/>
          <w:lang w:val="en-US"/>
        </w:rPr>
        <w:t>, and in this aspect</w:t>
      </w:r>
      <w:r w:rsidR="00D40B34">
        <w:rPr>
          <w:rFonts w:ascii="Times New Roman" w:hAnsi="Times New Roman" w:cs="Times New Roman"/>
          <w:sz w:val="24"/>
          <w:szCs w:val="24"/>
          <w:lang w:val="en-US"/>
        </w:rPr>
        <w:t xml:space="preserve"> </w:t>
      </w:r>
      <w:r w:rsidR="00295258" w:rsidRPr="00295258">
        <w:rPr>
          <w:rFonts w:ascii="Times New Roman" w:hAnsi="Times New Roman" w:cs="Times New Roman"/>
          <w:sz w:val="24"/>
          <w:szCs w:val="24"/>
          <w:lang w:val="en-US"/>
        </w:rPr>
        <w:t xml:space="preserve">the </w:t>
      </w:r>
      <w:r w:rsidR="002A10DD">
        <w:rPr>
          <w:rFonts w:ascii="Times New Roman" w:hAnsi="Times New Roman" w:cs="Times New Roman"/>
          <w:sz w:val="24"/>
          <w:szCs w:val="24"/>
          <w:lang w:val="en-US"/>
        </w:rPr>
        <w:t>(</w:t>
      </w:r>
      <w:r w:rsidR="00D40B34" w:rsidRPr="0013547C">
        <w:rPr>
          <w:rFonts w:ascii="Times New Roman" w:hAnsi="Times New Roman" w:cs="Times New Roman"/>
          <w:sz w:val="24"/>
          <w:szCs w:val="24"/>
          <w:lang w:val="en-US"/>
        </w:rPr>
        <w:t>compositional</w:t>
      </w:r>
      <w:r w:rsidR="002A10DD">
        <w:rPr>
          <w:rFonts w:ascii="Times New Roman" w:hAnsi="Times New Roman" w:cs="Times New Roman"/>
          <w:sz w:val="24"/>
          <w:szCs w:val="24"/>
          <w:lang w:val="en-US"/>
        </w:rPr>
        <w:t>)</w:t>
      </w:r>
      <w:r w:rsidR="00D40B34" w:rsidRPr="0013547C">
        <w:rPr>
          <w:rFonts w:ascii="Times New Roman" w:hAnsi="Times New Roman" w:cs="Times New Roman"/>
          <w:sz w:val="24"/>
          <w:szCs w:val="24"/>
          <w:lang w:val="en-US"/>
        </w:rPr>
        <w:t xml:space="preserve"> heterogeneity</w:t>
      </w:r>
      <w:r w:rsidR="00D40B34" w:rsidRPr="00D40B34">
        <w:rPr>
          <w:rFonts w:ascii="Times New Roman" w:hAnsi="Times New Roman" w:cs="Times New Roman"/>
          <w:sz w:val="24"/>
          <w:szCs w:val="24"/>
          <w:lang w:val="en-US"/>
        </w:rPr>
        <w:t xml:space="preserve"> </w:t>
      </w:r>
      <w:r w:rsidR="00D40B34">
        <w:rPr>
          <w:rFonts w:ascii="Times New Roman" w:hAnsi="Times New Roman" w:cs="Times New Roman"/>
          <w:sz w:val="24"/>
          <w:szCs w:val="24"/>
          <w:lang w:val="en-US"/>
        </w:rPr>
        <w:t xml:space="preserve">was related to the </w:t>
      </w:r>
      <w:r w:rsidR="00D40B34" w:rsidRPr="00295258">
        <w:rPr>
          <w:rFonts w:ascii="Times New Roman" w:hAnsi="Times New Roman" w:cs="Times New Roman"/>
          <w:sz w:val="24"/>
          <w:szCs w:val="24"/>
          <w:lang w:val="en-US"/>
        </w:rPr>
        <w:t xml:space="preserve">disease </w:t>
      </w:r>
      <w:r w:rsidR="00D40B34">
        <w:rPr>
          <w:rFonts w:ascii="Times New Roman" w:hAnsi="Times New Roman" w:cs="Times New Roman"/>
          <w:sz w:val="24"/>
          <w:szCs w:val="24"/>
          <w:lang w:val="en-US"/>
        </w:rPr>
        <w:t>status.</w:t>
      </w:r>
    </w:p>
    <w:p w14:paraId="5E74F86B" w14:textId="4211C0C2" w:rsidR="00D326BB" w:rsidRDefault="0013547C" w:rsidP="00461E15">
      <w:pPr>
        <w:spacing w:line="480" w:lineRule="auto"/>
        <w:jc w:val="both"/>
        <w:rPr>
          <w:lang w:val="en-US"/>
        </w:rPr>
      </w:pPr>
      <w:r w:rsidRPr="0013547C">
        <w:rPr>
          <w:rFonts w:ascii="Times New Roman" w:hAnsi="Times New Roman" w:cs="Times New Roman"/>
          <w:sz w:val="24"/>
          <w:szCs w:val="24"/>
          <w:lang w:val="en-US"/>
        </w:rPr>
        <w:t xml:space="preserve"> </w:t>
      </w:r>
      <w:r w:rsidR="0038468D">
        <w:rPr>
          <w:rFonts w:ascii="Times New Roman" w:hAnsi="Times New Roman" w:cs="Times New Roman"/>
          <w:b/>
          <w:bCs/>
          <w:sz w:val="24"/>
          <w:szCs w:val="24"/>
          <w:lang w:val="en-US"/>
        </w:rPr>
        <w:tab/>
      </w:r>
      <w:r w:rsidR="0038468D" w:rsidRPr="0038468D">
        <w:rPr>
          <w:rFonts w:ascii="Times New Roman" w:hAnsi="Times New Roman" w:cs="Times New Roman"/>
          <w:sz w:val="24"/>
          <w:szCs w:val="24"/>
          <w:lang w:val="en-US"/>
        </w:rPr>
        <w:t>Previously,</w:t>
      </w:r>
      <w:r w:rsidR="0038468D" w:rsidRPr="0038468D">
        <w:rPr>
          <w:rFonts w:ascii="Times New Roman" w:hAnsi="Times New Roman" w:cs="Times New Roman"/>
          <w:b/>
          <w:bCs/>
          <w:sz w:val="24"/>
          <w:szCs w:val="24"/>
          <w:lang w:val="en-US"/>
        </w:rPr>
        <w:t xml:space="preserve"> </w:t>
      </w:r>
      <w:r w:rsidR="0038468D" w:rsidRPr="0038468D">
        <w:rPr>
          <w:rFonts w:ascii="Times New Roman" w:hAnsi="Times New Roman" w:cs="Times New Roman"/>
          <w:sz w:val="24"/>
          <w:szCs w:val="24"/>
          <w:lang w:val="en-US"/>
        </w:rPr>
        <w:t>n</w:t>
      </w:r>
      <w:r w:rsidR="000B435A" w:rsidRPr="0038468D">
        <w:rPr>
          <w:rFonts w:ascii="Times New Roman" w:hAnsi="Times New Roman" w:cs="Times New Roman"/>
          <w:sz w:val="24"/>
          <w:szCs w:val="24"/>
          <w:lang w:val="en-US"/>
        </w:rPr>
        <w:t>o differences were found in microbiota composition of neonates within 24 hours after the</w:t>
      </w:r>
      <w:r w:rsidR="0038468D">
        <w:rPr>
          <w:rFonts w:ascii="Times New Roman" w:hAnsi="Times New Roman" w:cs="Times New Roman"/>
          <w:sz w:val="24"/>
          <w:szCs w:val="24"/>
          <w:lang w:val="en-US"/>
        </w:rPr>
        <w:t xml:space="preserve"> </w:t>
      </w:r>
      <w:r w:rsidR="0038468D" w:rsidRPr="0038468D">
        <w:rPr>
          <w:rFonts w:ascii="Times New Roman" w:hAnsi="Times New Roman" w:cs="Times New Roman"/>
          <w:b/>
          <w:bCs/>
          <w:sz w:val="24"/>
          <w:szCs w:val="24"/>
          <w:lang w:val="en-US"/>
        </w:rPr>
        <w:t>antibiotics</w:t>
      </w:r>
      <w:r w:rsidR="000B435A" w:rsidRPr="0038468D">
        <w:rPr>
          <w:rFonts w:ascii="Times New Roman" w:hAnsi="Times New Roman" w:cs="Times New Roman"/>
          <w:sz w:val="24"/>
          <w:szCs w:val="24"/>
          <w:lang w:val="en-US"/>
        </w:rPr>
        <w:t xml:space="preserve"> </w:t>
      </w:r>
      <w:r w:rsidR="0038468D">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cephalosporins</w:t>
      </w:r>
      <w:r w:rsidR="0038468D">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 xml:space="preserve"> administration as the C-section prophylaxis </w:t>
      </w:r>
      <w:r w:rsidR="002658DF">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Dominguez-Bello et al, 2010</w:t>
      </w:r>
      <w:r w:rsidR="002658DF">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 xml:space="preserve">. </w:t>
      </w:r>
      <w:r w:rsidR="0038468D" w:rsidRPr="0038468D">
        <w:rPr>
          <w:rFonts w:ascii="Times New Roman" w:hAnsi="Times New Roman" w:cs="Times New Roman"/>
          <w:sz w:val="24"/>
          <w:szCs w:val="24"/>
          <w:lang w:val="en-US"/>
        </w:rPr>
        <w:t xml:space="preserve"> </w:t>
      </w:r>
      <w:r w:rsidR="000B435A" w:rsidRPr="0038468D">
        <w:rPr>
          <w:rFonts w:ascii="Times New Roman" w:hAnsi="Times New Roman" w:cs="Times New Roman"/>
          <w:sz w:val="24"/>
          <w:szCs w:val="24"/>
          <w:lang w:val="en-US"/>
        </w:rPr>
        <w:t>In prospective studies the impact of intrapartum antibiotics on infant gut microbiota composition and maturation were reported as significant</w:t>
      </w:r>
      <w:r w:rsidR="00F86004">
        <w:rPr>
          <w:rFonts w:ascii="Times New Roman" w:hAnsi="Times New Roman" w:cs="Times New Roman"/>
          <w:sz w:val="24"/>
          <w:szCs w:val="24"/>
          <w:lang w:val="en-US"/>
        </w:rPr>
        <w:t xml:space="preserve"> and characterized by t</w:t>
      </w:r>
      <w:r w:rsidR="000B435A" w:rsidRPr="0038468D">
        <w:rPr>
          <w:rFonts w:ascii="Times New Roman" w:hAnsi="Times New Roman" w:cs="Times New Roman"/>
          <w:sz w:val="24"/>
          <w:szCs w:val="24"/>
          <w:lang w:val="en-US"/>
        </w:rPr>
        <w:t xml:space="preserve">he depleted abundance of </w:t>
      </w:r>
      <w:r w:rsidR="000B435A" w:rsidRPr="0038468D">
        <w:rPr>
          <w:rFonts w:ascii="Times New Roman" w:hAnsi="Times New Roman" w:cs="Times New Roman"/>
          <w:i/>
          <w:sz w:val="24"/>
          <w:szCs w:val="24"/>
          <w:lang w:val="en-US"/>
        </w:rPr>
        <w:t xml:space="preserve">Bacteroides </w:t>
      </w:r>
      <w:r w:rsidR="000B435A" w:rsidRPr="0038468D">
        <w:rPr>
          <w:rFonts w:ascii="Times New Roman" w:hAnsi="Times New Roman" w:cs="Times New Roman"/>
          <w:sz w:val="24"/>
          <w:szCs w:val="24"/>
          <w:lang w:val="en-US"/>
        </w:rPr>
        <w:t xml:space="preserve">after penicillin </w:t>
      </w:r>
      <w:r w:rsidR="00F86004">
        <w:rPr>
          <w:rFonts w:ascii="Times New Roman" w:hAnsi="Times New Roman" w:cs="Times New Roman"/>
          <w:sz w:val="24"/>
          <w:szCs w:val="24"/>
          <w:lang w:val="en-US"/>
        </w:rPr>
        <w:t xml:space="preserve">and </w:t>
      </w:r>
      <w:r w:rsidR="000B435A" w:rsidRPr="0038468D">
        <w:rPr>
          <w:rFonts w:ascii="Times New Roman" w:hAnsi="Times New Roman" w:cs="Times New Roman"/>
          <w:i/>
          <w:sz w:val="24"/>
          <w:szCs w:val="24"/>
          <w:lang w:val="en-US"/>
        </w:rPr>
        <w:t xml:space="preserve">Bifidobacterium </w:t>
      </w:r>
      <w:r w:rsidR="000B435A" w:rsidRPr="0038468D">
        <w:rPr>
          <w:rFonts w:ascii="Times New Roman" w:hAnsi="Times New Roman" w:cs="Times New Roman"/>
          <w:sz w:val="24"/>
          <w:szCs w:val="24"/>
          <w:lang w:val="en-US"/>
        </w:rPr>
        <w:t>after cephalosporin</w:t>
      </w:r>
      <w:r w:rsidR="00F86004">
        <w:rPr>
          <w:rFonts w:ascii="Times New Roman" w:hAnsi="Times New Roman" w:cs="Times New Roman"/>
          <w:sz w:val="24"/>
          <w:szCs w:val="24"/>
          <w:lang w:val="en-US"/>
        </w:rPr>
        <w:t xml:space="preserve"> administration</w:t>
      </w:r>
      <w:r w:rsidR="000B435A" w:rsidRPr="0038468D">
        <w:rPr>
          <w:rFonts w:ascii="Times New Roman" w:hAnsi="Times New Roman" w:cs="Times New Roman"/>
          <w:sz w:val="24"/>
          <w:szCs w:val="24"/>
          <w:lang w:val="en-US"/>
        </w:rPr>
        <w:t>,</w:t>
      </w:r>
      <w:r w:rsidR="00F86004">
        <w:rPr>
          <w:rFonts w:ascii="Times New Roman" w:hAnsi="Times New Roman" w:cs="Times New Roman"/>
          <w:sz w:val="24"/>
          <w:szCs w:val="24"/>
          <w:lang w:val="en-US"/>
        </w:rPr>
        <w:t xml:space="preserve"> as well as</w:t>
      </w:r>
      <w:r w:rsidR="000B435A" w:rsidRPr="0038468D">
        <w:rPr>
          <w:rFonts w:ascii="Times New Roman" w:hAnsi="Times New Roman" w:cs="Times New Roman"/>
          <w:sz w:val="24"/>
          <w:szCs w:val="24"/>
          <w:lang w:val="en-US"/>
        </w:rPr>
        <w:t xml:space="preserve"> enrichment in </w:t>
      </w:r>
      <w:proofErr w:type="spellStart"/>
      <w:r w:rsidR="000B435A" w:rsidRPr="0038468D">
        <w:rPr>
          <w:rFonts w:ascii="Times New Roman" w:hAnsi="Times New Roman" w:cs="Times New Roman"/>
          <w:i/>
          <w:sz w:val="24"/>
          <w:szCs w:val="24"/>
          <w:lang w:val="en-US"/>
        </w:rPr>
        <w:t>Veillonella</w:t>
      </w:r>
      <w:proofErr w:type="spellEnd"/>
      <w:r w:rsidR="000B435A" w:rsidRPr="0038468D">
        <w:rPr>
          <w:rFonts w:ascii="Times New Roman" w:hAnsi="Times New Roman" w:cs="Times New Roman"/>
          <w:i/>
          <w:sz w:val="24"/>
          <w:szCs w:val="24"/>
          <w:lang w:val="en-US"/>
        </w:rPr>
        <w:t xml:space="preserve"> </w:t>
      </w:r>
      <w:proofErr w:type="spellStart"/>
      <w:r w:rsidR="000B435A" w:rsidRPr="0038468D">
        <w:rPr>
          <w:rFonts w:ascii="Times New Roman" w:hAnsi="Times New Roman" w:cs="Times New Roman"/>
          <w:i/>
          <w:sz w:val="24"/>
          <w:szCs w:val="24"/>
          <w:lang w:val="en-US"/>
        </w:rPr>
        <w:t>dispar</w:t>
      </w:r>
      <w:proofErr w:type="spellEnd"/>
      <w:r w:rsidR="000B435A" w:rsidRPr="0038468D">
        <w:rPr>
          <w:rFonts w:ascii="Times New Roman" w:hAnsi="Times New Roman" w:cs="Times New Roman"/>
          <w:i/>
          <w:sz w:val="24"/>
          <w:szCs w:val="24"/>
          <w:lang w:val="en-US"/>
        </w:rPr>
        <w:t xml:space="preserve"> </w:t>
      </w:r>
      <w:r w:rsidR="000B435A" w:rsidRPr="0038468D">
        <w:rPr>
          <w:rFonts w:ascii="Times New Roman" w:hAnsi="Times New Roman" w:cs="Times New Roman"/>
          <w:sz w:val="24"/>
          <w:szCs w:val="24"/>
          <w:lang w:val="en-US"/>
        </w:rPr>
        <w:t>associated with multi-drag intervention</w:t>
      </w:r>
      <w:r w:rsidR="00F86004">
        <w:rPr>
          <w:rFonts w:ascii="Times New Roman" w:hAnsi="Times New Roman" w:cs="Times New Roman"/>
          <w:sz w:val="24"/>
          <w:szCs w:val="24"/>
          <w:lang w:val="en-US"/>
        </w:rPr>
        <w:t xml:space="preserve"> </w:t>
      </w:r>
      <w:r w:rsidR="002658DF">
        <w:rPr>
          <w:rFonts w:ascii="Times New Roman" w:hAnsi="Times New Roman" w:cs="Times New Roman"/>
          <w:sz w:val="24"/>
          <w:szCs w:val="24"/>
          <w:lang w:val="en-US"/>
        </w:rPr>
        <w:t>[</w:t>
      </w:r>
      <w:r w:rsidR="00F86004" w:rsidRPr="0038468D">
        <w:rPr>
          <w:rFonts w:ascii="Times New Roman" w:hAnsi="Times New Roman" w:cs="Times New Roman"/>
          <w:sz w:val="24"/>
          <w:szCs w:val="24"/>
          <w:lang w:val="en-US"/>
        </w:rPr>
        <w:t>Coker et al, 2020</w:t>
      </w:r>
      <w:r w:rsidR="002658DF">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 xml:space="preserve">. However, </w:t>
      </w:r>
      <w:r w:rsidR="00707165">
        <w:rPr>
          <w:rFonts w:ascii="Times New Roman" w:hAnsi="Times New Roman" w:cs="Times New Roman"/>
          <w:sz w:val="24"/>
          <w:szCs w:val="24"/>
          <w:lang w:val="en-US"/>
        </w:rPr>
        <w:t>analyzing</w:t>
      </w:r>
      <w:r w:rsidR="0038468D">
        <w:rPr>
          <w:rFonts w:ascii="Times New Roman" w:hAnsi="Times New Roman" w:cs="Times New Roman"/>
          <w:sz w:val="24"/>
          <w:szCs w:val="24"/>
          <w:lang w:val="en-US"/>
        </w:rPr>
        <w:t xml:space="preserve"> the</w:t>
      </w:r>
      <w:r w:rsidR="000B435A" w:rsidRPr="0038468D">
        <w:rPr>
          <w:rFonts w:ascii="Times New Roman" w:hAnsi="Times New Roman" w:cs="Times New Roman"/>
          <w:sz w:val="24"/>
          <w:szCs w:val="24"/>
          <w:lang w:val="en-US"/>
        </w:rPr>
        <w:t xml:space="preserve"> </w:t>
      </w:r>
      <w:r w:rsidR="0038468D">
        <w:rPr>
          <w:rFonts w:ascii="Times New Roman" w:hAnsi="Times New Roman" w:cs="Times New Roman"/>
          <w:sz w:val="24"/>
          <w:szCs w:val="24"/>
          <w:lang w:val="en-US"/>
        </w:rPr>
        <w:t>1-</w:t>
      </w:r>
      <w:r w:rsidR="000B435A" w:rsidRPr="0038468D">
        <w:rPr>
          <w:rFonts w:ascii="Times New Roman" w:hAnsi="Times New Roman" w:cs="Times New Roman"/>
          <w:sz w:val="24"/>
          <w:szCs w:val="24"/>
          <w:lang w:val="en-US"/>
        </w:rPr>
        <w:t xml:space="preserve">year postpartum samples, differences in </w:t>
      </w:r>
      <w:r w:rsidR="0038468D" w:rsidRPr="0038468D">
        <w:rPr>
          <w:rFonts w:ascii="Times New Roman" w:hAnsi="Times New Roman" w:cs="Times New Roman"/>
          <w:sz w:val="24"/>
          <w:szCs w:val="24"/>
          <w:lang w:val="en-US"/>
        </w:rPr>
        <w:t>alpha-</w:t>
      </w:r>
      <w:r w:rsidR="000B435A" w:rsidRPr="0038468D">
        <w:rPr>
          <w:rFonts w:ascii="Times New Roman" w:hAnsi="Times New Roman" w:cs="Times New Roman"/>
          <w:sz w:val="24"/>
          <w:szCs w:val="24"/>
          <w:lang w:val="en-US"/>
        </w:rPr>
        <w:lastRenderedPageBreak/>
        <w:t xml:space="preserve">diversity scores and </w:t>
      </w:r>
      <w:proofErr w:type="spellStart"/>
      <w:r w:rsidR="000B435A" w:rsidRPr="0038468D">
        <w:rPr>
          <w:rFonts w:ascii="Times New Roman" w:hAnsi="Times New Roman" w:cs="Times New Roman"/>
          <w:sz w:val="24"/>
          <w:szCs w:val="24"/>
          <w:lang w:val="en-US"/>
        </w:rPr>
        <w:t>UniFrac</w:t>
      </w:r>
      <w:proofErr w:type="spellEnd"/>
      <w:r w:rsidR="000B435A" w:rsidRPr="0038468D">
        <w:rPr>
          <w:rFonts w:ascii="Times New Roman" w:hAnsi="Times New Roman" w:cs="Times New Roman"/>
          <w:sz w:val="24"/>
          <w:szCs w:val="24"/>
          <w:lang w:val="en-US"/>
        </w:rPr>
        <w:t xml:space="preserve"> distances weren’t significant </w:t>
      </w:r>
      <w:r w:rsidR="002658DF">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Coker et al, 2020</w:t>
      </w:r>
      <w:r w:rsidR="002658DF">
        <w:rPr>
          <w:rFonts w:ascii="Times New Roman" w:hAnsi="Times New Roman" w:cs="Times New Roman"/>
          <w:sz w:val="24"/>
          <w:szCs w:val="24"/>
          <w:lang w:val="en-US"/>
        </w:rPr>
        <w:t>]</w:t>
      </w:r>
      <w:r w:rsidR="000B435A" w:rsidRPr="00290EA6">
        <w:rPr>
          <w:rFonts w:ascii="Times New Roman" w:hAnsi="Times New Roman" w:cs="Times New Roman"/>
          <w:sz w:val="24"/>
          <w:szCs w:val="24"/>
          <w:lang w:val="en-US"/>
        </w:rPr>
        <w:t xml:space="preserve">. </w:t>
      </w:r>
      <w:r w:rsidR="00290EA6" w:rsidRPr="00290EA6">
        <w:rPr>
          <w:rFonts w:ascii="Times New Roman" w:hAnsi="Times New Roman" w:cs="Times New Roman"/>
          <w:sz w:val="24"/>
          <w:szCs w:val="24"/>
          <w:lang w:val="en-US"/>
        </w:rPr>
        <w:t>Here,</w:t>
      </w:r>
      <w:r w:rsidR="00290EA6">
        <w:rPr>
          <w:rFonts w:cstheme="minorHAnsi"/>
          <w:lang w:val="en-US"/>
        </w:rPr>
        <w:t xml:space="preserve"> </w:t>
      </w:r>
      <w:r w:rsidR="00290EA6" w:rsidRPr="00DA4CD6">
        <w:rPr>
          <w:rFonts w:ascii="Times New Roman" w:hAnsi="Times New Roman" w:cs="Times New Roman"/>
          <w:lang w:val="en-US"/>
        </w:rPr>
        <w:t xml:space="preserve">the </w:t>
      </w:r>
      <w:r w:rsidR="00290EA6" w:rsidRPr="00772086">
        <w:rPr>
          <w:rFonts w:ascii="Times New Roman" w:hAnsi="Times New Roman" w:cs="Times New Roman"/>
          <w:sz w:val="24"/>
          <w:szCs w:val="24"/>
          <w:lang w:val="en-US"/>
        </w:rPr>
        <w:t>Cesarean section prophylaxis</w:t>
      </w:r>
      <w:r w:rsidR="00290EA6">
        <w:rPr>
          <w:rFonts w:ascii="Times New Roman" w:hAnsi="Times New Roman" w:cs="Times New Roman"/>
          <w:sz w:val="24"/>
          <w:szCs w:val="24"/>
          <w:lang w:val="en-US"/>
        </w:rPr>
        <w:t xml:space="preserve">, </w:t>
      </w:r>
      <w:r w:rsidR="00290EA6" w:rsidRPr="00772086">
        <w:rPr>
          <w:rFonts w:ascii="Times New Roman" w:hAnsi="Times New Roman" w:cs="Times New Roman"/>
          <w:i/>
          <w:iCs/>
          <w:sz w:val="24"/>
          <w:szCs w:val="24"/>
          <w:lang w:val="en-US"/>
        </w:rPr>
        <w:t>Streptococcus agalactiae</w:t>
      </w:r>
      <w:r w:rsidR="00290EA6">
        <w:rPr>
          <w:rFonts w:ascii="Times New Roman" w:hAnsi="Times New Roman" w:cs="Times New Roman"/>
          <w:sz w:val="24"/>
          <w:szCs w:val="24"/>
          <w:lang w:val="en-US"/>
        </w:rPr>
        <w:t xml:space="preserve"> colonization and p</w:t>
      </w:r>
      <w:r w:rsidR="00290EA6" w:rsidRPr="00772086">
        <w:rPr>
          <w:rFonts w:ascii="Times New Roman" w:hAnsi="Times New Roman" w:cs="Times New Roman"/>
          <w:sz w:val="24"/>
          <w:szCs w:val="24"/>
          <w:lang w:val="en-US"/>
        </w:rPr>
        <w:t>remature rupture of membranes prophylaxis</w:t>
      </w:r>
      <w:r w:rsidR="00290EA6">
        <w:rPr>
          <w:rFonts w:ascii="Times New Roman" w:hAnsi="Times New Roman" w:cs="Times New Roman"/>
          <w:sz w:val="24"/>
          <w:szCs w:val="24"/>
          <w:lang w:val="en-US"/>
        </w:rPr>
        <w:t xml:space="preserve"> were the causes of antibiotic treatment in both women with T1D and unaffected controls. </w:t>
      </w:r>
      <w:r w:rsidR="00290EA6" w:rsidRPr="009F6453">
        <w:rPr>
          <w:rFonts w:ascii="Times New Roman" w:hAnsi="Times New Roman" w:cs="Times New Roman"/>
          <w:sz w:val="24"/>
          <w:szCs w:val="24"/>
          <w:lang w:val="en-US"/>
        </w:rPr>
        <w:t>Cefuroxime</w:t>
      </w:r>
      <w:r w:rsidR="00290EA6">
        <w:rPr>
          <w:rFonts w:ascii="Times New Roman" w:hAnsi="Times New Roman" w:cs="Times New Roman"/>
          <w:sz w:val="24"/>
          <w:szCs w:val="24"/>
          <w:lang w:val="en-US"/>
        </w:rPr>
        <w:t xml:space="preserve"> and </w:t>
      </w:r>
      <w:r w:rsidR="00290EA6" w:rsidRPr="009F6453">
        <w:rPr>
          <w:rFonts w:ascii="Times New Roman" w:hAnsi="Times New Roman" w:cs="Times New Roman"/>
          <w:sz w:val="24"/>
          <w:szCs w:val="24"/>
          <w:lang w:val="en-US"/>
        </w:rPr>
        <w:t>cefazolin</w:t>
      </w:r>
      <w:r w:rsidR="00290EA6">
        <w:rPr>
          <w:rFonts w:ascii="Times New Roman" w:hAnsi="Times New Roman" w:cs="Times New Roman"/>
          <w:sz w:val="24"/>
          <w:szCs w:val="24"/>
          <w:lang w:val="en-US"/>
        </w:rPr>
        <w:t xml:space="preserve"> were the most frequently administrated antibiotics in both the women with T1D and unaffected. </w:t>
      </w:r>
      <w:r w:rsidR="00F86004" w:rsidRPr="00F86004">
        <w:rPr>
          <w:rFonts w:ascii="Times New Roman" w:hAnsi="Times New Roman" w:cs="Times New Roman"/>
          <w:sz w:val="24"/>
          <w:szCs w:val="24"/>
          <w:lang w:val="en-US"/>
        </w:rPr>
        <w:t xml:space="preserve">Although no statistically significant differences were found between the compared groups of women in the </w:t>
      </w:r>
      <w:r w:rsidR="0049244D">
        <w:rPr>
          <w:rFonts w:ascii="Times New Roman" w:hAnsi="Times New Roman" w:cs="Times New Roman"/>
          <w:sz w:val="24"/>
          <w:szCs w:val="24"/>
          <w:lang w:val="en-US"/>
        </w:rPr>
        <w:t xml:space="preserve">numbers of </w:t>
      </w:r>
      <w:r w:rsidR="00F86004" w:rsidRPr="00F86004">
        <w:rPr>
          <w:rFonts w:ascii="Times New Roman" w:hAnsi="Times New Roman" w:cs="Times New Roman"/>
          <w:sz w:val="24"/>
          <w:szCs w:val="24"/>
          <w:lang w:val="en-US"/>
        </w:rPr>
        <w:t>applied antibiotic prophylaxis, the antibiotic therapy itself influenced the composition of the ne</w:t>
      </w:r>
      <w:r w:rsidR="00F86004">
        <w:rPr>
          <w:rFonts w:ascii="Times New Roman" w:hAnsi="Times New Roman" w:cs="Times New Roman"/>
          <w:sz w:val="24"/>
          <w:szCs w:val="24"/>
          <w:lang w:val="en-US"/>
        </w:rPr>
        <w:t>onate</w:t>
      </w:r>
      <w:r w:rsidR="00F86004" w:rsidRPr="00F86004">
        <w:rPr>
          <w:rFonts w:ascii="Times New Roman" w:hAnsi="Times New Roman" w:cs="Times New Roman"/>
          <w:sz w:val="24"/>
          <w:szCs w:val="24"/>
          <w:lang w:val="en-US"/>
        </w:rPr>
        <w:t xml:space="preserve"> microflora, regardless of the maternal </w:t>
      </w:r>
      <w:r w:rsidR="00D326BB">
        <w:rPr>
          <w:rFonts w:ascii="Times New Roman" w:hAnsi="Times New Roman" w:cs="Times New Roman"/>
          <w:sz w:val="24"/>
          <w:szCs w:val="24"/>
          <w:lang w:val="en-US"/>
        </w:rPr>
        <w:t>T1D</w:t>
      </w:r>
      <w:r w:rsidR="00F86004" w:rsidRPr="00F86004">
        <w:rPr>
          <w:rFonts w:ascii="Times New Roman" w:hAnsi="Times New Roman" w:cs="Times New Roman"/>
          <w:sz w:val="24"/>
          <w:szCs w:val="24"/>
          <w:lang w:val="en-US"/>
        </w:rPr>
        <w:t xml:space="preserve">. </w:t>
      </w:r>
      <w:r w:rsidR="005B2418" w:rsidRPr="005B2418">
        <w:rPr>
          <w:rFonts w:ascii="Times New Roman" w:hAnsi="Times New Roman" w:cs="Times New Roman"/>
          <w:sz w:val="24"/>
          <w:szCs w:val="24"/>
          <w:lang w:val="en-US"/>
        </w:rPr>
        <w:t>Subsequent division of ne</w:t>
      </w:r>
      <w:r w:rsidR="005B2418">
        <w:rPr>
          <w:rFonts w:ascii="Times New Roman" w:hAnsi="Times New Roman" w:cs="Times New Roman"/>
          <w:sz w:val="24"/>
          <w:szCs w:val="24"/>
          <w:lang w:val="en-US"/>
        </w:rPr>
        <w:t>onatal</w:t>
      </w:r>
      <w:r w:rsidR="005B2418" w:rsidRPr="005B2418">
        <w:rPr>
          <w:rFonts w:ascii="Times New Roman" w:hAnsi="Times New Roman" w:cs="Times New Roman"/>
          <w:sz w:val="24"/>
          <w:szCs w:val="24"/>
          <w:lang w:val="en-US"/>
        </w:rPr>
        <w:t xml:space="preserve"> samples into </w:t>
      </w:r>
      <w:r w:rsidR="005B2418">
        <w:rPr>
          <w:rFonts w:ascii="Times New Roman" w:hAnsi="Times New Roman" w:cs="Times New Roman"/>
          <w:sz w:val="24"/>
          <w:szCs w:val="24"/>
          <w:lang w:val="en-US"/>
        </w:rPr>
        <w:t>those</w:t>
      </w:r>
      <w:r w:rsidR="005B2418" w:rsidRPr="005B2418">
        <w:rPr>
          <w:rFonts w:ascii="Times New Roman" w:hAnsi="Times New Roman" w:cs="Times New Roman"/>
          <w:sz w:val="24"/>
          <w:szCs w:val="24"/>
          <w:lang w:val="en-US"/>
        </w:rPr>
        <w:t xml:space="preserve"> from ne</w:t>
      </w:r>
      <w:r w:rsidR="005B2418">
        <w:rPr>
          <w:rFonts w:ascii="Times New Roman" w:hAnsi="Times New Roman" w:cs="Times New Roman"/>
          <w:sz w:val="24"/>
          <w:szCs w:val="24"/>
          <w:lang w:val="en-US"/>
        </w:rPr>
        <w:t>onates</w:t>
      </w:r>
      <w:r w:rsidR="005B2418" w:rsidRPr="005B2418">
        <w:rPr>
          <w:rFonts w:ascii="Times New Roman" w:hAnsi="Times New Roman" w:cs="Times New Roman"/>
          <w:sz w:val="24"/>
          <w:szCs w:val="24"/>
          <w:lang w:val="en-US"/>
        </w:rPr>
        <w:t xml:space="preserve"> </w:t>
      </w:r>
      <w:r w:rsidR="005B2418">
        <w:rPr>
          <w:rFonts w:ascii="Times New Roman" w:hAnsi="Times New Roman" w:cs="Times New Roman"/>
          <w:sz w:val="24"/>
          <w:szCs w:val="24"/>
          <w:lang w:val="en-US"/>
        </w:rPr>
        <w:t>delivered by</w:t>
      </w:r>
      <w:r w:rsidR="005B2418" w:rsidRPr="005B2418">
        <w:rPr>
          <w:rFonts w:ascii="Times New Roman" w:hAnsi="Times New Roman" w:cs="Times New Roman"/>
          <w:sz w:val="24"/>
          <w:szCs w:val="24"/>
          <w:lang w:val="en-US"/>
        </w:rPr>
        <w:t xml:space="preserve"> women with T1D and </w:t>
      </w:r>
      <w:r w:rsidR="005B2418">
        <w:rPr>
          <w:rFonts w:ascii="Times New Roman" w:hAnsi="Times New Roman" w:cs="Times New Roman"/>
          <w:sz w:val="24"/>
          <w:szCs w:val="24"/>
          <w:lang w:val="en-US"/>
        </w:rPr>
        <w:t xml:space="preserve">those </w:t>
      </w:r>
      <w:r w:rsidR="005B2418" w:rsidRPr="005B2418">
        <w:rPr>
          <w:rFonts w:ascii="Times New Roman" w:hAnsi="Times New Roman" w:cs="Times New Roman"/>
          <w:sz w:val="24"/>
          <w:szCs w:val="24"/>
          <w:lang w:val="en-US"/>
        </w:rPr>
        <w:t>fro</w:t>
      </w:r>
      <w:r w:rsidR="005B2418">
        <w:rPr>
          <w:rFonts w:ascii="Times New Roman" w:hAnsi="Times New Roman" w:cs="Times New Roman"/>
          <w:sz w:val="24"/>
          <w:szCs w:val="24"/>
          <w:lang w:val="en-US"/>
        </w:rPr>
        <w:t xml:space="preserve">m unaffected </w:t>
      </w:r>
      <w:r w:rsidR="005B2418" w:rsidRPr="005B2418">
        <w:rPr>
          <w:rFonts w:ascii="Times New Roman" w:hAnsi="Times New Roman" w:cs="Times New Roman"/>
          <w:sz w:val="24"/>
          <w:szCs w:val="24"/>
          <w:lang w:val="en-US"/>
        </w:rPr>
        <w:t>women additionally confirmed the influence of antibiotic therapy on the composition of the ne</w:t>
      </w:r>
      <w:r w:rsidR="005B2418">
        <w:rPr>
          <w:rFonts w:ascii="Times New Roman" w:hAnsi="Times New Roman" w:cs="Times New Roman"/>
          <w:sz w:val="24"/>
          <w:szCs w:val="24"/>
          <w:lang w:val="en-US"/>
        </w:rPr>
        <w:t>onate</w:t>
      </w:r>
      <w:r w:rsidR="005B2418" w:rsidRPr="005B2418">
        <w:rPr>
          <w:rFonts w:ascii="Times New Roman" w:hAnsi="Times New Roman" w:cs="Times New Roman"/>
          <w:sz w:val="24"/>
          <w:szCs w:val="24"/>
          <w:lang w:val="en-US"/>
        </w:rPr>
        <w:t xml:space="preserve"> microflora</w:t>
      </w:r>
      <w:r w:rsidR="005B2418">
        <w:rPr>
          <w:rFonts w:ascii="Times New Roman" w:hAnsi="Times New Roman" w:cs="Times New Roman"/>
          <w:sz w:val="24"/>
          <w:szCs w:val="24"/>
          <w:lang w:val="en-US"/>
        </w:rPr>
        <w:t>.</w:t>
      </w:r>
      <w:r w:rsidR="00461E15">
        <w:rPr>
          <w:rFonts w:ascii="Times New Roman" w:hAnsi="Times New Roman" w:cs="Times New Roman"/>
          <w:sz w:val="24"/>
          <w:szCs w:val="24"/>
          <w:lang w:val="en-US"/>
        </w:rPr>
        <w:t xml:space="preserve"> </w:t>
      </w:r>
      <w:r w:rsidR="00461E15" w:rsidRPr="00461E15">
        <w:rPr>
          <w:rFonts w:ascii="Times New Roman" w:hAnsi="Times New Roman" w:cs="Times New Roman"/>
          <w:sz w:val="24"/>
          <w:szCs w:val="24"/>
          <w:lang w:val="en-US"/>
        </w:rPr>
        <w:t xml:space="preserve">Thus, when comparing the effects of the </w:t>
      </w:r>
      <w:r w:rsidR="00D326BB">
        <w:rPr>
          <w:rFonts w:ascii="Times New Roman" w:hAnsi="Times New Roman" w:cs="Times New Roman"/>
          <w:sz w:val="24"/>
          <w:szCs w:val="24"/>
          <w:lang w:val="en-US"/>
        </w:rPr>
        <w:t>disease of T1D</w:t>
      </w:r>
      <w:r w:rsidR="00CE2D22">
        <w:rPr>
          <w:rFonts w:ascii="Times New Roman" w:hAnsi="Times New Roman" w:cs="Times New Roman"/>
          <w:sz w:val="24"/>
          <w:szCs w:val="24"/>
          <w:lang w:val="en-US"/>
        </w:rPr>
        <w:t xml:space="preserve"> itself</w:t>
      </w:r>
      <w:r w:rsidR="00D326BB">
        <w:rPr>
          <w:rFonts w:ascii="Times New Roman" w:hAnsi="Times New Roman" w:cs="Times New Roman"/>
          <w:sz w:val="24"/>
          <w:szCs w:val="24"/>
          <w:lang w:val="en-US"/>
        </w:rPr>
        <w:t xml:space="preserve">, </w:t>
      </w:r>
      <w:r w:rsidR="00461E15" w:rsidRPr="00461E15">
        <w:rPr>
          <w:rFonts w:ascii="Times New Roman" w:hAnsi="Times New Roman" w:cs="Times New Roman"/>
          <w:sz w:val="24"/>
          <w:szCs w:val="24"/>
          <w:lang w:val="en-US"/>
        </w:rPr>
        <w:t xml:space="preserve">delivery </w:t>
      </w:r>
      <w:r w:rsidR="00461E15">
        <w:rPr>
          <w:rFonts w:ascii="Times New Roman" w:hAnsi="Times New Roman" w:cs="Times New Roman"/>
          <w:sz w:val="24"/>
          <w:szCs w:val="24"/>
          <w:lang w:val="en-US"/>
        </w:rPr>
        <w:t xml:space="preserve">mode </w:t>
      </w:r>
      <w:r w:rsidR="00461E15" w:rsidRPr="00461E15">
        <w:rPr>
          <w:rFonts w:ascii="Times New Roman" w:hAnsi="Times New Roman" w:cs="Times New Roman"/>
          <w:sz w:val="24"/>
          <w:szCs w:val="24"/>
          <w:lang w:val="en-US"/>
        </w:rPr>
        <w:t xml:space="preserve">and antibiotic prophylaxis </w:t>
      </w:r>
      <w:r w:rsidR="00D326BB">
        <w:rPr>
          <w:rFonts w:ascii="Times New Roman" w:hAnsi="Times New Roman" w:cs="Times New Roman"/>
          <w:sz w:val="24"/>
          <w:szCs w:val="24"/>
          <w:lang w:val="en-US"/>
        </w:rPr>
        <w:t xml:space="preserve">in the women, </w:t>
      </w:r>
      <w:r w:rsidR="00461E15" w:rsidRPr="00461E15">
        <w:rPr>
          <w:rFonts w:ascii="Times New Roman" w:hAnsi="Times New Roman" w:cs="Times New Roman"/>
          <w:sz w:val="24"/>
          <w:szCs w:val="24"/>
          <w:lang w:val="en-US"/>
        </w:rPr>
        <w:t>on the di</w:t>
      </w:r>
      <w:r w:rsidR="00461E15">
        <w:rPr>
          <w:rFonts w:ascii="Times New Roman" w:hAnsi="Times New Roman" w:cs="Times New Roman"/>
          <w:sz w:val="24"/>
          <w:szCs w:val="24"/>
          <w:lang w:val="en-US"/>
        </w:rPr>
        <w:t>versity</w:t>
      </w:r>
      <w:r w:rsidR="00461E15" w:rsidRPr="00461E15">
        <w:rPr>
          <w:rFonts w:ascii="Times New Roman" w:hAnsi="Times New Roman" w:cs="Times New Roman"/>
          <w:sz w:val="24"/>
          <w:szCs w:val="24"/>
          <w:lang w:val="en-US"/>
        </w:rPr>
        <w:t xml:space="preserve"> </w:t>
      </w:r>
      <w:r w:rsidR="00461E15">
        <w:rPr>
          <w:rFonts w:ascii="Times New Roman" w:hAnsi="Times New Roman" w:cs="Times New Roman"/>
          <w:sz w:val="24"/>
          <w:szCs w:val="24"/>
          <w:lang w:val="en-US"/>
        </w:rPr>
        <w:t xml:space="preserve">of </w:t>
      </w:r>
      <w:r w:rsidR="00461E15" w:rsidRPr="00461E15">
        <w:rPr>
          <w:rFonts w:ascii="Times New Roman" w:hAnsi="Times New Roman" w:cs="Times New Roman"/>
          <w:sz w:val="24"/>
          <w:szCs w:val="24"/>
          <w:lang w:val="en-US"/>
        </w:rPr>
        <w:t xml:space="preserve">microbiota </w:t>
      </w:r>
      <w:r w:rsidR="00461E15">
        <w:rPr>
          <w:rFonts w:ascii="Times New Roman" w:hAnsi="Times New Roman" w:cs="Times New Roman"/>
          <w:sz w:val="24"/>
          <w:szCs w:val="24"/>
          <w:lang w:val="en-US"/>
        </w:rPr>
        <w:t>of</w:t>
      </w:r>
      <w:r w:rsidR="00461E15" w:rsidRPr="00461E15">
        <w:rPr>
          <w:rFonts w:ascii="Times New Roman" w:hAnsi="Times New Roman" w:cs="Times New Roman"/>
          <w:sz w:val="24"/>
          <w:szCs w:val="24"/>
          <w:lang w:val="en-US"/>
        </w:rPr>
        <w:t xml:space="preserve"> n</w:t>
      </w:r>
      <w:r w:rsidR="00461E15">
        <w:rPr>
          <w:rFonts w:ascii="Times New Roman" w:hAnsi="Times New Roman" w:cs="Times New Roman"/>
          <w:sz w:val="24"/>
          <w:szCs w:val="24"/>
          <w:lang w:val="en-US"/>
        </w:rPr>
        <w:t>eonates</w:t>
      </w:r>
      <w:r w:rsidR="00461E15" w:rsidRPr="00461E15">
        <w:rPr>
          <w:rFonts w:ascii="Times New Roman" w:hAnsi="Times New Roman" w:cs="Times New Roman"/>
          <w:sz w:val="24"/>
          <w:szCs w:val="24"/>
          <w:lang w:val="en-US"/>
        </w:rPr>
        <w:t xml:space="preserve">, the latter seems to be of greater importance in the </w:t>
      </w:r>
      <w:r w:rsidR="00461E15">
        <w:rPr>
          <w:rFonts w:ascii="Times New Roman" w:hAnsi="Times New Roman" w:cs="Times New Roman"/>
          <w:sz w:val="24"/>
          <w:szCs w:val="24"/>
          <w:lang w:val="en-US"/>
        </w:rPr>
        <w:t>investigated</w:t>
      </w:r>
      <w:r w:rsidR="00461E15" w:rsidRPr="00461E15">
        <w:rPr>
          <w:rFonts w:ascii="Times New Roman" w:hAnsi="Times New Roman" w:cs="Times New Roman"/>
          <w:sz w:val="24"/>
          <w:szCs w:val="24"/>
          <w:lang w:val="en-US"/>
        </w:rPr>
        <w:t xml:space="preserve"> groups of mothers and </w:t>
      </w:r>
      <w:r w:rsidR="00461E15">
        <w:rPr>
          <w:rFonts w:ascii="Times New Roman" w:hAnsi="Times New Roman" w:cs="Times New Roman"/>
          <w:sz w:val="24"/>
          <w:szCs w:val="24"/>
          <w:lang w:val="en-US"/>
        </w:rPr>
        <w:t>their offspring</w:t>
      </w:r>
      <w:r w:rsidR="00461E15" w:rsidRPr="00461E15">
        <w:rPr>
          <w:rFonts w:ascii="Times New Roman" w:hAnsi="Times New Roman" w:cs="Times New Roman"/>
          <w:sz w:val="24"/>
          <w:szCs w:val="24"/>
          <w:lang w:val="en-US"/>
        </w:rPr>
        <w:t>.</w:t>
      </w:r>
      <w:r w:rsidR="00D326BB" w:rsidRPr="00D326BB">
        <w:rPr>
          <w:lang w:val="en-US"/>
        </w:rPr>
        <w:t xml:space="preserve"> </w:t>
      </w:r>
    </w:p>
    <w:p w14:paraId="23A3B315" w14:textId="61B55641" w:rsidR="0082066B" w:rsidRDefault="00C95107" w:rsidP="00194225">
      <w:pPr>
        <w:spacing w:line="480" w:lineRule="auto"/>
        <w:ind w:firstLine="708"/>
        <w:jc w:val="both"/>
        <w:rPr>
          <w:rFonts w:ascii="Times New Roman" w:hAnsi="Times New Roman" w:cs="Times New Roman"/>
          <w:sz w:val="24"/>
          <w:szCs w:val="24"/>
          <w:lang w:val="en-US"/>
        </w:rPr>
      </w:pPr>
      <w:r w:rsidRPr="00C95107">
        <w:rPr>
          <w:rFonts w:ascii="Times New Roman" w:hAnsi="Times New Roman" w:cs="Times New Roman"/>
          <w:sz w:val="24"/>
          <w:szCs w:val="24"/>
          <w:lang w:val="en-US"/>
        </w:rPr>
        <w:t xml:space="preserve">Although the disease of T1D itself generally has not impacted the </w:t>
      </w:r>
      <w:r>
        <w:rPr>
          <w:rFonts w:ascii="Times New Roman" w:hAnsi="Times New Roman" w:cs="Times New Roman"/>
          <w:sz w:val="24"/>
          <w:szCs w:val="24"/>
          <w:lang w:val="en-US"/>
        </w:rPr>
        <w:t>microbiota</w:t>
      </w:r>
      <w:r w:rsidRPr="00C95107">
        <w:rPr>
          <w:rFonts w:ascii="Times New Roman" w:hAnsi="Times New Roman" w:cs="Times New Roman"/>
          <w:sz w:val="24"/>
          <w:szCs w:val="24"/>
          <w:lang w:val="en-US"/>
        </w:rPr>
        <w:t xml:space="preserve"> composition </w:t>
      </w:r>
      <w:r w:rsidR="00C616E7">
        <w:rPr>
          <w:rFonts w:ascii="Times New Roman" w:hAnsi="Times New Roman" w:cs="Times New Roman"/>
          <w:sz w:val="24"/>
          <w:szCs w:val="24"/>
          <w:lang w:val="en-US"/>
        </w:rPr>
        <w:t>(</w:t>
      </w:r>
      <w:r w:rsidR="00C616E7" w:rsidRPr="00C616E7">
        <w:rPr>
          <w:rFonts w:ascii="Times New Roman" w:hAnsi="Times New Roman" w:cs="Times New Roman"/>
          <w:sz w:val="24"/>
          <w:szCs w:val="24"/>
          <w:lang w:val="en-US"/>
        </w:rPr>
        <w:t>beta-diversity</w:t>
      </w:r>
      <w:r w:rsidR="00C616E7">
        <w:rPr>
          <w:rFonts w:ascii="Times New Roman" w:hAnsi="Times New Roman" w:cs="Times New Roman"/>
          <w:sz w:val="24"/>
          <w:szCs w:val="24"/>
          <w:lang w:val="en-US"/>
        </w:rPr>
        <w:t>)</w:t>
      </w:r>
      <w:r w:rsidR="00C616E7" w:rsidRPr="00C616E7">
        <w:rPr>
          <w:rFonts w:ascii="Times New Roman" w:hAnsi="Times New Roman" w:cs="Times New Roman"/>
          <w:sz w:val="24"/>
          <w:szCs w:val="24"/>
          <w:lang w:val="en-US"/>
        </w:rPr>
        <w:t xml:space="preserve"> </w:t>
      </w:r>
      <w:r w:rsidRPr="00C95107">
        <w:rPr>
          <w:rFonts w:ascii="Times New Roman" w:hAnsi="Times New Roman" w:cs="Times New Roman"/>
          <w:sz w:val="24"/>
          <w:szCs w:val="24"/>
          <w:lang w:val="en-US"/>
        </w:rPr>
        <w:t xml:space="preserve">of the maternal samples we were able to point to the </w:t>
      </w:r>
      <w:r w:rsidRPr="00C95107">
        <w:rPr>
          <w:rFonts w:ascii="Times New Roman" w:hAnsi="Times New Roman" w:cs="Times New Roman"/>
          <w:b/>
          <w:bCs/>
          <w:sz w:val="24"/>
          <w:szCs w:val="24"/>
          <w:lang w:val="en-US"/>
        </w:rPr>
        <w:t xml:space="preserve">differentially expressed </w:t>
      </w:r>
      <w:r>
        <w:rPr>
          <w:rFonts w:ascii="Times New Roman" w:hAnsi="Times New Roman" w:cs="Times New Roman"/>
          <w:b/>
          <w:bCs/>
          <w:sz w:val="24"/>
          <w:szCs w:val="24"/>
          <w:lang w:val="en-US"/>
        </w:rPr>
        <w:t>microbiota</w:t>
      </w:r>
      <w:r w:rsidRPr="00C95107">
        <w:rPr>
          <w:rFonts w:ascii="Times New Roman" w:hAnsi="Times New Roman" w:cs="Times New Roman"/>
          <w:b/>
          <w:bCs/>
          <w:sz w:val="24"/>
          <w:szCs w:val="24"/>
          <w:lang w:val="en-US"/>
        </w:rPr>
        <w:t xml:space="preserve"> associated with T1D</w:t>
      </w:r>
      <w:r w:rsidRPr="00C9510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10CF7">
        <w:rPr>
          <w:rFonts w:ascii="Times New Roman" w:hAnsi="Times New Roman" w:cs="Times New Roman"/>
          <w:sz w:val="24"/>
          <w:szCs w:val="24"/>
          <w:lang w:val="en-US"/>
        </w:rPr>
        <w:t xml:space="preserve">The identified </w:t>
      </w:r>
      <w:r w:rsidR="00D10CF7" w:rsidRPr="00C95107">
        <w:rPr>
          <w:rFonts w:ascii="Times New Roman" w:hAnsi="Times New Roman" w:cs="Times New Roman"/>
          <w:sz w:val="24"/>
          <w:szCs w:val="24"/>
          <w:lang w:val="en-US"/>
        </w:rPr>
        <w:t xml:space="preserve">differentially expressed </w:t>
      </w:r>
      <w:r>
        <w:rPr>
          <w:rFonts w:ascii="Times New Roman" w:hAnsi="Times New Roman" w:cs="Times New Roman"/>
          <w:sz w:val="24"/>
          <w:szCs w:val="24"/>
          <w:lang w:val="en-US"/>
        </w:rPr>
        <w:t>genera</w:t>
      </w:r>
      <w:r w:rsidR="00D10CF7" w:rsidRPr="00C95107">
        <w:rPr>
          <w:rFonts w:ascii="Times New Roman" w:hAnsi="Times New Roman" w:cs="Times New Roman"/>
          <w:sz w:val="24"/>
          <w:szCs w:val="24"/>
          <w:lang w:val="en-US"/>
        </w:rPr>
        <w:t xml:space="preserve"> associated with T1D</w:t>
      </w:r>
      <w:r w:rsidR="00D10CF7">
        <w:rPr>
          <w:rFonts w:ascii="Times New Roman" w:hAnsi="Times New Roman" w:cs="Times New Roman"/>
          <w:b/>
          <w:bCs/>
          <w:sz w:val="24"/>
          <w:szCs w:val="24"/>
          <w:lang w:val="en-US"/>
        </w:rPr>
        <w:t xml:space="preserve"> </w:t>
      </w:r>
      <w:r w:rsidR="00D10CF7">
        <w:rPr>
          <w:rFonts w:ascii="Times New Roman" w:hAnsi="Times New Roman" w:cs="Times New Roman"/>
          <w:sz w:val="24"/>
          <w:szCs w:val="24"/>
          <w:lang w:val="en-US"/>
        </w:rPr>
        <w:t xml:space="preserve">in majority originated from the maternal cervix, however some of the genera were found in more than one </w:t>
      </w:r>
      <w:r w:rsidR="00D10CF7" w:rsidRPr="0047736F">
        <w:rPr>
          <w:rFonts w:ascii="Times New Roman" w:hAnsi="Times New Roman" w:cs="Times New Roman"/>
          <w:sz w:val="24"/>
          <w:szCs w:val="24"/>
          <w:lang w:val="en-US"/>
        </w:rPr>
        <w:t>vaginal sampling sites</w:t>
      </w:r>
      <w:r w:rsidR="00D10CF7">
        <w:rPr>
          <w:rFonts w:ascii="Times New Roman" w:hAnsi="Times New Roman" w:cs="Times New Roman"/>
          <w:sz w:val="24"/>
          <w:szCs w:val="24"/>
          <w:lang w:val="en-US"/>
        </w:rPr>
        <w:t xml:space="preserve">. </w:t>
      </w:r>
      <w:r w:rsidR="00194225">
        <w:rPr>
          <w:rFonts w:ascii="Times New Roman" w:hAnsi="Times New Roman" w:cs="Times New Roman"/>
          <w:sz w:val="24"/>
          <w:szCs w:val="24"/>
          <w:lang w:val="en-US"/>
        </w:rPr>
        <w:t>In addition, t</w:t>
      </w:r>
      <w:r w:rsidR="009061BC">
        <w:rPr>
          <w:rFonts w:ascii="Times New Roman" w:hAnsi="Times New Roman" w:cs="Times New Roman"/>
          <w:sz w:val="24"/>
          <w:szCs w:val="24"/>
          <w:lang w:val="en-US"/>
        </w:rPr>
        <w:t xml:space="preserve">wo genera, </w:t>
      </w:r>
      <w:r w:rsidR="009061BC" w:rsidRPr="00952360">
        <w:rPr>
          <w:rFonts w:ascii="Times New Roman" w:hAnsi="Times New Roman" w:cs="Times New Roman"/>
          <w:i/>
          <w:iCs/>
          <w:sz w:val="24"/>
          <w:szCs w:val="24"/>
          <w:lang w:val="en-US"/>
        </w:rPr>
        <w:t>Staphylococcus</w:t>
      </w:r>
      <w:r w:rsidR="009061BC">
        <w:rPr>
          <w:rFonts w:ascii="Times New Roman" w:hAnsi="Times New Roman" w:cs="Times New Roman"/>
          <w:sz w:val="24"/>
          <w:szCs w:val="24"/>
          <w:lang w:val="en-US"/>
        </w:rPr>
        <w:t xml:space="preserve"> and </w:t>
      </w:r>
      <w:proofErr w:type="spellStart"/>
      <w:r w:rsidR="009061BC" w:rsidRPr="00952360">
        <w:rPr>
          <w:rFonts w:ascii="Times New Roman" w:hAnsi="Times New Roman" w:cs="Times New Roman"/>
          <w:i/>
          <w:iCs/>
          <w:sz w:val="24"/>
          <w:szCs w:val="24"/>
          <w:lang w:val="en-US"/>
        </w:rPr>
        <w:t>Sneathia</w:t>
      </w:r>
      <w:proofErr w:type="spellEnd"/>
      <w:r w:rsidR="009061BC">
        <w:rPr>
          <w:rStyle w:val="CommentReference"/>
        </w:rPr>
        <w:annotationRef/>
      </w:r>
      <w:r w:rsidR="009061BC">
        <w:rPr>
          <w:rFonts w:ascii="Times New Roman" w:hAnsi="Times New Roman" w:cs="Times New Roman"/>
          <w:sz w:val="24"/>
          <w:szCs w:val="24"/>
          <w:lang w:val="en-US"/>
        </w:rPr>
        <w:t xml:space="preserve"> were found as overrepresented in the samples taken from rectum of the women with T1D. Comparing the four types of material samples taken from women, </w:t>
      </w:r>
      <w:proofErr w:type="spellStart"/>
      <w:r w:rsidR="009061BC" w:rsidRPr="00C92C48">
        <w:rPr>
          <w:rFonts w:ascii="Times New Roman" w:hAnsi="Times New Roman" w:cs="Times New Roman"/>
          <w:i/>
          <w:iCs/>
          <w:sz w:val="24"/>
          <w:szCs w:val="24"/>
          <w:lang w:val="en-US"/>
        </w:rPr>
        <w:t>Snetahia</w:t>
      </w:r>
      <w:proofErr w:type="spellEnd"/>
      <w:r w:rsidR="009061BC">
        <w:rPr>
          <w:rStyle w:val="CommentReference"/>
        </w:rPr>
        <w:annotationRef/>
      </w:r>
      <w:r w:rsidR="009061BC">
        <w:rPr>
          <w:rFonts w:ascii="Times New Roman" w:hAnsi="Times New Roman" w:cs="Times New Roman"/>
          <w:i/>
          <w:iCs/>
          <w:sz w:val="24"/>
          <w:szCs w:val="24"/>
          <w:lang w:val="en-US"/>
        </w:rPr>
        <w:t>, Gemella</w:t>
      </w:r>
      <w:r w:rsidR="009061BC">
        <w:rPr>
          <w:rStyle w:val="CommentReference"/>
        </w:rPr>
        <w:annotationRef/>
      </w:r>
      <w:r w:rsidR="009061BC">
        <w:rPr>
          <w:rFonts w:ascii="Times New Roman" w:hAnsi="Times New Roman" w:cs="Times New Roman"/>
          <w:i/>
          <w:iCs/>
          <w:sz w:val="24"/>
          <w:szCs w:val="24"/>
          <w:lang w:val="en-US"/>
        </w:rPr>
        <w:t xml:space="preserve">, </w:t>
      </w:r>
      <w:r w:rsidR="009061BC">
        <w:rPr>
          <w:rFonts w:ascii="Times New Roman" w:hAnsi="Times New Roman" w:cs="Times New Roman"/>
          <w:sz w:val="24"/>
          <w:szCs w:val="24"/>
          <w:lang w:val="en-US"/>
        </w:rPr>
        <w:t xml:space="preserve">and </w:t>
      </w:r>
      <w:r w:rsidR="009061BC" w:rsidRPr="003D5BCC">
        <w:rPr>
          <w:rFonts w:ascii="Times New Roman" w:hAnsi="Times New Roman" w:cs="Times New Roman"/>
          <w:i/>
          <w:iCs/>
          <w:sz w:val="24"/>
          <w:szCs w:val="24"/>
          <w:lang w:val="en-US"/>
        </w:rPr>
        <w:t>Staphylococcus</w:t>
      </w:r>
      <w:r w:rsidR="009061BC">
        <w:rPr>
          <w:rStyle w:val="CommentReference"/>
        </w:rPr>
        <w:annotationRef/>
      </w:r>
      <w:r w:rsidR="009061BC">
        <w:rPr>
          <w:rFonts w:ascii="Times New Roman" w:hAnsi="Times New Roman" w:cs="Times New Roman"/>
          <w:i/>
          <w:iCs/>
          <w:sz w:val="24"/>
          <w:szCs w:val="24"/>
          <w:lang w:val="en-US"/>
        </w:rPr>
        <w:t xml:space="preserve"> </w:t>
      </w:r>
      <w:r w:rsidR="009061BC" w:rsidRPr="0049244D">
        <w:rPr>
          <w:rFonts w:ascii="Times New Roman" w:hAnsi="Times New Roman" w:cs="Times New Roman"/>
          <w:sz w:val="24"/>
          <w:szCs w:val="24"/>
          <w:lang w:val="en-US"/>
        </w:rPr>
        <w:t>as well as</w:t>
      </w:r>
      <w:r w:rsidR="009061BC">
        <w:rPr>
          <w:rFonts w:ascii="Times New Roman" w:hAnsi="Times New Roman" w:cs="Times New Roman"/>
          <w:i/>
          <w:iCs/>
          <w:sz w:val="24"/>
          <w:szCs w:val="24"/>
          <w:lang w:val="en-US"/>
        </w:rPr>
        <w:t xml:space="preserve"> </w:t>
      </w:r>
      <w:proofErr w:type="spellStart"/>
      <w:r w:rsidR="009061BC" w:rsidRPr="00425E60">
        <w:rPr>
          <w:rFonts w:ascii="Times New Roman" w:hAnsi="Times New Roman" w:cs="Times New Roman"/>
          <w:i/>
          <w:iCs/>
          <w:sz w:val="24"/>
          <w:szCs w:val="24"/>
          <w:lang w:val="en-US"/>
        </w:rPr>
        <w:t>Intestinibacter</w:t>
      </w:r>
      <w:proofErr w:type="spellEnd"/>
      <w:r w:rsidR="009061BC">
        <w:rPr>
          <w:rStyle w:val="CommentReference"/>
        </w:rPr>
        <w:annotationRef/>
      </w:r>
      <w:r w:rsidR="009061BC">
        <w:rPr>
          <w:rFonts w:ascii="Times New Roman" w:hAnsi="Times New Roman" w:cs="Times New Roman"/>
          <w:i/>
          <w:iCs/>
          <w:sz w:val="24"/>
          <w:szCs w:val="24"/>
          <w:lang w:val="en-US"/>
        </w:rPr>
        <w:t xml:space="preserve">, </w:t>
      </w:r>
      <w:proofErr w:type="spellStart"/>
      <w:r w:rsidR="009061BC" w:rsidRPr="00425E60">
        <w:rPr>
          <w:rFonts w:ascii="Times New Roman" w:hAnsi="Times New Roman" w:cs="Times New Roman"/>
          <w:i/>
          <w:iCs/>
          <w:sz w:val="24"/>
          <w:szCs w:val="24"/>
          <w:lang w:val="en-US"/>
        </w:rPr>
        <w:t>Atopobium</w:t>
      </w:r>
      <w:proofErr w:type="spellEnd"/>
      <w:r w:rsidR="009061BC">
        <w:rPr>
          <w:rStyle w:val="CommentReference"/>
        </w:rPr>
        <w:annotationRef/>
      </w:r>
      <w:r w:rsidR="009061BC">
        <w:rPr>
          <w:rFonts w:ascii="Times New Roman" w:hAnsi="Times New Roman" w:cs="Times New Roman"/>
          <w:i/>
          <w:iCs/>
          <w:sz w:val="24"/>
          <w:szCs w:val="24"/>
          <w:lang w:val="en-US"/>
        </w:rPr>
        <w:t xml:space="preserve">, </w:t>
      </w:r>
      <w:r w:rsidR="009061BC" w:rsidRPr="00425E60">
        <w:rPr>
          <w:rFonts w:ascii="Times New Roman" w:hAnsi="Times New Roman" w:cs="Times New Roman"/>
          <w:i/>
          <w:iCs/>
          <w:sz w:val="24"/>
          <w:szCs w:val="24"/>
          <w:lang w:val="en-US"/>
        </w:rPr>
        <w:t xml:space="preserve"> </w:t>
      </w:r>
      <w:proofErr w:type="spellStart"/>
      <w:r w:rsidR="009061BC" w:rsidRPr="003D5BCC">
        <w:rPr>
          <w:rFonts w:ascii="Times New Roman" w:hAnsi="Times New Roman" w:cs="Times New Roman"/>
          <w:i/>
          <w:iCs/>
          <w:sz w:val="24"/>
          <w:szCs w:val="24"/>
          <w:lang w:val="en-US"/>
        </w:rPr>
        <w:t>Terrisporobacter</w:t>
      </w:r>
      <w:proofErr w:type="spellEnd"/>
      <w:r w:rsidR="009061BC">
        <w:rPr>
          <w:rStyle w:val="CommentReference"/>
        </w:rPr>
        <w:annotationRef/>
      </w:r>
      <w:r w:rsidR="009061BC">
        <w:rPr>
          <w:rFonts w:ascii="Times New Roman" w:hAnsi="Times New Roman" w:cs="Times New Roman"/>
          <w:i/>
          <w:iCs/>
          <w:sz w:val="24"/>
          <w:szCs w:val="24"/>
          <w:lang w:val="en-US"/>
        </w:rPr>
        <w:t xml:space="preserve">, </w:t>
      </w:r>
      <w:r w:rsidR="009061BC">
        <w:rPr>
          <w:rFonts w:ascii="Times New Roman" w:hAnsi="Times New Roman" w:cs="Times New Roman"/>
          <w:sz w:val="24"/>
          <w:szCs w:val="24"/>
          <w:lang w:val="en-US"/>
        </w:rPr>
        <w:t xml:space="preserve">and </w:t>
      </w:r>
      <w:proofErr w:type="spellStart"/>
      <w:r w:rsidR="009061BC" w:rsidRPr="003D5BCC">
        <w:rPr>
          <w:rFonts w:ascii="Times New Roman" w:hAnsi="Times New Roman" w:cs="Times New Roman"/>
          <w:i/>
          <w:iCs/>
          <w:sz w:val="24"/>
          <w:szCs w:val="24"/>
          <w:lang w:val="en-US"/>
        </w:rPr>
        <w:t>Enhydrobacter</w:t>
      </w:r>
      <w:proofErr w:type="spellEnd"/>
      <w:r w:rsidR="009061BC">
        <w:rPr>
          <w:rStyle w:val="CommentReference"/>
        </w:rPr>
        <w:annotationRef/>
      </w:r>
      <w:r w:rsidR="009061BC">
        <w:rPr>
          <w:rFonts w:ascii="Times New Roman" w:hAnsi="Times New Roman" w:cs="Times New Roman"/>
          <w:sz w:val="24"/>
          <w:szCs w:val="24"/>
          <w:lang w:val="en-US"/>
        </w:rPr>
        <w:t xml:space="preserve"> were identified as d</w:t>
      </w:r>
      <w:r w:rsidR="009061BC" w:rsidRPr="003D5BCC">
        <w:rPr>
          <w:rFonts w:ascii="Times New Roman" w:hAnsi="Times New Roman" w:cs="Times New Roman"/>
          <w:sz w:val="24"/>
          <w:szCs w:val="24"/>
          <w:lang w:val="en-US"/>
        </w:rPr>
        <w:t xml:space="preserve">ifferentially expressed </w:t>
      </w:r>
      <w:r w:rsidR="009061BC">
        <w:rPr>
          <w:rFonts w:ascii="Times New Roman" w:hAnsi="Times New Roman" w:cs="Times New Roman"/>
          <w:sz w:val="24"/>
          <w:szCs w:val="24"/>
          <w:lang w:val="en-US"/>
        </w:rPr>
        <w:t>genera</w:t>
      </w:r>
      <w:r w:rsidR="009061BC" w:rsidRPr="003D5BCC">
        <w:rPr>
          <w:rFonts w:ascii="Times New Roman" w:hAnsi="Times New Roman" w:cs="Times New Roman"/>
          <w:sz w:val="24"/>
          <w:szCs w:val="24"/>
          <w:lang w:val="en-US"/>
        </w:rPr>
        <w:t xml:space="preserve"> associated with T1D</w:t>
      </w:r>
      <w:r w:rsidR="009061BC">
        <w:rPr>
          <w:rFonts w:ascii="Times New Roman" w:hAnsi="Times New Roman" w:cs="Times New Roman"/>
          <w:sz w:val="24"/>
          <w:szCs w:val="24"/>
          <w:lang w:val="en-US"/>
        </w:rPr>
        <w:t xml:space="preserve"> in more than one sampling site, respectively in 3 and 2 </w:t>
      </w:r>
      <w:r w:rsidR="009061BC" w:rsidRPr="00425E60">
        <w:rPr>
          <w:rFonts w:ascii="Times New Roman" w:hAnsi="Times New Roman" w:cs="Times New Roman"/>
          <w:sz w:val="24"/>
          <w:szCs w:val="24"/>
          <w:lang w:val="en-US"/>
        </w:rPr>
        <w:t>material</w:t>
      </w:r>
      <w:r w:rsidR="009061BC">
        <w:rPr>
          <w:rFonts w:ascii="Times New Roman" w:hAnsi="Times New Roman" w:cs="Times New Roman"/>
          <w:sz w:val="24"/>
          <w:szCs w:val="24"/>
          <w:lang w:val="en-US"/>
        </w:rPr>
        <w:t xml:space="preserve"> types derived from the women with T1D</w:t>
      </w:r>
      <w:r w:rsidR="00D10C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80887">
        <w:rPr>
          <w:rFonts w:ascii="Times New Roman" w:hAnsi="Times New Roman" w:cs="Times New Roman"/>
          <w:sz w:val="24"/>
          <w:szCs w:val="24"/>
          <w:lang w:val="en-US"/>
        </w:rPr>
        <w:t>Previously, in the TEDDY study,</w:t>
      </w:r>
      <w:r w:rsidR="00D80887" w:rsidRPr="00D80887">
        <w:rPr>
          <w:rFonts w:ascii="Times New Roman" w:hAnsi="Times New Roman" w:cs="Times New Roman"/>
          <w:sz w:val="24"/>
          <w:szCs w:val="24"/>
          <w:lang w:val="en-US"/>
        </w:rPr>
        <w:t xml:space="preserve"> </w:t>
      </w:r>
      <w:r w:rsidR="00D80887">
        <w:rPr>
          <w:rFonts w:ascii="Times New Roman" w:hAnsi="Times New Roman" w:cs="Times New Roman"/>
          <w:sz w:val="24"/>
          <w:szCs w:val="24"/>
          <w:lang w:val="en-US"/>
        </w:rPr>
        <w:t>a</w:t>
      </w:r>
      <w:r w:rsidR="00D80887" w:rsidRPr="007D4CD8">
        <w:rPr>
          <w:rFonts w:ascii="Times New Roman" w:hAnsi="Times New Roman" w:cs="Times New Roman"/>
          <w:sz w:val="24"/>
          <w:szCs w:val="24"/>
          <w:lang w:val="en-US"/>
        </w:rPr>
        <w:t xml:space="preserve"> </w:t>
      </w:r>
      <w:r w:rsidR="00D80887" w:rsidRPr="007D4CD8">
        <w:rPr>
          <w:rFonts w:ascii="Times New Roman" w:hAnsi="Times New Roman" w:cs="Times New Roman"/>
          <w:sz w:val="24"/>
          <w:szCs w:val="24"/>
          <w:lang w:val="en-US"/>
        </w:rPr>
        <w:lastRenderedPageBreak/>
        <w:t xml:space="preserve">nested case–control analysis revealed subtle associations between microbial taxonomy and the development of islet autoimmunity or </w:t>
      </w:r>
      <w:r w:rsidR="00D80887">
        <w:rPr>
          <w:rFonts w:ascii="Times New Roman" w:hAnsi="Times New Roman" w:cs="Times New Roman"/>
          <w:sz w:val="24"/>
          <w:szCs w:val="24"/>
          <w:lang w:val="en-US"/>
        </w:rPr>
        <w:t>T1D</w:t>
      </w:r>
      <w:r w:rsidR="00D80887" w:rsidRPr="007D4CD8">
        <w:rPr>
          <w:rFonts w:ascii="Times New Roman" w:hAnsi="Times New Roman" w:cs="Times New Roman"/>
          <w:sz w:val="24"/>
          <w:szCs w:val="24"/>
          <w:lang w:val="en-US"/>
        </w:rPr>
        <w:t xml:space="preserve"> [Stewart et al. TEDDY study, 2018].</w:t>
      </w:r>
      <w:r w:rsidR="00D80887">
        <w:rPr>
          <w:rFonts w:ascii="Times New Roman" w:hAnsi="Times New Roman" w:cs="Times New Roman"/>
          <w:sz w:val="24"/>
          <w:szCs w:val="24"/>
          <w:lang w:val="en-US"/>
        </w:rPr>
        <w:t xml:space="preserve"> </w:t>
      </w:r>
      <w:r w:rsidR="00D80887" w:rsidRPr="007D4CD8">
        <w:rPr>
          <w:rFonts w:ascii="Times New Roman" w:hAnsi="Times New Roman" w:cs="Times New Roman"/>
          <w:sz w:val="24"/>
          <w:szCs w:val="24"/>
          <w:lang w:val="en-US"/>
        </w:rPr>
        <w:t xml:space="preserve">In the </w:t>
      </w:r>
      <w:r w:rsidR="003F0D26" w:rsidRPr="003F0D26">
        <w:rPr>
          <w:rFonts w:ascii="Times New Roman" w:hAnsi="Times New Roman" w:cs="Times New Roman"/>
          <w:sz w:val="24"/>
          <w:szCs w:val="24"/>
          <w:lang w:val="en-US"/>
        </w:rPr>
        <w:t>early childhood</w:t>
      </w:r>
      <w:r w:rsidR="00D80887" w:rsidRPr="007D4CD8">
        <w:rPr>
          <w:rFonts w:ascii="Times New Roman" w:hAnsi="Times New Roman" w:cs="Times New Roman"/>
          <w:sz w:val="24"/>
          <w:szCs w:val="24"/>
          <w:lang w:val="en-US"/>
        </w:rPr>
        <w:t xml:space="preserve">, five bacterial genera were associated with T1D onset, with </w:t>
      </w:r>
      <w:r w:rsidR="00D80887" w:rsidRPr="00D80887">
        <w:rPr>
          <w:rFonts w:ascii="Times New Roman" w:hAnsi="Times New Roman" w:cs="Times New Roman"/>
          <w:i/>
          <w:iCs/>
          <w:sz w:val="24"/>
          <w:szCs w:val="24"/>
          <w:lang w:val="en-US"/>
        </w:rPr>
        <w:t>Parabacteroides</w:t>
      </w:r>
      <w:r w:rsidR="00D80887" w:rsidRPr="007D4CD8">
        <w:rPr>
          <w:rFonts w:ascii="Times New Roman" w:hAnsi="Times New Roman" w:cs="Times New Roman"/>
          <w:sz w:val="24"/>
          <w:szCs w:val="24"/>
          <w:lang w:val="en-US"/>
        </w:rPr>
        <w:t xml:space="preserve"> the most significant (P &lt; 0.001). Eleven bacterial genera were lower in T1D cases, including four unclassified </w:t>
      </w:r>
      <w:proofErr w:type="spellStart"/>
      <w:r w:rsidR="00D80887" w:rsidRPr="00D80887">
        <w:rPr>
          <w:rFonts w:ascii="Times New Roman" w:hAnsi="Times New Roman" w:cs="Times New Roman"/>
          <w:i/>
          <w:iCs/>
          <w:sz w:val="24"/>
          <w:szCs w:val="24"/>
          <w:lang w:val="en-US"/>
        </w:rPr>
        <w:t>Ruminococcaceae</w:t>
      </w:r>
      <w:proofErr w:type="spellEnd"/>
      <w:r w:rsidR="00D80887" w:rsidRPr="007D4CD8">
        <w:rPr>
          <w:rFonts w:ascii="Times New Roman" w:hAnsi="Times New Roman" w:cs="Times New Roman"/>
          <w:sz w:val="24"/>
          <w:szCs w:val="24"/>
          <w:lang w:val="en-US"/>
        </w:rPr>
        <w:t xml:space="preserve">, </w:t>
      </w:r>
      <w:r w:rsidR="00D80887" w:rsidRPr="00D80887">
        <w:rPr>
          <w:rFonts w:ascii="Times New Roman" w:hAnsi="Times New Roman" w:cs="Times New Roman"/>
          <w:i/>
          <w:iCs/>
          <w:sz w:val="24"/>
          <w:szCs w:val="24"/>
          <w:lang w:val="en-US"/>
        </w:rPr>
        <w:t>Lactococcus</w:t>
      </w:r>
      <w:r w:rsidR="00D80887" w:rsidRPr="007D4CD8">
        <w:rPr>
          <w:rFonts w:ascii="Times New Roman" w:hAnsi="Times New Roman" w:cs="Times New Roman"/>
          <w:sz w:val="24"/>
          <w:szCs w:val="24"/>
          <w:lang w:val="en-US"/>
        </w:rPr>
        <w:t xml:space="preserve"> (P = 0.020), </w:t>
      </w:r>
      <w:r w:rsidR="00D80887" w:rsidRPr="00D80887">
        <w:rPr>
          <w:rFonts w:ascii="Times New Roman" w:hAnsi="Times New Roman" w:cs="Times New Roman"/>
          <w:i/>
          <w:iCs/>
          <w:sz w:val="24"/>
          <w:szCs w:val="24"/>
          <w:lang w:val="en-US"/>
        </w:rPr>
        <w:t>Streptococcus</w:t>
      </w:r>
      <w:r w:rsidR="00D80887" w:rsidRPr="007D4CD8">
        <w:rPr>
          <w:rFonts w:ascii="Times New Roman" w:hAnsi="Times New Roman" w:cs="Times New Roman"/>
          <w:sz w:val="24"/>
          <w:szCs w:val="24"/>
          <w:lang w:val="en-US"/>
        </w:rPr>
        <w:t xml:space="preserve"> (P = 0.032), and </w:t>
      </w:r>
      <w:proofErr w:type="spellStart"/>
      <w:r w:rsidR="00D80887" w:rsidRPr="00D80887">
        <w:rPr>
          <w:rFonts w:ascii="Times New Roman" w:hAnsi="Times New Roman" w:cs="Times New Roman"/>
          <w:i/>
          <w:iCs/>
          <w:sz w:val="24"/>
          <w:szCs w:val="24"/>
          <w:lang w:val="en-US"/>
        </w:rPr>
        <w:t>Akkermansia</w:t>
      </w:r>
      <w:proofErr w:type="spellEnd"/>
      <w:r w:rsidR="00D80887" w:rsidRPr="007D4CD8">
        <w:rPr>
          <w:rFonts w:ascii="Times New Roman" w:hAnsi="Times New Roman" w:cs="Times New Roman"/>
          <w:sz w:val="24"/>
          <w:szCs w:val="24"/>
          <w:lang w:val="en-US"/>
        </w:rPr>
        <w:t xml:space="preserve"> (P = 0.045)</w:t>
      </w:r>
      <w:r w:rsidR="006F5897">
        <w:rPr>
          <w:rFonts w:ascii="Times New Roman" w:hAnsi="Times New Roman" w:cs="Times New Roman"/>
          <w:sz w:val="24"/>
          <w:szCs w:val="24"/>
          <w:lang w:val="en-US"/>
        </w:rPr>
        <w:t xml:space="preserve"> </w:t>
      </w:r>
      <w:r w:rsidR="00D80887" w:rsidRPr="007D4CD8">
        <w:rPr>
          <w:rFonts w:ascii="Times New Roman" w:hAnsi="Times New Roman" w:cs="Times New Roman"/>
          <w:sz w:val="24"/>
          <w:szCs w:val="24"/>
          <w:lang w:val="en-US"/>
        </w:rPr>
        <w:t>[Stewart et al. TEDDY study, 2018].</w:t>
      </w:r>
      <w:r w:rsidR="00A27D7C">
        <w:rPr>
          <w:rFonts w:ascii="Times New Roman" w:hAnsi="Times New Roman" w:cs="Times New Roman"/>
          <w:sz w:val="24"/>
          <w:szCs w:val="24"/>
          <w:lang w:val="en-US"/>
        </w:rPr>
        <w:t xml:space="preserve"> In our study, </w:t>
      </w:r>
      <w:r w:rsidR="00A27D7C" w:rsidRPr="00D80887">
        <w:rPr>
          <w:rFonts w:ascii="Times New Roman" w:hAnsi="Times New Roman" w:cs="Times New Roman"/>
          <w:i/>
          <w:iCs/>
          <w:sz w:val="24"/>
          <w:szCs w:val="24"/>
          <w:lang w:val="en-US"/>
        </w:rPr>
        <w:t>Parabacteroides</w:t>
      </w:r>
      <w:r w:rsidR="00A27D7C">
        <w:rPr>
          <w:rFonts w:ascii="Times New Roman" w:hAnsi="Times New Roman" w:cs="Times New Roman"/>
          <w:i/>
          <w:iCs/>
          <w:sz w:val="24"/>
          <w:szCs w:val="24"/>
          <w:lang w:val="en-US"/>
        </w:rPr>
        <w:t xml:space="preserve"> </w:t>
      </w:r>
      <w:r w:rsidR="00A27D7C">
        <w:rPr>
          <w:rFonts w:ascii="Times New Roman" w:hAnsi="Times New Roman" w:cs="Times New Roman"/>
          <w:sz w:val="24"/>
          <w:szCs w:val="24"/>
          <w:lang w:val="en-US"/>
        </w:rPr>
        <w:t xml:space="preserve">was also found as overrepresented </w:t>
      </w:r>
      <w:r w:rsidR="00507093">
        <w:rPr>
          <w:rFonts w:ascii="Times New Roman" w:hAnsi="Times New Roman" w:cs="Times New Roman"/>
          <w:sz w:val="24"/>
          <w:szCs w:val="24"/>
          <w:lang w:val="en-US"/>
        </w:rPr>
        <w:t xml:space="preserve">(in the cervix, </w:t>
      </w:r>
      <w:r w:rsidR="00A27D7C">
        <w:rPr>
          <w:rFonts w:ascii="Times New Roman" w:hAnsi="Times New Roman" w:cs="Times New Roman"/>
          <w:sz w:val="24"/>
          <w:szCs w:val="24"/>
          <w:lang w:val="en-US"/>
        </w:rPr>
        <w:t>P</w:t>
      </w:r>
      <w:r w:rsidR="00507093">
        <w:rPr>
          <w:rFonts w:ascii="Times New Roman" w:hAnsi="Times New Roman" w:cs="Times New Roman"/>
          <w:sz w:val="24"/>
          <w:szCs w:val="24"/>
          <w:lang w:val="en-US"/>
        </w:rPr>
        <w:t xml:space="preserve">&lt;0.0001) while the </w:t>
      </w:r>
      <w:r w:rsidR="00507093" w:rsidRPr="00507093">
        <w:rPr>
          <w:rFonts w:ascii="Times New Roman" w:hAnsi="Times New Roman" w:cs="Times New Roman"/>
          <w:i/>
          <w:iCs/>
          <w:sz w:val="24"/>
          <w:szCs w:val="24"/>
          <w:lang w:val="en-US"/>
        </w:rPr>
        <w:t>Streptococcus</w:t>
      </w:r>
      <w:r w:rsidR="00507093">
        <w:rPr>
          <w:rFonts w:ascii="Times New Roman" w:hAnsi="Times New Roman" w:cs="Times New Roman"/>
          <w:sz w:val="24"/>
          <w:szCs w:val="24"/>
          <w:lang w:val="en-US"/>
        </w:rPr>
        <w:t xml:space="preserve"> underrepresented (</w:t>
      </w:r>
      <w:r w:rsidR="00804644">
        <w:rPr>
          <w:rFonts w:ascii="Times New Roman" w:hAnsi="Times New Roman" w:cs="Times New Roman"/>
          <w:sz w:val="24"/>
          <w:szCs w:val="24"/>
          <w:lang w:val="en-US"/>
        </w:rPr>
        <w:t xml:space="preserve">in the </w:t>
      </w:r>
      <w:r w:rsidR="00804644" w:rsidRPr="00804644">
        <w:rPr>
          <w:rFonts w:ascii="Times New Roman" w:hAnsi="Times New Roman" w:cs="Times New Roman"/>
          <w:sz w:val="24"/>
          <w:szCs w:val="24"/>
          <w:lang w:val="en-US"/>
        </w:rPr>
        <w:t>vaginal canal in the middle</w:t>
      </w:r>
      <w:r w:rsidR="00804644">
        <w:rPr>
          <w:rFonts w:ascii="Times New Roman" w:hAnsi="Times New Roman" w:cs="Times New Roman"/>
          <w:sz w:val="24"/>
          <w:szCs w:val="24"/>
          <w:lang w:val="en-US"/>
        </w:rPr>
        <w:t>;</w:t>
      </w:r>
      <w:r w:rsidR="00804644" w:rsidRPr="00804644">
        <w:rPr>
          <w:rFonts w:ascii="Times New Roman" w:hAnsi="Times New Roman" w:cs="Times New Roman"/>
          <w:sz w:val="24"/>
          <w:szCs w:val="24"/>
          <w:lang w:val="en-US"/>
        </w:rPr>
        <w:t xml:space="preserve"> </w:t>
      </w:r>
      <w:r w:rsidR="00507093">
        <w:rPr>
          <w:rFonts w:ascii="Times New Roman" w:hAnsi="Times New Roman" w:cs="Times New Roman"/>
          <w:sz w:val="24"/>
          <w:szCs w:val="24"/>
          <w:lang w:val="en-US"/>
        </w:rPr>
        <w:t xml:space="preserve">P&lt;0.0001) in </w:t>
      </w:r>
      <w:r w:rsidR="00194225">
        <w:rPr>
          <w:rFonts w:ascii="Times New Roman" w:hAnsi="Times New Roman" w:cs="Times New Roman"/>
          <w:sz w:val="24"/>
          <w:szCs w:val="24"/>
          <w:lang w:val="en-US"/>
        </w:rPr>
        <w:t xml:space="preserve">samples derived from </w:t>
      </w:r>
      <w:r w:rsidR="00507093">
        <w:rPr>
          <w:rFonts w:ascii="Times New Roman" w:hAnsi="Times New Roman" w:cs="Times New Roman"/>
          <w:sz w:val="24"/>
          <w:szCs w:val="24"/>
          <w:lang w:val="en-US"/>
        </w:rPr>
        <w:t>women with T1D.</w:t>
      </w:r>
      <w:r w:rsidR="00804644">
        <w:rPr>
          <w:rFonts w:ascii="Times New Roman" w:hAnsi="Times New Roman" w:cs="Times New Roman"/>
          <w:sz w:val="24"/>
          <w:szCs w:val="24"/>
          <w:lang w:val="en-US"/>
        </w:rPr>
        <w:t xml:space="preserve"> </w:t>
      </w:r>
      <w:r w:rsidR="009C692A">
        <w:rPr>
          <w:rFonts w:ascii="Times New Roman" w:hAnsi="Times New Roman" w:cs="Times New Roman"/>
          <w:sz w:val="24"/>
          <w:szCs w:val="24"/>
          <w:lang w:val="en-US"/>
        </w:rPr>
        <w:t>Although t</w:t>
      </w:r>
      <w:r w:rsidR="00804644">
        <w:rPr>
          <w:rFonts w:ascii="Times New Roman" w:hAnsi="Times New Roman" w:cs="Times New Roman"/>
          <w:sz w:val="24"/>
          <w:szCs w:val="24"/>
          <w:lang w:val="en-US"/>
        </w:rPr>
        <w:t>he differential expression of the listed genera remains to be further elucidated</w:t>
      </w:r>
      <w:r w:rsidR="00121AB6">
        <w:rPr>
          <w:rFonts w:ascii="Times New Roman" w:hAnsi="Times New Roman" w:cs="Times New Roman"/>
          <w:sz w:val="24"/>
          <w:szCs w:val="24"/>
          <w:lang w:val="en-US"/>
        </w:rPr>
        <w:t xml:space="preserve">, </w:t>
      </w:r>
      <w:r w:rsidR="009C692A">
        <w:rPr>
          <w:rFonts w:ascii="Times New Roman" w:hAnsi="Times New Roman" w:cs="Times New Roman"/>
          <w:sz w:val="24"/>
          <w:szCs w:val="24"/>
          <w:lang w:val="en-US"/>
        </w:rPr>
        <w:t xml:space="preserve">the presence </w:t>
      </w:r>
      <w:r w:rsidR="00194225">
        <w:rPr>
          <w:rFonts w:ascii="Times New Roman" w:hAnsi="Times New Roman" w:cs="Times New Roman"/>
          <w:sz w:val="24"/>
          <w:szCs w:val="24"/>
          <w:lang w:val="en-US"/>
        </w:rPr>
        <w:t xml:space="preserve">of the indicated </w:t>
      </w:r>
      <w:r w:rsidR="00B87F64">
        <w:rPr>
          <w:rFonts w:ascii="Times New Roman" w:hAnsi="Times New Roman" w:cs="Times New Roman"/>
          <w:sz w:val="24"/>
          <w:szCs w:val="24"/>
          <w:lang w:val="en-US"/>
        </w:rPr>
        <w:t>bacteria</w:t>
      </w:r>
      <w:r w:rsidR="00194225">
        <w:rPr>
          <w:rFonts w:ascii="Times New Roman" w:hAnsi="Times New Roman" w:cs="Times New Roman"/>
          <w:sz w:val="24"/>
          <w:szCs w:val="24"/>
          <w:lang w:val="en-US"/>
        </w:rPr>
        <w:t xml:space="preserve">, including </w:t>
      </w:r>
      <w:r w:rsidR="009C692A">
        <w:rPr>
          <w:rFonts w:ascii="Times New Roman" w:hAnsi="Times New Roman" w:cs="Times New Roman"/>
          <w:sz w:val="24"/>
          <w:szCs w:val="24"/>
          <w:lang w:val="en-US"/>
        </w:rPr>
        <w:t xml:space="preserve">the known pathogens, might not be incidental. For </w:t>
      </w:r>
      <w:r w:rsidR="00194225">
        <w:rPr>
          <w:rFonts w:ascii="Times New Roman" w:hAnsi="Times New Roman" w:cs="Times New Roman"/>
          <w:sz w:val="24"/>
          <w:szCs w:val="24"/>
          <w:lang w:val="en-US"/>
        </w:rPr>
        <w:t>example,</w:t>
      </w:r>
      <w:r w:rsidR="009C692A">
        <w:rPr>
          <w:rFonts w:ascii="Times New Roman" w:hAnsi="Times New Roman" w:cs="Times New Roman"/>
          <w:sz w:val="24"/>
          <w:szCs w:val="24"/>
          <w:lang w:val="en-US"/>
        </w:rPr>
        <w:t xml:space="preserve"> </w:t>
      </w:r>
      <w:proofErr w:type="spellStart"/>
      <w:r w:rsidR="00121AB6" w:rsidRPr="00121AB6">
        <w:rPr>
          <w:rFonts w:ascii="Times New Roman" w:hAnsi="Times New Roman" w:cs="Times New Roman"/>
          <w:i/>
          <w:iCs/>
          <w:sz w:val="24"/>
          <w:szCs w:val="24"/>
          <w:lang w:val="en-US"/>
        </w:rPr>
        <w:t>Sneathia</w:t>
      </w:r>
      <w:proofErr w:type="spellEnd"/>
      <w:r w:rsidR="00121AB6">
        <w:rPr>
          <w:rFonts w:ascii="Times New Roman" w:hAnsi="Times New Roman" w:cs="Times New Roman"/>
          <w:sz w:val="24"/>
          <w:szCs w:val="24"/>
          <w:lang w:val="en-US"/>
        </w:rPr>
        <w:t xml:space="preserve">, </w:t>
      </w:r>
      <w:r w:rsidR="0049244D">
        <w:rPr>
          <w:rFonts w:ascii="Times New Roman" w:hAnsi="Times New Roman" w:cs="Times New Roman"/>
          <w:sz w:val="24"/>
          <w:szCs w:val="24"/>
          <w:lang w:val="en-US"/>
        </w:rPr>
        <w:t xml:space="preserve">in our study </w:t>
      </w:r>
      <w:r w:rsidR="00194225">
        <w:rPr>
          <w:rFonts w:ascii="Times New Roman" w:hAnsi="Times New Roman" w:cs="Times New Roman"/>
          <w:sz w:val="24"/>
          <w:szCs w:val="24"/>
          <w:lang w:val="en-US"/>
        </w:rPr>
        <w:t>overrepresented</w:t>
      </w:r>
      <w:r w:rsidR="00121AB6">
        <w:rPr>
          <w:rFonts w:ascii="Times New Roman" w:hAnsi="Times New Roman" w:cs="Times New Roman"/>
          <w:sz w:val="24"/>
          <w:szCs w:val="24"/>
          <w:lang w:val="en-US"/>
        </w:rPr>
        <w:t xml:space="preserve"> </w:t>
      </w:r>
      <w:r w:rsidR="00121AB6" w:rsidRPr="00121AB6">
        <w:rPr>
          <w:rFonts w:ascii="Times New Roman" w:hAnsi="Times New Roman" w:cs="Times New Roman"/>
          <w:sz w:val="24"/>
          <w:szCs w:val="24"/>
          <w:lang w:val="en-US"/>
        </w:rPr>
        <w:t xml:space="preserve">in the </w:t>
      </w:r>
      <w:r w:rsidR="00121AB6">
        <w:rPr>
          <w:rFonts w:ascii="Times New Roman" w:hAnsi="Times New Roman" w:cs="Times New Roman"/>
          <w:sz w:val="24"/>
          <w:szCs w:val="24"/>
          <w:lang w:val="en-US"/>
        </w:rPr>
        <w:t xml:space="preserve">rectum swabs, </w:t>
      </w:r>
      <w:r w:rsidR="00121AB6" w:rsidRPr="00121AB6">
        <w:rPr>
          <w:rFonts w:ascii="Times New Roman" w:hAnsi="Times New Roman" w:cs="Times New Roman"/>
          <w:sz w:val="24"/>
          <w:szCs w:val="24"/>
          <w:lang w:val="en-US"/>
        </w:rPr>
        <w:t>vaginal canal in the middle</w:t>
      </w:r>
      <w:r w:rsidR="00121AB6">
        <w:rPr>
          <w:rFonts w:ascii="Times New Roman" w:hAnsi="Times New Roman" w:cs="Times New Roman"/>
          <w:sz w:val="24"/>
          <w:szCs w:val="24"/>
          <w:lang w:val="en-US"/>
        </w:rPr>
        <w:t xml:space="preserve"> and </w:t>
      </w:r>
      <w:r w:rsidR="00121AB6" w:rsidRPr="00121AB6">
        <w:rPr>
          <w:rFonts w:ascii="Times New Roman" w:hAnsi="Times New Roman" w:cs="Times New Roman"/>
          <w:sz w:val="24"/>
          <w:szCs w:val="24"/>
          <w:lang w:val="en-US"/>
        </w:rPr>
        <w:t xml:space="preserve">cervix of </w:t>
      </w:r>
      <w:r w:rsidR="00121AB6">
        <w:rPr>
          <w:rFonts w:ascii="Times New Roman" w:hAnsi="Times New Roman" w:cs="Times New Roman"/>
          <w:sz w:val="24"/>
          <w:szCs w:val="24"/>
          <w:lang w:val="en-US"/>
        </w:rPr>
        <w:t xml:space="preserve">women with </w:t>
      </w:r>
      <w:r w:rsidR="00121AB6" w:rsidRPr="00121AB6">
        <w:rPr>
          <w:rFonts w:ascii="Times New Roman" w:hAnsi="Times New Roman" w:cs="Times New Roman"/>
          <w:sz w:val="24"/>
          <w:szCs w:val="24"/>
          <w:lang w:val="en-US"/>
        </w:rPr>
        <w:t>T1D</w:t>
      </w:r>
      <w:r w:rsidR="00121AB6">
        <w:rPr>
          <w:rFonts w:ascii="Times New Roman" w:hAnsi="Times New Roman" w:cs="Times New Roman"/>
          <w:sz w:val="24"/>
          <w:szCs w:val="24"/>
          <w:lang w:val="en-US"/>
        </w:rPr>
        <w:t xml:space="preserve">, </w:t>
      </w:r>
      <w:r w:rsidR="009C692A">
        <w:rPr>
          <w:rFonts w:ascii="Times New Roman" w:hAnsi="Times New Roman" w:cs="Times New Roman"/>
          <w:sz w:val="24"/>
          <w:szCs w:val="24"/>
          <w:lang w:val="en-US"/>
        </w:rPr>
        <w:t xml:space="preserve">has been currently characterized as </w:t>
      </w:r>
      <w:r w:rsidR="0082066B">
        <w:rPr>
          <w:rFonts w:ascii="Times New Roman" w:hAnsi="Times New Roman" w:cs="Times New Roman"/>
          <w:sz w:val="24"/>
          <w:szCs w:val="24"/>
          <w:lang w:val="en-US"/>
        </w:rPr>
        <w:t xml:space="preserve">an </w:t>
      </w:r>
      <w:r w:rsidR="009C692A" w:rsidRPr="009C692A">
        <w:rPr>
          <w:rFonts w:ascii="Times New Roman" w:hAnsi="Times New Roman" w:cs="Times New Roman"/>
          <w:sz w:val="24"/>
          <w:szCs w:val="24"/>
          <w:lang w:val="en-US"/>
        </w:rPr>
        <w:t xml:space="preserve">emerging pathogen </w:t>
      </w:r>
      <w:r w:rsidR="00194225">
        <w:rPr>
          <w:rFonts w:ascii="Times New Roman" w:hAnsi="Times New Roman" w:cs="Times New Roman"/>
          <w:sz w:val="24"/>
          <w:szCs w:val="24"/>
          <w:lang w:val="en-US"/>
        </w:rPr>
        <w:t>(</w:t>
      </w:r>
      <w:proofErr w:type="spellStart"/>
      <w:r w:rsidR="00194225" w:rsidRPr="009C692A">
        <w:rPr>
          <w:rFonts w:ascii="Times New Roman" w:hAnsi="Times New Roman" w:cs="Times New Roman"/>
          <w:i/>
          <w:iCs/>
          <w:sz w:val="24"/>
          <w:szCs w:val="24"/>
          <w:lang w:val="en-US"/>
        </w:rPr>
        <w:t>Sneathia</w:t>
      </w:r>
      <w:proofErr w:type="spellEnd"/>
      <w:r w:rsidR="00194225" w:rsidRPr="009C692A">
        <w:rPr>
          <w:rFonts w:ascii="Times New Roman" w:hAnsi="Times New Roman" w:cs="Times New Roman"/>
          <w:i/>
          <w:iCs/>
          <w:sz w:val="24"/>
          <w:szCs w:val="24"/>
          <w:lang w:val="en-US"/>
        </w:rPr>
        <w:t xml:space="preserve"> </w:t>
      </w:r>
      <w:proofErr w:type="spellStart"/>
      <w:r w:rsidR="00194225" w:rsidRPr="009C692A">
        <w:rPr>
          <w:rFonts w:ascii="Times New Roman" w:hAnsi="Times New Roman" w:cs="Times New Roman"/>
          <w:i/>
          <w:iCs/>
          <w:sz w:val="24"/>
          <w:szCs w:val="24"/>
          <w:lang w:val="en-US"/>
        </w:rPr>
        <w:t>amnii</w:t>
      </w:r>
      <w:proofErr w:type="spellEnd"/>
      <w:r w:rsidR="00194225">
        <w:rPr>
          <w:rFonts w:ascii="Times New Roman" w:hAnsi="Times New Roman" w:cs="Times New Roman"/>
          <w:sz w:val="24"/>
          <w:szCs w:val="24"/>
          <w:lang w:val="en-US"/>
        </w:rPr>
        <w:t>)</w:t>
      </w:r>
      <w:r w:rsidR="00194225" w:rsidRPr="009C692A">
        <w:rPr>
          <w:rFonts w:ascii="Times New Roman" w:hAnsi="Times New Roman" w:cs="Times New Roman"/>
          <w:sz w:val="24"/>
          <w:szCs w:val="24"/>
          <w:lang w:val="en-US"/>
        </w:rPr>
        <w:t xml:space="preserve"> </w:t>
      </w:r>
      <w:r w:rsidR="009C692A" w:rsidRPr="009C692A">
        <w:rPr>
          <w:rFonts w:ascii="Times New Roman" w:hAnsi="Times New Roman" w:cs="Times New Roman"/>
          <w:sz w:val="24"/>
          <w:szCs w:val="24"/>
          <w:lang w:val="en-US"/>
        </w:rPr>
        <w:t>that c</w:t>
      </w:r>
      <w:r w:rsidR="009C692A">
        <w:rPr>
          <w:rFonts w:ascii="Times New Roman" w:hAnsi="Times New Roman" w:cs="Times New Roman"/>
          <w:sz w:val="24"/>
          <w:szCs w:val="24"/>
          <w:lang w:val="en-US"/>
        </w:rPr>
        <w:t>ould</w:t>
      </w:r>
      <w:r w:rsidR="009C692A" w:rsidRPr="009C692A">
        <w:rPr>
          <w:rFonts w:ascii="Times New Roman" w:hAnsi="Times New Roman" w:cs="Times New Roman"/>
          <w:sz w:val="24"/>
          <w:szCs w:val="24"/>
          <w:lang w:val="en-US"/>
        </w:rPr>
        <w:t xml:space="preserve"> affect pregnancy outcome and cause urethritis and other infections</w:t>
      </w:r>
      <w:r w:rsidR="009C692A">
        <w:rPr>
          <w:rFonts w:ascii="Times New Roman" w:hAnsi="Times New Roman" w:cs="Times New Roman"/>
          <w:sz w:val="24"/>
          <w:szCs w:val="24"/>
          <w:lang w:val="en-US"/>
        </w:rPr>
        <w:t xml:space="preserve"> </w:t>
      </w:r>
      <w:r w:rsidR="009C692A" w:rsidRPr="009C692A">
        <w:rPr>
          <w:rFonts w:ascii="Times New Roman" w:hAnsi="Times New Roman" w:cs="Times New Roman"/>
          <w:sz w:val="24"/>
          <w:szCs w:val="24"/>
          <w:lang w:val="en-US"/>
        </w:rPr>
        <w:t>[Gentile</w:t>
      </w:r>
      <w:r w:rsidR="00953CD3">
        <w:rPr>
          <w:rFonts w:ascii="Times New Roman" w:hAnsi="Times New Roman" w:cs="Times New Roman"/>
          <w:sz w:val="24"/>
          <w:szCs w:val="24"/>
          <w:lang w:val="en-US"/>
        </w:rPr>
        <w:t xml:space="preserve"> et al. 2020</w:t>
      </w:r>
      <w:r w:rsidR="009C692A" w:rsidRPr="009C692A">
        <w:rPr>
          <w:rFonts w:ascii="Times New Roman" w:hAnsi="Times New Roman" w:cs="Times New Roman"/>
          <w:sz w:val="24"/>
          <w:szCs w:val="24"/>
          <w:lang w:val="en-US"/>
        </w:rPr>
        <w:t>]</w:t>
      </w:r>
      <w:r w:rsidR="00121AB6">
        <w:rPr>
          <w:rFonts w:ascii="Times New Roman" w:hAnsi="Times New Roman" w:cs="Times New Roman"/>
          <w:sz w:val="24"/>
          <w:szCs w:val="24"/>
          <w:lang w:val="en-US"/>
        </w:rPr>
        <w:t>.</w:t>
      </w:r>
      <w:r w:rsidR="00194225">
        <w:rPr>
          <w:rFonts w:ascii="Times New Roman" w:hAnsi="Times New Roman" w:cs="Times New Roman"/>
          <w:sz w:val="24"/>
          <w:szCs w:val="24"/>
          <w:lang w:val="en-US"/>
        </w:rPr>
        <w:t xml:space="preserve"> </w:t>
      </w:r>
    </w:p>
    <w:p w14:paraId="7E276D1F" w14:textId="72CF1587" w:rsidR="00437107" w:rsidRDefault="0082066B" w:rsidP="00116728">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seven of the </w:t>
      </w:r>
      <w:r w:rsidRPr="0082066B">
        <w:rPr>
          <w:rFonts w:ascii="Times New Roman" w:hAnsi="Times New Roman" w:cs="Times New Roman"/>
          <w:sz w:val="24"/>
          <w:szCs w:val="24"/>
          <w:lang w:val="en-US"/>
        </w:rPr>
        <w:t xml:space="preserve">differentially expressed </w:t>
      </w:r>
      <w:r>
        <w:rPr>
          <w:rFonts w:ascii="Times New Roman" w:hAnsi="Times New Roman" w:cs="Times New Roman"/>
          <w:sz w:val="24"/>
          <w:szCs w:val="24"/>
          <w:lang w:val="en-US"/>
        </w:rPr>
        <w:t>genera</w:t>
      </w:r>
      <w:r w:rsidRPr="0082066B">
        <w:rPr>
          <w:rFonts w:ascii="Times New Roman" w:hAnsi="Times New Roman" w:cs="Times New Roman"/>
          <w:sz w:val="24"/>
          <w:szCs w:val="24"/>
          <w:lang w:val="en-US"/>
        </w:rPr>
        <w:t xml:space="preserve"> associated with T1D </w:t>
      </w:r>
      <w:r>
        <w:rPr>
          <w:rFonts w:ascii="Times New Roman" w:hAnsi="Times New Roman" w:cs="Times New Roman"/>
          <w:sz w:val="24"/>
          <w:szCs w:val="24"/>
          <w:lang w:val="en-US"/>
        </w:rPr>
        <w:t xml:space="preserve">in this study were also recognized as </w:t>
      </w:r>
      <w:r w:rsidRPr="00B3743D">
        <w:rPr>
          <w:rFonts w:ascii="Times New Roman" w:hAnsi="Times New Roman" w:cs="Times New Roman"/>
          <w:sz w:val="24"/>
          <w:szCs w:val="24"/>
          <w:lang w:val="en-US"/>
        </w:rPr>
        <w:t>differentially expressed</w:t>
      </w:r>
      <w:r>
        <w:rPr>
          <w:rFonts w:ascii="Times New Roman" w:hAnsi="Times New Roman" w:cs="Times New Roman"/>
          <w:sz w:val="24"/>
          <w:szCs w:val="24"/>
          <w:lang w:val="en-US"/>
        </w:rPr>
        <w:t xml:space="preserve"> in the neonates born to the women with T1D.</w:t>
      </w:r>
      <w:r w:rsidR="00876B1D">
        <w:rPr>
          <w:rFonts w:ascii="Times New Roman" w:hAnsi="Times New Roman" w:cs="Times New Roman"/>
          <w:sz w:val="24"/>
          <w:szCs w:val="24"/>
          <w:lang w:val="en-US"/>
        </w:rPr>
        <w:t xml:space="preserve"> </w:t>
      </w:r>
      <w:r w:rsidR="00AD3B93">
        <w:rPr>
          <w:rFonts w:ascii="Times New Roman" w:hAnsi="Times New Roman" w:cs="Times New Roman"/>
          <w:sz w:val="24"/>
          <w:szCs w:val="24"/>
          <w:lang w:val="en-US"/>
        </w:rPr>
        <w:t xml:space="preserve">While </w:t>
      </w:r>
      <w:proofErr w:type="spellStart"/>
      <w:r w:rsidR="00AD3B93" w:rsidRPr="00AD3B93">
        <w:rPr>
          <w:rFonts w:ascii="Times New Roman" w:hAnsi="Times New Roman" w:cs="Times New Roman"/>
          <w:i/>
          <w:iCs/>
          <w:sz w:val="24"/>
          <w:szCs w:val="24"/>
          <w:lang w:val="en-US"/>
        </w:rPr>
        <w:t>Fusicatenibacter</w:t>
      </w:r>
      <w:proofErr w:type="spellEnd"/>
      <w:r w:rsidR="00AD3B93">
        <w:rPr>
          <w:rFonts w:ascii="Times New Roman" w:hAnsi="Times New Roman" w:cs="Times New Roman"/>
          <w:i/>
          <w:iCs/>
          <w:sz w:val="24"/>
          <w:szCs w:val="24"/>
          <w:lang w:val="en-US"/>
        </w:rPr>
        <w:t xml:space="preserve"> </w:t>
      </w:r>
      <w:r w:rsidR="00AD3B93" w:rsidRPr="00AD3B93">
        <w:rPr>
          <w:rFonts w:ascii="Times New Roman" w:hAnsi="Times New Roman" w:cs="Times New Roman"/>
          <w:sz w:val="24"/>
          <w:szCs w:val="24"/>
          <w:lang w:val="en-US"/>
        </w:rPr>
        <w:t xml:space="preserve">and </w:t>
      </w:r>
      <w:proofErr w:type="spellStart"/>
      <w:r w:rsidR="00AD3B93" w:rsidRPr="00AD3B93">
        <w:rPr>
          <w:rFonts w:ascii="Times New Roman" w:hAnsi="Times New Roman" w:cs="Times New Roman"/>
          <w:i/>
          <w:iCs/>
          <w:sz w:val="24"/>
          <w:szCs w:val="24"/>
          <w:lang w:val="en-US"/>
        </w:rPr>
        <w:t>Megasphaera</w:t>
      </w:r>
      <w:proofErr w:type="spellEnd"/>
      <w:r w:rsidR="00AD3B93">
        <w:rPr>
          <w:rFonts w:ascii="Times New Roman" w:hAnsi="Times New Roman" w:cs="Times New Roman"/>
          <w:i/>
          <w:iCs/>
          <w:sz w:val="24"/>
          <w:szCs w:val="24"/>
          <w:lang w:val="en-US"/>
        </w:rPr>
        <w:t xml:space="preserve"> </w:t>
      </w:r>
      <w:r w:rsidR="00AD3B93">
        <w:rPr>
          <w:rFonts w:ascii="Times New Roman" w:hAnsi="Times New Roman" w:cs="Times New Roman"/>
          <w:sz w:val="24"/>
          <w:szCs w:val="24"/>
          <w:lang w:val="en-US"/>
        </w:rPr>
        <w:t xml:space="preserve">were found as </w:t>
      </w:r>
      <w:r w:rsidR="00116728">
        <w:rPr>
          <w:rFonts w:ascii="Times New Roman" w:hAnsi="Times New Roman" w:cs="Times New Roman"/>
          <w:sz w:val="24"/>
          <w:szCs w:val="24"/>
          <w:lang w:val="en-US"/>
        </w:rPr>
        <w:t>overrepresented in both maternal and neonatal samples, t</w:t>
      </w:r>
      <w:r w:rsidR="00876B1D">
        <w:rPr>
          <w:rFonts w:ascii="Times New Roman" w:hAnsi="Times New Roman" w:cs="Times New Roman"/>
          <w:sz w:val="24"/>
          <w:szCs w:val="24"/>
          <w:lang w:val="en-US"/>
        </w:rPr>
        <w:t xml:space="preserve">he genera </w:t>
      </w:r>
      <w:r w:rsidR="00876B1D" w:rsidRPr="00876B1D">
        <w:rPr>
          <w:rFonts w:ascii="Times New Roman" w:hAnsi="Times New Roman" w:cs="Times New Roman"/>
          <w:i/>
          <w:iCs/>
          <w:sz w:val="24"/>
          <w:szCs w:val="24"/>
          <w:lang w:val="en-US"/>
        </w:rPr>
        <w:t>Bacteroides</w:t>
      </w:r>
      <w:r w:rsidR="00AD3B93">
        <w:rPr>
          <w:rFonts w:ascii="Times New Roman" w:hAnsi="Times New Roman" w:cs="Times New Roman"/>
          <w:i/>
          <w:iCs/>
          <w:sz w:val="24"/>
          <w:szCs w:val="24"/>
          <w:lang w:val="en-US"/>
        </w:rPr>
        <w:t>, Escherichia/Shigella</w:t>
      </w:r>
      <w:r w:rsidR="00876B1D">
        <w:rPr>
          <w:rFonts w:ascii="Times New Roman" w:hAnsi="Times New Roman" w:cs="Times New Roman"/>
          <w:i/>
          <w:iCs/>
          <w:sz w:val="24"/>
          <w:szCs w:val="24"/>
          <w:lang w:val="en-US"/>
        </w:rPr>
        <w:t xml:space="preserve"> </w:t>
      </w:r>
      <w:r w:rsidR="00876B1D">
        <w:rPr>
          <w:rFonts w:ascii="Times New Roman" w:hAnsi="Times New Roman" w:cs="Times New Roman"/>
          <w:sz w:val="24"/>
          <w:szCs w:val="24"/>
          <w:lang w:val="en-US"/>
        </w:rPr>
        <w:t xml:space="preserve">and </w:t>
      </w:r>
      <w:proofErr w:type="spellStart"/>
      <w:r w:rsidR="00876B1D" w:rsidRPr="00876B1D">
        <w:rPr>
          <w:rFonts w:ascii="Times New Roman" w:hAnsi="Times New Roman" w:cs="Times New Roman"/>
          <w:i/>
          <w:iCs/>
          <w:sz w:val="24"/>
          <w:szCs w:val="24"/>
          <w:lang w:val="en-US"/>
        </w:rPr>
        <w:t>Terrisporobacter</w:t>
      </w:r>
      <w:proofErr w:type="spellEnd"/>
      <w:r w:rsidR="00876B1D">
        <w:rPr>
          <w:rFonts w:ascii="Times New Roman" w:hAnsi="Times New Roman" w:cs="Times New Roman"/>
          <w:sz w:val="24"/>
          <w:szCs w:val="24"/>
          <w:lang w:val="en-US"/>
        </w:rPr>
        <w:t xml:space="preserve">, overrepresented in the cervix of the women with T1D (P&lt;0001) </w:t>
      </w:r>
      <w:r w:rsidR="00AD3B93">
        <w:rPr>
          <w:rFonts w:ascii="Times New Roman" w:hAnsi="Times New Roman" w:cs="Times New Roman"/>
          <w:sz w:val="24"/>
          <w:szCs w:val="24"/>
          <w:lang w:val="en-US"/>
        </w:rPr>
        <w:t>were</w:t>
      </w:r>
      <w:r w:rsidR="00876B1D">
        <w:rPr>
          <w:rFonts w:ascii="Times New Roman" w:hAnsi="Times New Roman" w:cs="Times New Roman"/>
          <w:sz w:val="24"/>
          <w:szCs w:val="24"/>
          <w:lang w:val="en-US"/>
        </w:rPr>
        <w:t xml:space="preserve"> found as underrepresented (P&lt;0.0001) in the stool samples of the neonates delivered by the</w:t>
      </w:r>
      <w:r w:rsidR="00116728">
        <w:rPr>
          <w:rFonts w:ascii="Times New Roman" w:hAnsi="Times New Roman" w:cs="Times New Roman"/>
          <w:sz w:val="24"/>
          <w:szCs w:val="24"/>
          <w:lang w:val="en-US"/>
        </w:rPr>
        <w:t>se women</w:t>
      </w:r>
      <w:r w:rsidR="00876B1D">
        <w:rPr>
          <w:rFonts w:ascii="Times New Roman" w:hAnsi="Times New Roman" w:cs="Times New Roman"/>
          <w:sz w:val="24"/>
          <w:szCs w:val="24"/>
          <w:lang w:val="en-US"/>
        </w:rPr>
        <w:t xml:space="preserve">. </w:t>
      </w:r>
      <w:r w:rsidR="00194225">
        <w:rPr>
          <w:rFonts w:ascii="Times New Roman" w:hAnsi="Times New Roman" w:cs="Times New Roman"/>
          <w:sz w:val="24"/>
          <w:szCs w:val="24"/>
          <w:lang w:val="en-US"/>
        </w:rPr>
        <w:t>However, s</w:t>
      </w:r>
      <w:r w:rsidR="00C95107" w:rsidRPr="00C95107">
        <w:rPr>
          <w:rFonts w:ascii="Times New Roman" w:hAnsi="Times New Roman" w:cs="Times New Roman"/>
          <w:sz w:val="24"/>
          <w:szCs w:val="24"/>
          <w:lang w:val="en-US"/>
        </w:rPr>
        <w:t xml:space="preserve">ince no medical information about the offspring of women with T1D is available, we cannot infer these </w:t>
      </w:r>
      <w:r w:rsidR="00E36526">
        <w:rPr>
          <w:rFonts w:ascii="Times New Roman" w:hAnsi="Times New Roman" w:cs="Times New Roman"/>
          <w:sz w:val="24"/>
          <w:szCs w:val="24"/>
          <w:lang w:val="en-US"/>
        </w:rPr>
        <w:t>genera</w:t>
      </w:r>
      <w:r w:rsidR="00C95107" w:rsidRPr="00C95107">
        <w:rPr>
          <w:rFonts w:ascii="Times New Roman" w:hAnsi="Times New Roman" w:cs="Times New Roman"/>
          <w:sz w:val="24"/>
          <w:szCs w:val="24"/>
          <w:lang w:val="en-US"/>
        </w:rPr>
        <w:t xml:space="preserve"> of bacteria as indicators of T1D</w:t>
      </w:r>
      <w:r w:rsidR="00194225">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w:t>
      </w:r>
      <w:r w:rsidRPr="00C95107">
        <w:rPr>
          <w:rFonts w:ascii="Times New Roman" w:hAnsi="Times New Roman" w:cs="Times New Roman"/>
          <w:sz w:val="24"/>
          <w:szCs w:val="24"/>
          <w:lang w:val="en-US"/>
        </w:rPr>
        <w:t>the offspring</w:t>
      </w:r>
      <w:r w:rsidR="00C95107" w:rsidRPr="00C95107">
        <w:rPr>
          <w:rFonts w:ascii="Times New Roman" w:hAnsi="Times New Roman" w:cs="Times New Roman"/>
          <w:sz w:val="24"/>
          <w:szCs w:val="24"/>
          <w:lang w:val="en-US"/>
        </w:rPr>
        <w:t>.</w:t>
      </w:r>
      <w:r w:rsidR="00E36526">
        <w:rPr>
          <w:rFonts w:ascii="Times New Roman" w:hAnsi="Times New Roman" w:cs="Times New Roman"/>
          <w:sz w:val="24"/>
          <w:szCs w:val="24"/>
          <w:lang w:val="en-US"/>
        </w:rPr>
        <w:t xml:space="preserve"> Still, these and other microbiota shared by the maternal-neonatal dyads were further </w:t>
      </w:r>
      <w:r w:rsidR="003B34C5">
        <w:rPr>
          <w:rFonts w:ascii="Times New Roman" w:hAnsi="Times New Roman" w:cs="Times New Roman"/>
          <w:sz w:val="24"/>
          <w:szCs w:val="24"/>
          <w:lang w:val="en-US"/>
        </w:rPr>
        <w:t xml:space="preserve">assessed to </w:t>
      </w:r>
      <w:r w:rsidR="00E36526">
        <w:rPr>
          <w:rFonts w:ascii="Times New Roman" w:hAnsi="Times New Roman" w:cs="Times New Roman"/>
          <w:sz w:val="24"/>
          <w:szCs w:val="24"/>
          <w:lang w:val="en-US"/>
        </w:rPr>
        <w:t>characterize</w:t>
      </w:r>
      <w:r w:rsidR="00CE2D22">
        <w:rPr>
          <w:rFonts w:ascii="Times New Roman" w:hAnsi="Times New Roman" w:cs="Times New Roman"/>
          <w:sz w:val="24"/>
          <w:szCs w:val="24"/>
          <w:lang w:val="en-US"/>
        </w:rPr>
        <w:t xml:space="preserve"> </w:t>
      </w:r>
      <w:r w:rsidR="00117A80">
        <w:rPr>
          <w:rFonts w:ascii="Times New Roman" w:hAnsi="Times New Roman" w:cs="Times New Roman"/>
          <w:sz w:val="24"/>
          <w:szCs w:val="24"/>
          <w:lang w:val="en-US"/>
        </w:rPr>
        <w:t xml:space="preserve">in details </w:t>
      </w:r>
      <w:r w:rsidR="00CE2D22">
        <w:rPr>
          <w:rFonts w:ascii="Times New Roman" w:hAnsi="Times New Roman" w:cs="Times New Roman"/>
          <w:b/>
          <w:bCs/>
          <w:sz w:val="24"/>
          <w:szCs w:val="24"/>
          <w:lang w:val="en-US"/>
        </w:rPr>
        <w:t>the mother-neonate microbiota transfer.</w:t>
      </w:r>
    </w:p>
    <w:p w14:paraId="1AF3823B" w14:textId="18EA79F8" w:rsidR="00445681" w:rsidRDefault="00DB67A5" w:rsidP="004972D9">
      <w:pPr>
        <w:spacing w:line="480" w:lineRule="auto"/>
        <w:ind w:firstLine="708"/>
        <w:jc w:val="both"/>
        <w:rPr>
          <w:rFonts w:ascii="Times New Roman" w:hAnsi="Times New Roman" w:cs="Times New Roman"/>
          <w:bCs/>
          <w:sz w:val="24"/>
          <w:szCs w:val="24"/>
          <w:lang w:val="en-US"/>
        </w:rPr>
      </w:pPr>
      <w:r w:rsidRPr="0096640C">
        <w:rPr>
          <w:rFonts w:ascii="Times New Roman" w:hAnsi="Times New Roman" w:cs="Times New Roman"/>
          <w:bCs/>
          <w:sz w:val="24"/>
          <w:szCs w:val="24"/>
          <w:lang w:val="en-US"/>
        </w:rPr>
        <w:lastRenderedPageBreak/>
        <w:t>Vertical transmission of the microbiome from mother to fetus</w:t>
      </w:r>
      <w:r w:rsidR="00C30DA2">
        <w:rPr>
          <w:rFonts w:ascii="Times New Roman" w:hAnsi="Times New Roman" w:cs="Times New Roman"/>
          <w:bCs/>
          <w:sz w:val="24"/>
          <w:szCs w:val="24"/>
          <w:lang w:val="en-US"/>
        </w:rPr>
        <w:t xml:space="preserve"> </w:t>
      </w:r>
      <w:r w:rsidR="00C30DA2" w:rsidRPr="007D4CD8">
        <w:rPr>
          <w:rFonts w:ascii="Times New Roman" w:hAnsi="Times New Roman" w:cs="Times New Roman"/>
          <w:sz w:val="24"/>
          <w:szCs w:val="24"/>
          <w:lang w:val="en-US"/>
        </w:rPr>
        <w:t>[</w:t>
      </w:r>
      <w:r w:rsidR="000B5272" w:rsidRPr="000B5272">
        <w:rPr>
          <w:rFonts w:ascii="Times New Roman" w:hAnsi="Times New Roman" w:cs="Times New Roman"/>
          <w:sz w:val="24"/>
          <w:szCs w:val="24"/>
          <w:lang w:val="en-US"/>
        </w:rPr>
        <w:t>Aagaard et al., 2014</w:t>
      </w:r>
      <w:r w:rsidR="000B5272">
        <w:rPr>
          <w:rFonts w:ascii="Times New Roman" w:hAnsi="Times New Roman" w:cs="Times New Roman"/>
          <w:sz w:val="24"/>
          <w:szCs w:val="24"/>
          <w:lang w:val="en-US"/>
        </w:rPr>
        <w:t xml:space="preserve">; </w:t>
      </w:r>
      <w:r w:rsidR="00C30DA2" w:rsidRPr="007D4CD8">
        <w:rPr>
          <w:rFonts w:ascii="Times New Roman" w:hAnsi="Times New Roman" w:cs="Times New Roman"/>
          <w:sz w:val="24"/>
          <w:szCs w:val="24"/>
          <w:lang w:val="en-US"/>
        </w:rPr>
        <w:t>Liu C-J et al. 2016]</w:t>
      </w:r>
      <w:r w:rsidR="00C30DA2">
        <w:rPr>
          <w:rFonts w:ascii="Times New Roman" w:hAnsi="Times New Roman" w:cs="Times New Roman"/>
          <w:sz w:val="24"/>
          <w:szCs w:val="24"/>
          <w:lang w:val="en-US"/>
        </w:rPr>
        <w:t xml:space="preserve"> as well as direct transfer from mother to infant of some genera, including </w:t>
      </w:r>
      <w:r w:rsidRPr="00C30DA2">
        <w:rPr>
          <w:rFonts w:ascii="Times New Roman" w:hAnsi="Times New Roman" w:cs="Times New Roman"/>
          <w:i/>
          <w:iCs/>
          <w:sz w:val="24"/>
          <w:szCs w:val="24"/>
          <w:lang w:val="en-US"/>
        </w:rPr>
        <w:t>Bifidobacterium</w:t>
      </w:r>
      <w:r w:rsidRPr="007D4CD8">
        <w:rPr>
          <w:rFonts w:ascii="Times New Roman" w:hAnsi="Times New Roman" w:cs="Times New Roman"/>
          <w:sz w:val="24"/>
          <w:szCs w:val="24"/>
          <w:lang w:val="en-US"/>
        </w:rPr>
        <w:t xml:space="preserve"> spp. and </w:t>
      </w:r>
      <w:r w:rsidRPr="00C30DA2">
        <w:rPr>
          <w:rFonts w:ascii="Times New Roman" w:hAnsi="Times New Roman" w:cs="Times New Roman"/>
          <w:i/>
          <w:iCs/>
          <w:sz w:val="24"/>
          <w:szCs w:val="24"/>
          <w:lang w:val="en-US"/>
        </w:rPr>
        <w:t>Lactobacillus</w:t>
      </w:r>
      <w:r w:rsidRPr="007D4CD8">
        <w:rPr>
          <w:rFonts w:ascii="Times New Roman" w:hAnsi="Times New Roman" w:cs="Times New Roman"/>
          <w:sz w:val="24"/>
          <w:szCs w:val="24"/>
          <w:lang w:val="en-US"/>
        </w:rPr>
        <w:t xml:space="preserve"> spp. exist</w:t>
      </w:r>
      <w:r w:rsidR="00C30DA2">
        <w:rPr>
          <w:rFonts w:ascii="Times New Roman" w:hAnsi="Times New Roman" w:cs="Times New Roman"/>
          <w:sz w:val="24"/>
          <w:szCs w:val="24"/>
          <w:lang w:val="en-US"/>
        </w:rPr>
        <w:t>ing</w:t>
      </w:r>
      <w:r w:rsidRPr="007D4CD8">
        <w:rPr>
          <w:rFonts w:ascii="Times New Roman" w:hAnsi="Times New Roman" w:cs="Times New Roman"/>
          <w:sz w:val="24"/>
          <w:szCs w:val="24"/>
          <w:lang w:val="en-US"/>
        </w:rPr>
        <w:t xml:space="preserve"> in breast milk </w:t>
      </w:r>
      <w:r w:rsidR="00D80887">
        <w:rPr>
          <w:rFonts w:ascii="Times New Roman" w:hAnsi="Times New Roman" w:cs="Times New Roman"/>
          <w:sz w:val="24"/>
          <w:szCs w:val="24"/>
          <w:lang w:val="en-US"/>
        </w:rPr>
        <w:t>or</w:t>
      </w:r>
      <w:r w:rsidRPr="007D4CD8">
        <w:rPr>
          <w:rFonts w:ascii="Times New Roman" w:hAnsi="Times New Roman" w:cs="Times New Roman"/>
          <w:sz w:val="24"/>
          <w:szCs w:val="24"/>
          <w:lang w:val="en-US"/>
        </w:rPr>
        <w:t xml:space="preserve"> </w:t>
      </w:r>
      <w:r w:rsidRPr="00C30DA2">
        <w:rPr>
          <w:rFonts w:ascii="Times New Roman" w:hAnsi="Times New Roman" w:cs="Times New Roman"/>
          <w:i/>
          <w:iCs/>
          <w:sz w:val="24"/>
          <w:szCs w:val="24"/>
          <w:lang w:val="en-US"/>
        </w:rPr>
        <w:t>Staphylococcus</w:t>
      </w:r>
      <w:r w:rsidRPr="007D4CD8">
        <w:rPr>
          <w:rFonts w:ascii="Times New Roman" w:hAnsi="Times New Roman" w:cs="Times New Roman"/>
          <w:sz w:val="24"/>
          <w:szCs w:val="24"/>
          <w:lang w:val="en-US"/>
        </w:rPr>
        <w:t xml:space="preserve"> spp. coloniz</w:t>
      </w:r>
      <w:r w:rsidR="00C30DA2">
        <w:rPr>
          <w:rFonts w:ascii="Times New Roman" w:hAnsi="Times New Roman" w:cs="Times New Roman"/>
          <w:sz w:val="24"/>
          <w:szCs w:val="24"/>
          <w:lang w:val="en-US"/>
        </w:rPr>
        <w:t>ing</w:t>
      </w:r>
      <w:r w:rsidRPr="007D4CD8">
        <w:rPr>
          <w:rFonts w:ascii="Times New Roman" w:hAnsi="Times New Roman" w:cs="Times New Roman"/>
          <w:sz w:val="24"/>
          <w:szCs w:val="24"/>
          <w:lang w:val="en-US"/>
        </w:rPr>
        <w:t xml:space="preserve"> the areolar skin [Martín, R. et al. 2009; Hunt, K. M. et al. 2011; </w:t>
      </w:r>
      <w:proofErr w:type="spellStart"/>
      <w:r w:rsidRPr="007D4CD8">
        <w:rPr>
          <w:rFonts w:ascii="Times New Roman" w:hAnsi="Times New Roman" w:cs="Times New Roman"/>
          <w:sz w:val="24"/>
          <w:szCs w:val="24"/>
          <w:lang w:val="en-US"/>
        </w:rPr>
        <w:t>Pannaraj</w:t>
      </w:r>
      <w:proofErr w:type="spellEnd"/>
      <w:r w:rsidRPr="007D4CD8">
        <w:rPr>
          <w:rFonts w:ascii="Times New Roman" w:hAnsi="Times New Roman" w:cs="Times New Roman"/>
          <w:sz w:val="24"/>
          <w:szCs w:val="24"/>
          <w:lang w:val="en-US"/>
        </w:rPr>
        <w:t xml:space="preserve">, P. S. et al. 2017; </w:t>
      </w:r>
      <w:proofErr w:type="spellStart"/>
      <w:r w:rsidRPr="007D4CD8">
        <w:rPr>
          <w:rFonts w:ascii="Times New Roman" w:hAnsi="Times New Roman" w:cs="Times New Roman"/>
          <w:sz w:val="24"/>
          <w:szCs w:val="24"/>
          <w:lang w:val="en-US"/>
        </w:rPr>
        <w:t>Soeorg</w:t>
      </w:r>
      <w:proofErr w:type="spellEnd"/>
      <w:r w:rsidRPr="007D4CD8">
        <w:rPr>
          <w:rFonts w:ascii="Times New Roman" w:hAnsi="Times New Roman" w:cs="Times New Roman"/>
          <w:sz w:val="24"/>
          <w:szCs w:val="24"/>
          <w:lang w:val="en-US"/>
        </w:rPr>
        <w:t>, H. et al. 2017</w:t>
      </w:r>
      <w:r w:rsidR="00D80887">
        <w:rPr>
          <w:rFonts w:ascii="Times New Roman" w:hAnsi="Times New Roman" w:cs="Times New Roman"/>
          <w:sz w:val="24"/>
          <w:szCs w:val="24"/>
          <w:lang w:val="en-US"/>
        </w:rPr>
        <w:t xml:space="preserve">; </w:t>
      </w:r>
      <w:r w:rsidR="00D80887" w:rsidRPr="007D4CD8">
        <w:rPr>
          <w:rFonts w:ascii="Times New Roman" w:hAnsi="Times New Roman" w:cs="Times New Roman"/>
          <w:sz w:val="24"/>
          <w:szCs w:val="24"/>
          <w:lang w:val="en-US"/>
        </w:rPr>
        <w:t>Stewart et al. TEDDY study, 2018</w:t>
      </w:r>
      <w:r w:rsidRPr="007D4CD8">
        <w:rPr>
          <w:rFonts w:ascii="Times New Roman" w:hAnsi="Times New Roman" w:cs="Times New Roman"/>
          <w:sz w:val="24"/>
          <w:szCs w:val="24"/>
          <w:lang w:val="en-US"/>
        </w:rPr>
        <w:t>]</w:t>
      </w:r>
      <w:r w:rsidR="00C30DA2" w:rsidRPr="00C30DA2">
        <w:rPr>
          <w:rFonts w:ascii="Times New Roman" w:hAnsi="Times New Roman" w:cs="Times New Roman"/>
          <w:bCs/>
          <w:sz w:val="24"/>
          <w:szCs w:val="24"/>
          <w:lang w:val="en-US"/>
        </w:rPr>
        <w:t xml:space="preserve"> </w:t>
      </w:r>
      <w:r w:rsidR="00C30DA2">
        <w:rPr>
          <w:rFonts w:ascii="Times New Roman" w:hAnsi="Times New Roman" w:cs="Times New Roman"/>
          <w:bCs/>
          <w:sz w:val="24"/>
          <w:szCs w:val="24"/>
          <w:lang w:val="en-US"/>
        </w:rPr>
        <w:t xml:space="preserve">have been previously </w:t>
      </w:r>
      <w:r w:rsidR="00D80887">
        <w:rPr>
          <w:rFonts w:ascii="Times New Roman" w:hAnsi="Times New Roman" w:cs="Times New Roman"/>
          <w:bCs/>
          <w:sz w:val="24"/>
          <w:szCs w:val="24"/>
          <w:lang w:val="en-US"/>
        </w:rPr>
        <w:t>investigated</w:t>
      </w:r>
      <w:r w:rsidR="00C30DA2">
        <w:rPr>
          <w:rFonts w:ascii="Times New Roman" w:hAnsi="Times New Roman" w:cs="Times New Roman"/>
          <w:bCs/>
          <w:sz w:val="24"/>
          <w:szCs w:val="24"/>
          <w:lang w:val="en-US"/>
        </w:rPr>
        <w:t>.</w:t>
      </w:r>
      <w:r w:rsidR="00C36EA6">
        <w:rPr>
          <w:rFonts w:ascii="Times New Roman" w:hAnsi="Times New Roman" w:cs="Times New Roman"/>
          <w:sz w:val="24"/>
          <w:szCs w:val="24"/>
          <w:lang w:val="en-US"/>
        </w:rPr>
        <w:t xml:space="preserve"> </w:t>
      </w:r>
      <w:r w:rsidR="00680DAB" w:rsidRPr="007D4CD8">
        <w:rPr>
          <w:rFonts w:ascii="Times New Roman" w:hAnsi="Times New Roman" w:cs="Times New Roman"/>
          <w:sz w:val="24"/>
          <w:szCs w:val="24"/>
          <w:lang w:val="en-US"/>
        </w:rPr>
        <w:t xml:space="preserve">Temporal alpha diversity and community dynamics were comparable between cases and controls </w:t>
      </w:r>
      <w:r w:rsidR="00C36EA6">
        <w:rPr>
          <w:rFonts w:ascii="Times New Roman" w:hAnsi="Times New Roman" w:cs="Times New Roman"/>
          <w:sz w:val="24"/>
          <w:szCs w:val="24"/>
          <w:lang w:val="en-US"/>
        </w:rPr>
        <w:t xml:space="preserve">in the TEDDY study </w:t>
      </w:r>
      <w:r w:rsidR="00680DAB" w:rsidRPr="007D4CD8">
        <w:rPr>
          <w:rFonts w:ascii="Times New Roman" w:hAnsi="Times New Roman" w:cs="Times New Roman"/>
          <w:sz w:val="24"/>
          <w:szCs w:val="24"/>
          <w:lang w:val="en-US"/>
        </w:rPr>
        <w:t xml:space="preserve">[Stewart et al. TEDDY study, 2018], which </w:t>
      </w:r>
      <w:r w:rsidR="00C36EA6">
        <w:rPr>
          <w:rFonts w:ascii="Times New Roman" w:hAnsi="Times New Roman" w:cs="Times New Roman"/>
          <w:sz w:val="24"/>
          <w:szCs w:val="24"/>
          <w:lang w:val="en-US"/>
        </w:rPr>
        <w:t>was</w:t>
      </w:r>
      <w:r w:rsidR="00680DAB" w:rsidRPr="007D4CD8">
        <w:rPr>
          <w:rFonts w:ascii="Times New Roman" w:hAnsi="Times New Roman" w:cs="Times New Roman"/>
          <w:sz w:val="24"/>
          <w:szCs w:val="24"/>
          <w:lang w:val="en-US"/>
        </w:rPr>
        <w:t xml:space="preserve"> in contrast to other </w:t>
      </w:r>
      <w:r w:rsidR="00946276">
        <w:rPr>
          <w:rFonts w:ascii="Times New Roman" w:hAnsi="Times New Roman" w:cs="Times New Roman"/>
          <w:sz w:val="24"/>
          <w:szCs w:val="24"/>
          <w:lang w:val="en-US"/>
        </w:rPr>
        <w:t>studie</w:t>
      </w:r>
      <w:r w:rsidR="00980B98">
        <w:rPr>
          <w:rFonts w:ascii="Times New Roman" w:hAnsi="Times New Roman" w:cs="Times New Roman"/>
          <w:sz w:val="24"/>
          <w:szCs w:val="24"/>
          <w:lang w:val="en-US"/>
        </w:rPr>
        <w:t xml:space="preserve">s </w:t>
      </w:r>
      <w:r w:rsidR="0049244D">
        <w:rPr>
          <w:rFonts w:ascii="Times New Roman" w:hAnsi="Times New Roman" w:cs="Times New Roman"/>
          <w:sz w:val="24"/>
          <w:szCs w:val="24"/>
          <w:lang w:val="en-US"/>
        </w:rPr>
        <w:t xml:space="preserve">on the </w:t>
      </w:r>
      <w:r w:rsidR="00980B98" w:rsidRPr="00980B98">
        <w:rPr>
          <w:rFonts w:ascii="Times New Roman" w:hAnsi="Times New Roman" w:cs="Times New Roman"/>
          <w:sz w:val="24"/>
          <w:szCs w:val="24"/>
          <w:lang w:val="en-US"/>
        </w:rPr>
        <w:t>infant gut microbiome</w:t>
      </w:r>
      <w:r w:rsidR="00946276">
        <w:rPr>
          <w:rFonts w:ascii="Times New Roman" w:hAnsi="Times New Roman" w:cs="Times New Roman"/>
          <w:sz w:val="24"/>
          <w:szCs w:val="24"/>
          <w:lang w:val="en-US"/>
        </w:rPr>
        <w:t xml:space="preserve"> </w:t>
      </w:r>
      <w:r w:rsidR="00980B98">
        <w:rPr>
          <w:rFonts w:ascii="Times New Roman" w:hAnsi="Times New Roman" w:cs="Times New Roman"/>
          <w:sz w:val="24"/>
          <w:szCs w:val="24"/>
          <w:lang w:val="en-US"/>
        </w:rPr>
        <w:t>and</w:t>
      </w:r>
      <w:r w:rsidR="00946276">
        <w:rPr>
          <w:rFonts w:ascii="Times New Roman" w:hAnsi="Times New Roman" w:cs="Times New Roman"/>
          <w:sz w:val="24"/>
          <w:szCs w:val="24"/>
          <w:lang w:val="en-US"/>
        </w:rPr>
        <w:t xml:space="preserve"> T1D</w:t>
      </w:r>
      <w:r w:rsidR="00680DAB" w:rsidRPr="007D4CD8">
        <w:rPr>
          <w:rFonts w:ascii="Times New Roman" w:hAnsi="Times New Roman" w:cs="Times New Roman"/>
          <w:sz w:val="24"/>
          <w:szCs w:val="24"/>
          <w:lang w:val="en-US"/>
        </w:rPr>
        <w:t xml:space="preserve"> </w:t>
      </w:r>
      <w:r w:rsidR="00946276" w:rsidRPr="007D4CD8">
        <w:rPr>
          <w:rFonts w:ascii="Times New Roman" w:hAnsi="Times New Roman" w:cs="Times New Roman"/>
          <w:sz w:val="24"/>
          <w:szCs w:val="24"/>
          <w:lang w:val="en-US"/>
        </w:rPr>
        <w:t>[</w:t>
      </w:r>
      <w:proofErr w:type="spellStart"/>
      <w:r w:rsidR="00946276" w:rsidRPr="007D4CD8">
        <w:rPr>
          <w:rFonts w:ascii="Times New Roman" w:hAnsi="Times New Roman" w:cs="Times New Roman"/>
          <w:sz w:val="24"/>
          <w:szCs w:val="24"/>
          <w:lang w:val="en-US"/>
        </w:rPr>
        <w:t>Giongo</w:t>
      </w:r>
      <w:proofErr w:type="spellEnd"/>
      <w:r w:rsidR="00946276" w:rsidRPr="007D4CD8">
        <w:rPr>
          <w:rFonts w:ascii="Times New Roman" w:hAnsi="Times New Roman" w:cs="Times New Roman"/>
          <w:sz w:val="24"/>
          <w:szCs w:val="24"/>
          <w:lang w:val="en-US"/>
        </w:rPr>
        <w:t>, A. et al. 2011; Kostic, A. D. et al. 2015]</w:t>
      </w:r>
      <w:r w:rsidR="00946276">
        <w:rPr>
          <w:rFonts w:ascii="Times New Roman" w:hAnsi="Times New Roman" w:cs="Times New Roman"/>
          <w:sz w:val="24"/>
          <w:szCs w:val="24"/>
          <w:lang w:val="en-US"/>
        </w:rPr>
        <w:t xml:space="preserve"> </w:t>
      </w:r>
      <w:r w:rsidR="00680DAB" w:rsidRPr="007D4CD8">
        <w:rPr>
          <w:rFonts w:ascii="Times New Roman" w:hAnsi="Times New Roman" w:cs="Times New Roman"/>
          <w:sz w:val="24"/>
          <w:szCs w:val="24"/>
          <w:lang w:val="en-US"/>
        </w:rPr>
        <w:t>and m</w:t>
      </w:r>
      <w:r w:rsidR="00946276">
        <w:rPr>
          <w:rFonts w:ascii="Times New Roman" w:hAnsi="Times New Roman" w:cs="Times New Roman"/>
          <w:sz w:val="24"/>
          <w:szCs w:val="24"/>
          <w:lang w:val="en-US"/>
        </w:rPr>
        <w:t>ight</w:t>
      </w:r>
      <w:r w:rsidR="00680DAB" w:rsidRPr="007D4CD8">
        <w:rPr>
          <w:rFonts w:ascii="Times New Roman" w:hAnsi="Times New Roman" w:cs="Times New Roman"/>
          <w:sz w:val="24"/>
          <w:szCs w:val="24"/>
          <w:lang w:val="en-US"/>
        </w:rPr>
        <w:t xml:space="preserve"> reflect the increased number of subjects and samples in the TEDDY cohor</w:t>
      </w:r>
      <w:r w:rsidR="00946276">
        <w:rPr>
          <w:rFonts w:ascii="Times New Roman" w:hAnsi="Times New Roman" w:cs="Times New Roman"/>
          <w:sz w:val="24"/>
          <w:szCs w:val="24"/>
          <w:lang w:val="en-US"/>
        </w:rPr>
        <w:t xml:space="preserve">t </w:t>
      </w:r>
      <w:r w:rsidR="00946276" w:rsidRPr="007D4CD8">
        <w:rPr>
          <w:rFonts w:ascii="Times New Roman" w:hAnsi="Times New Roman" w:cs="Times New Roman"/>
          <w:sz w:val="24"/>
          <w:szCs w:val="24"/>
          <w:lang w:val="en-US"/>
        </w:rPr>
        <w:t>[Stewart et al. TEDDY study, 2018]</w:t>
      </w:r>
      <w:r w:rsidR="00411A0E" w:rsidRPr="007D4CD8">
        <w:rPr>
          <w:rFonts w:ascii="Times New Roman" w:hAnsi="Times New Roman" w:cs="Times New Roman"/>
          <w:sz w:val="24"/>
          <w:szCs w:val="24"/>
          <w:lang w:val="en-US"/>
        </w:rPr>
        <w:t xml:space="preserve">. </w:t>
      </w:r>
      <w:r w:rsidR="00946276">
        <w:rPr>
          <w:rFonts w:ascii="Times New Roman" w:hAnsi="Times New Roman" w:cs="Times New Roman"/>
          <w:sz w:val="24"/>
          <w:szCs w:val="24"/>
          <w:lang w:val="en-US"/>
        </w:rPr>
        <w:t xml:space="preserve">Here, </w:t>
      </w:r>
      <w:r w:rsidR="00EC5E8D">
        <w:rPr>
          <w:rFonts w:ascii="Times New Roman" w:hAnsi="Times New Roman" w:cs="Times New Roman"/>
          <w:sz w:val="24"/>
          <w:szCs w:val="24"/>
          <w:lang w:val="en-US"/>
        </w:rPr>
        <w:t>characterizing</w:t>
      </w:r>
      <w:r w:rsidR="00946276" w:rsidRPr="004E07DC">
        <w:rPr>
          <w:rFonts w:ascii="Times New Roman" w:hAnsi="Times New Roman" w:cs="Times New Roman"/>
          <w:sz w:val="24"/>
          <w:szCs w:val="24"/>
          <w:lang w:val="en-US"/>
        </w:rPr>
        <w:t xml:space="preserve"> </w:t>
      </w:r>
      <w:r w:rsidR="00946276">
        <w:rPr>
          <w:rFonts w:ascii="Times New Roman" w:hAnsi="Times New Roman" w:cs="Times New Roman"/>
          <w:sz w:val="24"/>
          <w:szCs w:val="24"/>
          <w:lang w:val="en-US"/>
        </w:rPr>
        <w:t xml:space="preserve">the </w:t>
      </w:r>
      <w:r w:rsidR="00EC5E8D">
        <w:rPr>
          <w:rFonts w:ascii="Times New Roman" w:hAnsi="Times New Roman" w:cs="Times New Roman"/>
          <w:sz w:val="24"/>
          <w:szCs w:val="24"/>
          <w:lang w:val="en-US"/>
        </w:rPr>
        <w:t xml:space="preserve">shared </w:t>
      </w:r>
      <w:r w:rsidR="00946276" w:rsidRPr="004E07DC">
        <w:rPr>
          <w:rFonts w:ascii="Times New Roman" w:hAnsi="Times New Roman" w:cs="Times New Roman"/>
          <w:sz w:val="24"/>
          <w:szCs w:val="24"/>
          <w:lang w:val="en-US"/>
        </w:rPr>
        <w:t xml:space="preserve">microbiota of </w:t>
      </w:r>
      <w:r w:rsidR="00EC5E8D">
        <w:rPr>
          <w:rFonts w:ascii="Times New Roman" w:hAnsi="Times New Roman" w:cs="Times New Roman"/>
          <w:sz w:val="24"/>
          <w:szCs w:val="24"/>
          <w:lang w:val="en-US"/>
        </w:rPr>
        <w:t>the three vaginal sampling sites and neonatal samples</w:t>
      </w:r>
      <w:r w:rsidR="00EC5E8D" w:rsidRPr="004E07DC">
        <w:rPr>
          <w:rFonts w:ascii="Times New Roman" w:hAnsi="Times New Roman" w:cs="Times New Roman"/>
          <w:sz w:val="24"/>
          <w:szCs w:val="24"/>
          <w:lang w:val="en-US"/>
        </w:rPr>
        <w:t xml:space="preserve"> </w:t>
      </w:r>
      <w:r w:rsidR="00EC5E8D">
        <w:rPr>
          <w:rFonts w:ascii="Times New Roman" w:hAnsi="Times New Roman" w:cs="Times New Roman"/>
          <w:sz w:val="24"/>
          <w:szCs w:val="24"/>
          <w:lang w:val="en-US"/>
        </w:rPr>
        <w:t xml:space="preserve">in the </w:t>
      </w:r>
      <w:r w:rsidR="00946276" w:rsidRPr="004E07DC">
        <w:rPr>
          <w:rFonts w:ascii="Times New Roman" w:hAnsi="Times New Roman" w:cs="Times New Roman"/>
          <w:sz w:val="24"/>
          <w:szCs w:val="24"/>
          <w:lang w:val="en-US"/>
        </w:rPr>
        <w:t>maternal-neonatal dyads,</w:t>
      </w:r>
      <w:r w:rsidR="00946276">
        <w:rPr>
          <w:rFonts w:ascii="Times New Roman" w:hAnsi="Times New Roman" w:cs="Times New Roman"/>
          <w:sz w:val="24"/>
          <w:szCs w:val="24"/>
          <w:lang w:val="en-US"/>
        </w:rPr>
        <w:t xml:space="preserve"> </w:t>
      </w:r>
      <w:r w:rsidR="00EC5E8D">
        <w:rPr>
          <w:rFonts w:ascii="Times New Roman" w:hAnsi="Times New Roman" w:cs="Times New Roman"/>
          <w:sz w:val="24"/>
          <w:szCs w:val="24"/>
          <w:lang w:val="en-US"/>
        </w:rPr>
        <w:t xml:space="preserve">out </w:t>
      </w:r>
      <w:proofErr w:type="gramStart"/>
      <w:r w:rsidR="00CB71A9">
        <w:rPr>
          <w:rFonts w:ascii="Times New Roman" w:hAnsi="Times New Roman" w:cs="Times New Roman"/>
          <w:sz w:val="24"/>
          <w:szCs w:val="24"/>
          <w:lang w:val="en-US"/>
        </w:rPr>
        <w:t xml:space="preserve">of </w:t>
      </w:r>
      <w:r w:rsidR="00EC5E8D">
        <w:rPr>
          <w:rFonts w:ascii="Times New Roman" w:hAnsi="Times New Roman" w:cs="Times New Roman"/>
          <w:sz w:val="24"/>
          <w:szCs w:val="24"/>
          <w:lang w:val="en-US"/>
        </w:rPr>
        <w:t xml:space="preserve"> </w:t>
      </w:r>
      <w:commentRangeStart w:id="146"/>
      <w:r w:rsidR="00EC5E8D">
        <w:rPr>
          <w:rFonts w:ascii="Times New Roman" w:hAnsi="Times New Roman" w:cs="Times New Roman"/>
          <w:sz w:val="24"/>
          <w:szCs w:val="24"/>
          <w:lang w:val="en-US"/>
        </w:rPr>
        <w:t>X</w:t>
      </w:r>
      <w:commentRangeEnd w:id="146"/>
      <w:proofErr w:type="gramEnd"/>
      <w:r w:rsidR="00EC5E8D">
        <w:rPr>
          <w:rStyle w:val="CommentReference"/>
        </w:rPr>
        <w:commentReference w:id="146"/>
      </w:r>
      <w:r w:rsidR="00EC5E8D">
        <w:rPr>
          <w:rFonts w:ascii="Times New Roman" w:hAnsi="Times New Roman" w:cs="Times New Roman"/>
          <w:sz w:val="24"/>
          <w:szCs w:val="24"/>
          <w:lang w:val="en-US"/>
        </w:rPr>
        <w:t xml:space="preserve">, </w:t>
      </w:r>
      <w:r w:rsidR="00946276" w:rsidRPr="004E07DC">
        <w:rPr>
          <w:rFonts w:ascii="Times New Roman" w:hAnsi="Times New Roman" w:cs="Times New Roman"/>
          <w:sz w:val="24"/>
          <w:szCs w:val="24"/>
          <w:lang w:val="en-US"/>
        </w:rPr>
        <w:t xml:space="preserve">41 </w:t>
      </w:r>
      <w:r w:rsidR="00946276">
        <w:rPr>
          <w:rFonts w:ascii="Times New Roman" w:hAnsi="Times New Roman" w:cs="Times New Roman"/>
          <w:sz w:val="24"/>
          <w:szCs w:val="24"/>
          <w:lang w:val="en-US"/>
        </w:rPr>
        <w:t>genera</w:t>
      </w:r>
      <w:r w:rsidR="00946276" w:rsidRPr="004E07DC">
        <w:rPr>
          <w:rFonts w:ascii="Times New Roman" w:hAnsi="Times New Roman" w:cs="Times New Roman"/>
          <w:sz w:val="24"/>
          <w:szCs w:val="24"/>
          <w:lang w:val="en-US"/>
        </w:rPr>
        <w:t xml:space="preserve"> were identified as common to women </w:t>
      </w:r>
      <w:r w:rsidR="00946276" w:rsidRPr="00684BC1">
        <w:rPr>
          <w:rFonts w:ascii="Times New Roman" w:hAnsi="Times New Roman" w:cs="Times New Roman"/>
          <w:sz w:val="24"/>
          <w:szCs w:val="24"/>
          <w:lang w:val="en-US"/>
        </w:rPr>
        <w:t>and their neonates</w:t>
      </w:r>
      <w:r w:rsidR="00DD2054" w:rsidRPr="00684BC1">
        <w:rPr>
          <w:rFonts w:ascii="Times New Roman" w:hAnsi="Times New Roman" w:cs="Times New Roman"/>
          <w:sz w:val="24"/>
          <w:szCs w:val="24"/>
          <w:lang w:val="en-US"/>
        </w:rPr>
        <w:t xml:space="preserve">. </w:t>
      </w:r>
      <w:r w:rsidR="00684BC1" w:rsidRPr="00684BC1">
        <w:rPr>
          <w:rFonts w:ascii="Times New Roman" w:hAnsi="Times New Roman" w:cs="Times New Roman"/>
          <w:sz w:val="24"/>
          <w:szCs w:val="24"/>
          <w:lang w:val="en-US"/>
        </w:rPr>
        <w:t xml:space="preserve">Previously, it was found, </w:t>
      </w:r>
      <w:r w:rsidR="002C77C0" w:rsidRPr="00684BC1">
        <w:rPr>
          <w:rFonts w:ascii="Times New Roman" w:hAnsi="Times New Roman" w:cs="Times New Roman"/>
          <w:sz w:val="24"/>
          <w:szCs w:val="24"/>
          <w:lang w:val="en-US"/>
        </w:rPr>
        <w:t>based on studies of 9 mother-</w:t>
      </w:r>
      <w:r w:rsidR="00684BC1" w:rsidRPr="00684BC1">
        <w:rPr>
          <w:rFonts w:ascii="Times New Roman" w:hAnsi="Times New Roman" w:cs="Times New Roman"/>
          <w:sz w:val="24"/>
          <w:szCs w:val="24"/>
          <w:lang w:val="en-US"/>
        </w:rPr>
        <w:t>neonate</w:t>
      </w:r>
      <w:r w:rsidR="002C77C0" w:rsidRPr="00684BC1">
        <w:rPr>
          <w:rFonts w:ascii="Times New Roman" w:hAnsi="Times New Roman" w:cs="Times New Roman"/>
          <w:sz w:val="24"/>
          <w:szCs w:val="24"/>
          <w:lang w:val="en-US"/>
        </w:rPr>
        <w:t xml:space="preserve"> pairs that vaginally delivered neonates receive</w:t>
      </w:r>
      <w:r w:rsidR="00684BC1" w:rsidRPr="00684BC1">
        <w:rPr>
          <w:rFonts w:ascii="Times New Roman" w:hAnsi="Times New Roman" w:cs="Times New Roman"/>
          <w:sz w:val="24"/>
          <w:szCs w:val="24"/>
          <w:lang w:val="en-US"/>
        </w:rPr>
        <w:t>d</w:t>
      </w:r>
      <w:r w:rsidR="002C77C0" w:rsidRPr="00684BC1">
        <w:rPr>
          <w:rFonts w:ascii="Times New Roman" w:hAnsi="Times New Roman" w:cs="Times New Roman"/>
          <w:sz w:val="24"/>
          <w:szCs w:val="24"/>
          <w:lang w:val="en-US"/>
        </w:rPr>
        <w:t xml:space="preserve"> their </w:t>
      </w:r>
      <w:r w:rsidR="00684BC1" w:rsidRPr="00684BC1">
        <w:rPr>
          <w:rFonts w:ascii="Times New Roman" w:hAnsi="Times New Roman" w:cs="Times New Roman"/>
          <w:sz w:val="24"/>
          <w:szCs w:val="24"/>
          <w:lang w:val="en-US"/>
        </w:rPr>
        <w:t>mother’s</w:t>
      </w:r>
      <w:r w:rsidR="002C77C0" w:rsidRPr="00684BC1">
        <w:rPr>
          <w:rFonts w:ascii="Times New Roman" w:hAnsi="Times New Roman" w:cs="Times New Roman"/>
          <w:sz w:val="24"/>
          <w:szCs w:val="24"/>
          <w:lang w:val="en-US"/>
        </w:rPr>
        <w:t xml:space="preserve"> vaginal microbiota (</w:t>
      </w:r>
      <w:r w:rsidR="002C77C0" w:rsidRPr="00684BC1">
        <w:rPr>
          <w:rFonts w:ascii="Times New Roman" w:hAnsi="Times New Roman" w:cs="Times New Roman"/>
          <w:i/>
          <w:sz w:val="24"/>
          <w:szCs w:val="24"/>
          <w:lang w:val="en-US"/>
        </w:rPr>
        <w:t xml:space="preserve">Lactobacillus, </w:t>
      </w:r>
      <w:proofErr w:type="spellStart"/>
      <w:r w:rsidR="002C77C0" w:rsidRPr="00684BC1">
        <w:rPr>
          <w:rFonts w:ascii="Times New Roman" w:hAnsi="Times New Roman" w:cs="Times New Roman"/>
          <w:i/>
          <w:sz w:val="24"/>
          <w:szCs w:val="24"/>
          <w:lang w:val="en-US"/>
        </w:rPr>
        <w:t>Prevotella</w:t>
      </w:r>
      <w:proofErr w:type="spellEnd"/>
      <w:r w:rsidR="002C77C0" w:rsidRPr="00684BC1">
        <w:rPr>
          <w:rFonts w:ascii="Times New Roman" w:hAnsi="Times New Roman" w:cs="Times New Roman"/>
          <w:i/>
          <w:sz w:val="24"/>
          <w:szCs w:val="24"/>
          <w:lang w:val="en-US"/>
        </w:rPr>
        <w:t xml:space="preserve">, </w:t>
      </w:r>
      <w:r w:rsidR="002C77C0" w:rsidRPr="00684BC1">
        <w:rPr>
          <w:rFonts w:ascii="Times New Roman" w:hAnsi="Times New Roman" w:cs="Times New Roman"/>
          <w:iCs/>
          <w:sz w:val="24"/>
          <w:szCs w:val="24"/>
          <w:lang w:val="en-US"/>
        </w:rPr>
        <w:t>or</w:t>
      </w:r>
      <w:r w:rsidR="002C77C0" w:rsidRPr="00684BC1">
        <w:rPr>
          <w:rFonts w:ascii="Times New Roman" w:hAnsi="Times New Roman" w:cs="Times New Roman"/>
          <w:i/>
          <w:sz w:val="24"/>
          <w:szCs w:val="24"/>
          <w:lang w:val="en-US"/>
        </w:rPr>
        <w:t xml:space="preserve"> </w:t>
      </w:r>
      <w:proofErr w:type="spellStart"/>
      <w:r w:rsidR="002C77C0" w:rsidRPr="00684BC1">
        <w:rPr>
          <w:rFonts w:ascii="Times New Roman" w:hAnsi="Times New Roman" w:cs="Times New Roman"/>
          <w:i/>
          <w:sz w:val="24"/>
          <w:szCs w:val="24"/>
          <w:lang w:val="en-US"/>
        </w:rPr>
        <w:t>Sneathia</w:t>
      </w:r>
      <w:proofErr w:type="spellEnd"/>
      <w:r w:rsidR="002C77C0" w:rsidRPr="00684BC1">
        <w:rPr>
          <w:rFonts w:ascii="Times New Roman" w:hAnsi="Times New Roman" w:cs="Times New Roman"/>
          <w:i/>
          <w:sz w:val="24"/>
          <w:szCs w:val="24"/>
          <w:lang w:val="en-US"/>
        </w:rPr>
        <w:t xml:space="preserve"> spp</w:t>
      </w:r>
      <w:r w:rsidR="002C77C0" w:rsidRPr="00684BC1">
        <w:rPr>
          <w:rFonts w:ascii="Times New Roman" w:hAnsi="Times New Roman" w:cs="Times New Roman"/>
          <w:sz w:val="24"/>
          <w:szCs w:val="24"/>
          <w:lang w:val="en-US"/>
        </w:rPr>
        <w:t>.), and C-section delivered neonates acquire</w:t>
      </w:r>
      <w:r w:rsidR="00684BC1" w:rsidRPr="00684BC1">
        <w:rPr>
          <w:rFonts w:ascii="Times New Roman" w:hAnsi="Times New Roman" w:cs="Times New Roman"/>
          <w:sz w:val="24"/>
          <w:szCs w:val="24"/>
          <w:lang w:val="en-US"/>
        </w:rPr>
        <w:t>d</w:t>
      </w:r>
      <w:r w:rsidR="002C77C0" w:rsidRPr="00684BC1">
        <w:rPr>
          <w:rFonts w:ascii="Times New Roman" w:hAnsi="Times New Roman" w:cs="Times New Roman"/>
          <w:sz w:val="24"/>
          <w:szCs w:val="24"/>
          <w:lang w:val="en-US"/>
        </w:rPr>
        <w:t xml:space="preserve"> microbiota characteristic for human skin surface (</w:t>
      </w:r>
      <w:r w:rsidR="002C77C0" w:rsidRPr="00684BC1">
        <w:rPr>
          <w:rFonts w:ascii="Times New Roman" w:hAnsi="Times New Roman" w:cs="Times New Roman"/>
          <w:i/>
          <w:sz w:val="24"/>
          <w:szCs w:val="24"/>
          <w:lang w:val="en-US"/>
        </w:rPr>
        <w:t xml:space="preserve">Staphylococcus, Corynebacterium, </w:t>
      </w:r>
      <w:r w:rsidR="002C77C0" w:rsidRPr="00684BC1">
        <w:rPr>
          <w:rFonts w:ascii="Times New Roman" w:hAnsi="Times New Roman" w:cs="Times New Roman"/>
          <w:sz w:val="24"/>
          <w:szCs w:val="24"/>
          <w:lang w:val="en-US"/>
        </w:rPr>
        <w:t>and</w:t>
      </w:r>
      <w:r w:rsidR="002C77C0" w:rsidRPr="00684BC1">
        <w:rPr>
          <w:rFonts w:ascii="Times New Roman" w:hAnsi="Times New Roman" w:cs="Times New Roman"/>
          <w:i/>
          <w:sz w:val="24"/>
          <w:szCs w:val="24"/>
          <w:lang w:val="en-US"/>
        </w:rPr>
        <w:t xml:space="preserve"> Propionibacterium </w:t>
      </w:r>
      <w:proofErr w:type="spellStart"/>
      <w:r w:rsidR="002C77C0" w:rsidRPr="00684BC1">
        <w:rPr>
          <w:rFonts w:ascii="Times New Roman" w:hAnsi="Times New Roman" w:cs="Times New Roman"/>
          <w:i/>
          <w:sz w:val="24"/>
          <w:szCs w:val="24"/>
          <w:lang w:val="en-US"/>
        </w:rPr>
        <w:t>spp</w:t>
      </w:r>
      <w:proofErr w:type="spellEnd"/>
      <w:r w:rsidR="002C77C0" w:rsidRPr="00684BC1">
        <w:rPr>
          <w:rFonts w:ascii="Times New Roman" w:hAnsi="Times New Roman" w:cs="Times New Roman"/>
          <w:sz w:val="24"/>
          <w:szCs w:val="24"/>
          <w:lang w:val="en-US"/>
        </w:rPr>
        <w:t xml:space="preserve">), but from nonmaternal source </w:t>
      </w:r>
      <w:r w:rsidR="002658DF">
        <w:rPr>
          <w:rFonts w:ascii="Times New Roman" w:hAnsi="Times New Roman" w:cs="Times New Roman"/>
          <w:sz w:val="24"/>
          <w:szCs w:val="24"/>
          <w:lang w:val="en-US"/>
        </w:rPr>
        <w:t>[</w:t>
      </w:r>
      <w:r w:rsidR="002C77C0" w:rsidRPr="00684BC1">
        <w:rPr>
          <w:rFonts w:ascii="Times New Roman" w:hAnsi="Times New Roman" w:cs="Times New Roman"/>
          <w:sz w:val="24"/>
          <w:szCs w:val="24"/>
          <w:lang w:val="en-US"/>
        </w:rPr>
        <w:t>Dominguez-Bello et al, 2010</w:t>
      </w:r>
      <w:r w:rsidR="002658DF">
        <w:rPr>
          <w:rFonts w:ascii="Times New Roman" w:hAnsi="Times New Roman" w:cs="Times New Roman"/>
          <w:sz w:val="24"/>
          <w:szCs w:val="24"/>
          <w:lang w:val="en-US"/>
        </w:rPr>
        <w:t>]</w:t>
      </w:r>
      <w:r w:rsidR="002C77C0" w:rsidRPr="00684BC1">
        <w:rPr>
          <w:rFonts w:ascii="Times New Roman" w:hAnsi="Times New Roman" w:cs="Times New Roman"/>
          <w:sz w:val="24"/>
          <w:szCs w:val="24"/>
          <w:lang w:val="en-US"/>
        </w:rPr>
        <w:t xml:space="preserve">. </w:t>
      </w:r>
      <w:r w:rsidR="00684BC1" w:rsidRPr="00684BC1">
        <w:rPr>
          <w:rFonts w:ascii="Times New Roman" w:hAnsi="Times New Roman" w:cs="Times New Roman"/>
          <w:sz w:val="24"/>
          <w:szCs w:val="24"/>
          <w:lang w:val="en-US"/>
        </w:rPr>
        <w:t>Also</w:t>
      </w:r>
      <w:r w:rsidR="002C77C0" w:rsidRPr="00684BC1">
        <w:rPr>
          <w:rFonts w:ascii="Times New Roman" w:hAnsi="Times New Roman" w:cs="Times New Roman"/>
          <w:sz w:val="24"/>
          <w:szCs w:val="24"/>
          <w:lang w:val="en-US"/>
        </w:rPr>
        <w:t xml:space="preserve">, Korpela et al., using publicly available and own metagenomic data, by strain source tracking (SNVs), found only selective maternal transmission of gut microbiome, exclusively limited to </w:t>
      </w:r>
      <w:r w:rsidR="002C77C0" w:rsidRPr="00684BC1">
        <w:rPr>
          <w:rFonts w:ascii="Times New Roman" w:hAnsi="Times New Roman" w:cs="Times New Roman"/>
          <w:i/>
          <w:iCs/>
          <w:sz w:val="24"/>
          <w:szCs w:val="24"/>
          <w:lang w:val="en-US"/>
        </w:rPr>
        <w:t>Actinobacteria</w:t>
      </w:r>
      <w:r w:rsidR="002C77C0" w:rsidRPr="00684BC1">
        <w:rPr>
          <w:rFonts w:ascii="Times New Roman" w:hAnsi="Times New Roman" w:cs="Times New Roman"/>
          <w:sz w:val="24"/>
          <w:szCs w:val="24"/>
          <w:lang w:val="en-US"/>
        </w:rPr>
        <w:t xml:space="preserve"> and </w:t>
      </w:r>
      <w:proofErr w:type="spellStart"/>
      <w:r w:rsidR="002C77C0" w:rsidRPr="00684BC1">
        <w:rPr>
          <w:rFonts w:ascii="Times New Roman" w:hAnsi="Times New Roman" w:cs="Times New Roman"/>
          <w:i/>
          <w:iCs/>
          <w:sz w:val="24"/>
          <w:szCs w:val="24"/>
          <w:lang w:val="en-US"/>
        </w:rPr>
        <w:t>Bacteroidia</w:t>
      </w:r>
      <w:proofErr w:type="spellEnd"/>
      <w:r w:rsidR="002C77C0" w:rsidRPr="00684BC1">
        <w:rPr>
          <w:rFonts w:ascii="Times New Roman" w:hAnsi="Times New Roman" w:cs="Times New Roman"/>
          <w:sz w:val="24"/>
          <w:szCs w:val="24"/>
          <w:lang w:val="en-US"/>
        </w:rPr>
        <w:t xml:space="preserve"> classes in vaginal</w:t>
      </w:r>
      <w:r w:rsidR="00684BC1" w:rsidRPr="00684BC1">
        <w:rPr>
          <w:rFonts w:ascii="Times New Roman" w:hAnsi="Times New Roman" w:cs="Times New Roman"/>
          <w:sz w:val="24"/>
          <w:szCs w:val="24"/>
          <w:lang w:val="en-US"/>
        </w:rPr>
        <w:t xml:space="preserve">ly </w:t>
      </w:r>
      <w:r w:rsidR="002C77C0" w:rsidRPr="00684BC1">
        <w:rPr>
          <w:rFonts w:ascii="Times New Roman" w:hAnsi="Times New Roman" w:cs="Times New Roman"/>
          <w:sz w:val="24"/>
          <w:szCs w:val="24"/>
          <w:lang w:val="en-US"/>
        </w:rPr>
        <w:t xml:space="preserve">born infants </w:t>
      </w:r>
      <w:r w:rsidR="002658DF">
        <w:rPr>
          <w:rFonts w:ascii="Times New Roman" w:hAnsi="Times New Roman" w:cs="Times New Roman"/>
          <w:sz w:val="24"/>
          <w:szCs w:val="24"/>
          <w:lang w:val="en-US"/>
        </w:rPr>
        <w:t>[</w:t>
      </w:r>
      <w:r w:rsidR="002C77C0" w:rsidRPr="00684BC1">
        <w:rPr>
          <w:rFonts w:ascii="Times New Roman" w:hAnsi="Times New Roman" w:cs="Times New Roman"/>
          <w:sz w:val="24"/>
          <w:szCs w:val="24"/>
          <w:lang w:val="en-US"/>
        </w:rPr>
        <w:t>Korpela et al., 2018</w:t>
      </w:r>
      <w:r w:rsidR="002658DF">
        <w:rPr>
          <w:rFonts w:ascii="Times New Roman" w:hAnsi="Times New Roman" w:cs="Times New Roman"/>
          <w:sz w:val="24"/>
          <w:szCs w:val="24"/>
          <w:lang w:val="en-US"/>
        </w:rPr>
        <w:t>]</w:t>
      </w:r>
      <w:r w:rsidR="002C77C0" w:rsidRPr="00684BC1">
        <w:rPr>
          <w:rFonts w:ascii="Times New Roman" w:hAnsi="Times New Roman" w:cs="Times New Roman"/>
          <w:sz w:val="24"/>
          <w:szCs w:val="24"/>
          <w:lang w:val="en-US"/>
        </w:rPr>
        <w:t xml:space="preserve">. </w:t>
      </w:r>
      <w:r w:rsidR="00684BC1" w:rsidRPr="00684BC1">
        <w:rPr>
          <w:rFonts w:ascii="Times New Roman" w:hAnsi="Times New Roman" w:cs="Times New Roman"/>
          <w:sz w:val="24"/>
          <w:szCs w:val="24"/>
          <w:lang w:val="en-US"/>
        </w:rPr>
        <w:t xml:space="preserve">In our study, </w:t>
      </w:r>
      <w:r w:rsidR="00946276" w:rsidRPr="00684BC1">
        <w:rPr>
          <w:rFonts w:ascii="Times New Roman" w:hAnsi="Times New Roman" w:cs="Times New Roman"/>
          <w:i/>
          <w:iCs/>
          <w:sz w:val="24"/>
          <w:szCs w:val="24"/>
          <w:lang w:val="en-US"/>
        </w:rPr>
        <w:t>Streptococcus, Staphylococcus, Lactobacillus, Escherich</w:t>
      </w:r>
      <w:r w:rsidR="00B87F64">
        <w:rPr>
          <w:rFonts w:ascii="Times New Roman" w:hAnsi="Times New Roman" w:cs="Times New Roman"/>
          <w:i/>
          <w:iCs/>
          <w:sz w:val="24"/>
          <w:szCs w:val="24"/>
          <w:lang w:val="en-US"/>
        </w:rPr>
        <w:t>i</w:t>
      </w:r>
      <w:r w:rsidR="00946276" w:rsidRPr="00684BC1">
        <w:rPr>
          <w:rFonts w:ascii="Times New Roman" w:hAnsi="Times New Roman" w:cs="Times New Roman"/>
          <w:i/>
          <w:iCs/>
          <w:sz w:val="24"/>
          <w:szCs w:val="24"/>
          <w:lang w:val="en-US"/>
        </w:rPr>
        <w:t>a/Shigella, Enterococcus</w:t>
      </w:r>
      <w:r w:rsidR="00946276" w:rsidRPr="00684BC1">
        <w:rPr>
          <w:rFonts w:ascii="Times New Roman" w:hAnsi="Times New Roman" w:cs="Times New Roman"/>
          <w:sz w:val="24"/>
          <w:szCs w:val="24"/>
          <w:lang w:val="en-US"/>
        </w:rPr>
        <w:t xml:space="preserve">, and </w:t>
      </w:r>
      <w:r w:rsidR="00946276" w:rsidRPr="00684BC1">
        <w:rPr>
          <w:rFonts w:ascii="Times New Roman" w:hAnsi="Times New Roman" w:cs="Times New Roman"/>
          <w:i/>
          <w:iCs/>
          <w:sz w:val="24"/>
          <w:szCs w:val="24"/>
          <w:lang w:val="en-US"/>
        </w:rPr>
        <w:t>Corynebacterium</w:t>
      </w:r>
      <w:r w:rsidR="00946276" w:rsidRPr="00684BC1">
        <w:rPr>
          <w:rFonts w:ascii="Times New Roman" w:hAnsi="Times New Roman" w:cs="Times New Roman"/>
          <w:sz w:val="24"/>
          <w:szCs w:val="24"/>
          <w:lang w:val="en-US"/>
        </w:rPr>
        <w:t xml:space="preserve"> </w:t>
      </w:r>
      <w:r w:rsidR="00DD2054" w:rsidRPr="00684BC1">
        <w:rPr>
          <w:rFonts w:ascii="Times New Roman" w:hAnsi="Times New Roman" w:cs="Times New Roman"/>
          <w:sz w:val="24"/>
          <w:szCs w:val="24"/>
          <w:lang w:val="en-US"/>
        </w:rPr>
        <w:t xml:space="preserve">were </w:t>
      </w:r>
      <w:r w:rsidR="00684BC1">
        <w:rPr>
          <w:rFonts w:ascii="Times New Roman" w:hAnsi="Times New Roman" w:cs="Times New Roman"/>
          <w:sz w:val="24"/>
          <w:szCs w:val="24"/>
          <w:lang w:val="en-US"/>
        </w:rPr>
        <w:t xml:space="preserve">the </w:t>
      </w:r>
      <w:r w:rsidR="00946276" w:rsidRPr="00684BC1">
        <w:rPr>
          <w:rFonts w:ascii="Times New Roman" w:hAnsi="Times New Roman" w:cs="Times New Roman"/>
          <w:sz w:val="24"/>
          <w:szCs w:val="24"/>
          <w:lang w:val="en-US"/>
        </w:rPr>
        <w:t xml:space="preserve">most frequently recognized in </w:t>
      </w:r>
      <w:r w:rsidR="00952D45" w:rsidRPr="00684BC1">
        <w:rPr>
          <w:rFonts w:ascii="Times New Roman" w:hAnsi="Times New Roman" w:cs="Times New Roman"/>
          <w:sz w:val="24"/>
          <w:szCs w:val="24"/>
          <w:lang w:val="en-US"/>
        </w:rPr>
        <w:t>neonates delivered by c-section</w:t>
      </w:r>
      <w:r w:rsidR="002B345C" w:rsidRPr="00684BC1">
        <w:rPr>
          <w:rFonts w:ascii="Times New Roman" w:hAnsi="Times New Roman" w:cs="Times New Roman"/>
          <w:sz w:val="24"/>
          <w:szCs w:val="24"/>
          <w:lang w:val="en-US"/>
        </w:rPr>
        <w:t xml:space="preserve"> by women with T1D</w:t>
      </w:r>
      <w:r w:rsidR="00952D45" w:rsidRPr="00684BC1">
        <w:rPr>
          <w:rFonts w:ascii="Times New Roman" w:hAnsi="Times New Roman" w:cs="Times New Roman"/>
          <w:sz w:val="24"/>
          <w:szCs w:val="24"/>
          <w:lang w:val="en-US"/>
        </w:rPr>
        <w:t xml:space="preserve">, what indicates </w:t>
      </w:r>
      <w:r w:rsidR="00952D45" w:rsidRPr="00684BC1">
        <w:rPr>
          <w:rFonts w:ascii="Times New Roman" w:hAnsi="Times New Roman" w:cs="Times New Roman"/>
          <w:bCs/>
          <w:sz w:val="24"/>
          <w:szCs w:val="24"/>
          <w:lang w:val="en-US"/>
        </w:rPr>
        <w:t>vertical transmission of the</w:t>
      </w:r>
      <w:r w:rsidR="00684BC1" w:rsidRPr="00684BC1">
        <w:rPr>
          <w:rFonts w:ascii="Times New Roman" w:hAnsi="Times New Roman" w:cs="Times New Roman"/>
          <w:bCs/>
          <w:sz w:val="24"/>
          <w:szCs w:val="24"/>
          <w:lang w:val="en-US"/>
        </w:rPr>
        <w:t>se</w:t>
      </w:r>
      <w:r w:rsidR="00952D45" w:rsidRPr="00684BC1">
        <w:rPr>
          <w:rFonts w:ascii="Times New Roman" w:hAnsi="Times New Roman" w:cs="Times New Roman"/>
          <w:bCs/>
          <w:sz w:val="24"/>
          <w:szCs w:val="24"/>
          <w:lang w:val="en-US"/>
        </w:rPr>
        <w:t xml:space="preserve"> genera from mother to fetus rather than horizontal mother-neonate microbiota transfer</w:t>
      </w:r>
      <w:r w:rsidR="002B345C" w:rsidRPr="00684BC1">
        <w:rPr>
          <w:rFonts w:ascii="Times New Roman" w:hAnsi="Times New Roman" w:cs="Times New Roman"/>
          <w:bCs/>
          <w:sz w:val="24"/>
          <w:szCs w:val="24"/>
          <w:lang w:val="en-US"/>
        </w:rPr>
        <w:t xml:space="preserve">. </w:t>
      </w:r>
      <w:r w:rsidR="00022AF7">
        <w:rPr>
          <w:rFonts w:ascii="Times New Roman" w:hAnsi="Times New Roman" w:cs="Times New Roman"/>
          <w:bCs/>
          <w:sz w:val="24"/>
          <w:szCs w:val="24"/>
          <w:lang w:val="en-US"/>
        </w:rPr>
        <w:t>I</w:t>
      </w:r>
      <w:r w:rsidR="00195E1B">
        <w:rPr>
          <w:rFonts w:ascii="Times New Roman" w:hAnsi="Times New Roman" w:cs="Times New Roman"/>
          <w:bCs/>
          <w:sz w:val="24"/>
          <w:szCs w:val="24"/>
          <w:lang w:val="en-US"/>
        </w:rPr>
        <w:t>n line t</w:t>
      </w:r>
      <w:r w:rsidR="00022AF7">
        <w:rPr>
          <w:rFonts w:ascii="Times New Roman" w:hAnsi="Times New Roman" w:cs="Times New Roman"/>
          <w:bCs/>
          <w:sz w:val="24"/>
          <w:szCs w:val="24"/>
          <w:lang w:val="en-US"/>
        </w:rPr>
        <w:t xml:space="preserve">o </w:t>
      </w:r>
      <w:r w:rsidR="00195E1B">
        <w:rPr>
          <w:rFonts w:ascii="Times New Roman" w:hAnsi="Times New Roman" w:cs="Times New Roman"/>
          <w:bCs/>
          <w:sz w:val="24"/>
          <w:szCs w:val="24"/>
          <w:lang w:val="en-US"/>
        </w:rPr>
        <w:t xml:space="preserve">a </w:t>
      </w:r>
      <w:r w:rsidR="00022AF7">
        <w:rPr>
          <w:rFonts w:ascii="Times New Roman" w:hAnsi="Times New Roman" w:cs="Times New Roman"/>
          <w:bCs/>
          <w:sz w:val="24"/>
          <w:szCs w:val="24"/>
          <w:lang w:val="en-US"/>
        </w:rPr>
        <w:t xml:space="preserve">study performed </w:t>
      </w:r>
      <w:r w:rsidR="00022AF7">
        <w:rPr>
          <w:rFonts w:ascii="Times New Roman" w:hAnsi="Times New Roman" w:cs="Times New Roman"/>
          <w:sz w:val="24"/>
          <w:szCs w:val="24"/>
          <w:lang w:val="en-US"/>
        </w:rPr>
        <w:t>in</w:t>
      </w:r>
      <w:r w:rsidR="00022AF7" w:rsidRPr="003A14FF">
        <w:rPr>
          <w:rFonts w:ascii="Times New Roman" w:hAnsi="Times New Roman" w:cs="Times New Roman"/>
          <w:sz w:val="24"/>
          <w:szCs w:val="24"/>
          <w:lang w:val="en-US"/>
        </w:rPr>
        <w:t xml:space="preserve"> </w:t>
      </w:r>
      <w:r w:rsidR="00022AF7">
        <w:rPr>
          <w:rFonts w:ascii="Times New Roman" w:hAnsi="Times New Roman" w:cs="Times New Roman"/>
          <w:sz w:val="24"/>
          <w:szCs w:val="24"/>
          <w:lang w:val="en-US"/>
        </w:rPr>
        <w:t xml:space="preserve">a </w:t>
      </w:r>
      <w:r w:rsidR="00022AF7" w:rsidRPr="003A14FF">
        <w:rPr>
          <w:rFonts w:ascii="Times New Roman" w:hAnsi="Times New Roman" w:cs="Times New Roman"/>
          <w:sz w:val="24"/>
          <w:szCs w:val="24"/>
          <w:lang w:val="en-US"/>
        </w:rPr>
        <w:t>Swedish cohort</w:t>
      </w:r>
      <w:r w:rsidR="00B87F64">
        <w:rPr>
          <w:rFonts w:ascii="Times New Roman" w:hAnsi="Times New Roman" w:cs="Times New Roman"/>
          <w:sz w:val="24"/>
          <w:szCs w:val="24"/>
          <w:lang w:val="en-US"/>
        </w:rPr>
        <w:t xml:space="preserve"> </w:t>
      </w:r>
      <w:r w:rsidR="002658DF">
        <w:rPr>
          <w:rFonts w:ascii="Times New Roman" w:hAnsi="Times New Roman" w:cs="Times New Roman"/>
          <w:sz w:val="24"/>
          <w:szCs w:val="24"/>
          <w:lang w:val="en-US"/>
        </w:rPr>
        <w:t>[</w:t>
      </w:r>
      <w:proofErr w:type="spellStart"/>
      <w:r w:rsidR="00B87F64" w:rsidRPr="003A14FF">
        <w:rPr>
          <w:rFonts w:ascii="Times New Roman" w:hAnsi="Times New Roman" w:cs="Times New Roman"/>
          <w:sz w:val="24"/>
          <w:szCs w:val="24"/>
          <w:lang w:val="en-US"/>
        </w:rPr>
        <w:t>Backhed</w:t>
      </w:r>
      <w:proofErr w:type="spellEnd"/>
      <w:r w:rsidR="00B87F64" w:rsidRPr="003A14FF">
        <w:rPr>
          <w:rFonts w:ascii="Times New Roman" w:hAnsi="Times New Roman" w:cs="Times New Roman"/>
          <w:sz w:val="24"/>
          <w:szCs w:val="24"/>
          <w:lang w:val="en-US"/>
        </w:rPr>
        <w:t xml:space="preserve"> et al., 2015</w:t>
      </w:r>
      <w:r w:rsidR="002658DF">
        <w:rPr>
          <w:rFonts w:ascii="Times New Roman" w:hAnsi="Times New Roman" w:cs="Times New Roman"/>
          <w:sz w:val="24"/>
          <w:szCs w:val="24"/>
          <w:lang w:val="en-US"/>
        </w:rPr>
        <w:t>]</w:t>
      </w:r>
      <w:r w:rsidR="00022AF7">
        <w:rPr>
          <w:rFonts w:ascii="Times New Roman" w:hAnsi="Times New Roman" w:cs="Times New Roman"/>
          <w:sz w:val="24"/>
          <w:szCs w:val="24"/>
          <w:lang w:val="en-US"/>
        </w:rPr>
        <w:t>,</w:t>
      </w:r>
      <w:r w:rsidR="00022AF7" w:rsidRPr="003A14FF">
        <w:rPr>
          <w:rFonts w:ascii="Times New Roman" w:hAnsi="Times New Roman" w:cs="Times New Roman"/>
          <w:sz w:val="24"/>
          <w:szCs w:val="24"/>
          <w:lang w:val="en-US"/>
        </w:rPr>
        <w:t xml:space="preserve"> </w:t>
      </w:r>
      <w:r w:rsidR="00B87F64">
        <w:rPr>
          <w:rFonts w:ascii="Times New Roman" w:hAnsi="Times New Roman" w:cs="Times New Roman"/>
          <w:sz w:val="24"/>
          <w:szCs w:val="24"/>
          <w:lang w:val="en-US"/>
        </w:rPr>
        <w:t xml:space="preserve">in our investigation </w:t>
      </w:r>
      <w:r w:rsidR="00022AF7" w:rsidRPr="002551C9">
        <w:rPr>
          <w:rFonts w:ascii="Times New Roman" w:hAnsi="Times New Roman" w:cs="Times New Roman"/>
          <w:i/>
          <w:iCs/>
          <w:sz w:val="24"/>
          <w:szCs w:val="24"/>
          <w:lang w:val="en-US"/>
        </w:rPr>
        <w:t>Bacteroides</w:t>
      </w:r>
      <w:r w:rsidR="00195E1B">
        <w:rPr>
          <w:rFonts w:ascii="Times New Roman" w:hAnsi="Times New Roman" w:cs="Times New Roman"/>
          <w:sz w:val="24"/>
          <w:szCs w:val="24"/>
          <w:lang w:val="en-US"/>
        </w:rPr>
        <w:t xml:space="preserve">, </w:t>
      </w:r>
      <w:r w:rsidR="00022AF7" w:rsidRPr="002551C9">
        <w:rPr>
          <w:rFonts w:ascii="Times New Roman" w:hAnsi="Times New Roman" w:cs="Times New Roman"/>
          <w:i/>
          <w:iCs/>
          <w:sz w:val="24"/>
          <w:szCs w:val="24"/>
          <w:lang w:val="en-US"/>
        </w:rPr>
        <w:t>Bifidobacterium</w:t>
      </w:r>
      <w:r w:rsidR="00022AF7" w:rsidRPr="003A14FF">
        <w:rPr>
          <w:rFonts w:ascii="Times New Roman" w:hAnsi="Times New Roman" w:cs="Times New Roman"/>
          <w:sz w:val="24"/>
          <w:szCs w:val="24"/>
          <w:lang w:val="en-US"/>
        </w:rPr>
        <w:t xml:space="preserve"> </w:t>
      </w:r>
      <w:r w:rsidR="00195E1B">
        <w:rPr>
          <w:rFonts w:ascii="Times New Roman" w:hAnsi="Times New Roman" w:cs="Times New Roman"/>
          <w:sz w:val="24"/>
          <w:szCs w:val="24"/>
          <w:lang w:val="en-US"/>
        </w:rPr>
        <w:t xml:space="preserve">and </w:t>
      </w:r>
      <w:r w:rsidR="00195E1B" w:rsidRPr="00195E1B">
        <w:rPr>
          <w:rFonts w:ascii="Times New Roman" w:hAnsi="Times New Roman" w:cs="Times New Roman"/>
          <w:i/>
          <w:iCs/>
          <w:sz w:val="24"/>
          <w:szCs w:val="24"/>
          <w:lang w:val="en-US"/>
        </w:rPr>
        <w:t>Escherichia/Shigella</w:t>
      </w:r>
      <w:r w:rsidR="00195E1B" w:rsidRPr="00195E1B">
        <w:rPr>
          <w:rFonts w:ascii="Times New Roman" w:hAnsi="Times New Roman" w:cs="Times New Roman"/>
          <w:sz w:val="24"/>
          <w:szCs w:val="24"/>
          <w:lang w:val="en-US"/>
        </w:rPr>
        <w:t xml:space="preserve"> </w:t>
      </w:r>
      <w:r w:rsidR="00022AF7" w:rsidRPr="003A14FF">
        <w:rPr>
          <w:rFonts w:ascii="Times New Roman" w:hAnsi="Times New Roman" w:cs="Times New Roman"/>
          <w:sz w:val="24"/>
          <w:szCs w:val="24"/>
          <w:lang w:val="en-US"/>
        </w:rPr>
        <w:t xml:space="preserve">were </w:t>
      </w:r>
      <w:r w:rsidR="00022AF7">
        <w:rPr>
          <w:rFonts w:ascii="Times New Roman" w:hAnsi="Times New Roman" w:cs="Times New Roman"/>
          <w:sz w:val="24"/>
          <w:szCs w:val="24"/>
          <w:lang w:val="en-US"/>
        </w:rPr>
        <w:t xml:space="preserve">found as frequently shared by </w:t>
      </w:r>
      <w:r w:rsidR="00022AF7">
        <w:rPr>
          <w:rFonts w:ascii="Times New Roman" w:hAnsi="Times New Roman" w:cs="Times New Roman"/>
          <w:sz w:val="24"/>
          <w:szCs w:val="24"/>
          <w:lang w:val="en-US"/>
        </w:rPr>
        <w:lastRenderedPageBreak/>
        <w:t>mothers and neonates</w:t>
      </w:r>
      <w:r w:rsidR="00B87F64">
        <w:rPr>
          <w:rFonts w:ascii="Times New Roman" w:hAnsi="Times New Roman" w:cs="Times New Roman"/>
          <w:sz w:val="24"/>
          <w:szCs w:val="24"/>
          <w:lang w:val="en-US"/>
        </w:rPr>
        <w:t>,</w:t>
      </w:r>
      <w:r w:rsidR="00022AF7">
        <w:rPr>
          <w:rFonts w:ascii="Times New Roman" w:hAnsi="Times New Roman" w:cs="Times New Roman"/>
          <w:sz w:val="24"/>
          <w:szCs w:val="24"/>
          <w:lang w:val="en-US"/>
        </w:rPr>
        <w:t xml:space="preserve"> regardless of the </w:t>
      </w:r>
      <w:r w:rsidR="00B87F64">
        <w:rPr>
          <w:rFonts w:ascii="Times New Roman" w:hAnsi="Times New Roman" w:cs="Times New Roman"/>
          <w:sz w:val="24"/>
          <w:szCs w:val="24"/>
          <w:lang w:val="en-US"/>
        </w:rPr>
        <w:t xml:space="preserve">delivery mode in the neonates born to the women with T1D but decreased in the </w:t>
      </w:r>
      <w:r w:rsidR="00594E44">
        <w:rPr>
          <w:rFonts w:ascii="Times New Roman" w:hAnsi="Times New Roman" w:cs="Times New Roman"/>
          <w:sz w:val="24"/>
          <w:szCs w:val="24"/>
          <w:lang w:val="en-US"/>
        </w:rPr>
        <w:t xml:space="preserve">neonates born to unaffected women via C-section. </w:t>
      </w:r>
      <w:r w:rsidR="00CB71A9" w:rsidRPr="00684BC1">
        <w:rPr>
          <w:rFonts w:ascii="Times New Roman" w:hAnsi="Times New Roman" w:cs="Times New Roman"/>
          <w:bCs/>
          <w:sz w:val="24"/>
          <w:szCs w:val="24"/>
          <w:lang w:val="en-US"/>
        </w:rPr>
        <w:t>Overall</w:t>
      </w:r>
      <w:r w:rsidR="002B345C" w:rsidRPr="00684BC1">
        <w:rPr>
          <w:rFonts w:ascii="Times New Roman" w:hAnsi="Times New Roman" w:cs="Times New Roman"/>
          <w:bCs/>
          <w:sz w:val="24"/>
          <w:szCs w:val="24"/>
          <w:lang w:val="en-US"/>
        </w:rPr>
        <w:t>, little</w:t>
      </w:r>
      <w:r w:rsidR="00EC5E8D" w:rsidRPr="00684BC1">
        <w:rPr>
          <w:rFonts w:ascii="Times New Roman" w:hAnsi="Times New Roman" w:cs="Times New Roman"/>
          <w:bCs/>
          <w:sz w:val="24"/>
          <w:szCs w:val="24"/>
          <w:lang w:val="en-US"/>
        </w:rPr>
        <w:t xml:space="preserve"> microbiota</w:t>
      </w:r>
      <w:r w:rsidR="002B345C" w:rsidRPr="00684BC1">
        <w:rPr>
          <w:rFonts w:ascii="Times New Roman" w:hAnsi="Times New Roman" w:cs="Times New Roman"/>
          <w:bCs/>
          <w:sz w:val="24"/>
          <w:szCs w:val="24"/>
          <w:lang w:val="en-US"/>
        </w:rPr>
        <w:t xml:space="preserve"> </w:t>
      </w:r>
      <w:r w:rsidR="00CB71A9" w:rsidRPr="00684BC1">
        <w:rPr>
          <w:rFonts w:ascii="Times New Roman" w:hAnsi="Times New Roman" w:cs="Times New Roman"/>
          <w:bCs/>
          <w:sz w:val="24"/>
          <w:szCs w:val="24"/>
          <w:lang w:val="en-US"/>
        </w:rPr>
        <w:t>varia</w:t>
      </w:r>
      <w:r w:rsidR="002B345C" w:rsidRPr="00684BC1">
        <w:rPr>
          <w:rFonts w:ascii="Times New Roman" w:hAnsi="Times New Roman" w:cs="Times New Roman"/>
          <w:bCs/>
          <w:sz w:val="24"/>
          <w:szCs w:val="24"/>
          <w:lang w:val="en-US"/>
        </w:rPr>
        <w:t>tion was found</w:t>
      </w:r>
      <w:r w:rsidR="00CB71A9" w:rsidRPr="00684BC1">
        <w:rPr>
          <w:rFonts w:ascii="Times New Roman" w:hAnsi="Times New Roman" w:cs="Times New Roman"/>
          <w:bCs/>
          <w:sz w:val="24"/>
          <w:szCs w:val="24"/>
          <w:lang w:val="en-US"/>
        </w:rPr>
        <w:t>,</w:t>
      </w:r>
      <w:r w:rsidR="002B345C" w:rsidRPr="00684BC1">
        <w:rPr>
          <w:rFonts w:ascii="Times New Roman" w:hAnsi="Times New Roman" w:cs="Times New Roman"/>
          <w:bCs/>
          <w:sz w:val="24"/>
          <w:szCs w:val="24"/>
          <w:lang w:val="en-US"/>
        </w:rPr>
        <w:t xml:space="preserve"> </w:t>
      </w:r>
      <w:r w:rsidR="00594E44">
        <w:rPr>
          <w:rFonts w:ascii="Times New Roman" w:hAnsi="Times New Roman" w:cs="Times New Roman"/>
          <w:bCs/>
          <w:sz w:val="24"/>
          <w:szCs w:val="24"/>
          <w:lang w:val="en-US"/>
        </w:rPr>
        <w:t>discussing</w:t>
      </w:r>
      <w:r w:rsidR="002B345C" w:rsidRPr="00684BC1">
        <w:rPr>
          <w:rFonts w:ascii="Times New Roman" w:hAnsi="Times New Roman" w:cs="Times New Roman"/>
          <w:bCs/>
          <w:sz w:val="24"/>
          <w:szCs w:val="24"/>
          <w:lang w:val="en-US"/>
        </w:rPr>
        <w:t xml:space="preserve"> th</w:t>
      </w:r>
      <w:r w:rsidR="00CB71A9" w:rsidRPr="00684BC1">
        <w:rPr>
          <w:rFonts w:ascii="Times New Roman" w:hAnsi="Times New Roman" w:cs="Times New Roman"/>
          <w:bCs/>
          <w:sz w:val="24"/>
          <w:szCs w:val="24"/>
          <w:lang w:val="en-US"/>
        </w:rPr>
        <w:t>e</w:t>
      </w:r>
      <w:r w:rsidR="002B345C" w:rsidRPr="00684BC1">
        <w:rPr>
          <w:rFonts w:ascii="Times New Roman" w:hAnsi="Times New Roman" w:cs="Times New Roman"/>
          <w:bCs/>
          <w:sz w:val="24"/>
          <w:szCs w:val="24"/>
          <w:lang w:val="en-US"/>
        </w:rPr>
        <w:t xml:space="preserve">se 41 genera in vaginally </w:t>
      </w:r>
      <w:r w:rsidR="00CB71A9" w:rsidRPr="00684BC1">
        <w:rPr>
          <w:rFonts w:ascii="Times New Roman" w:hAnsi="Times New Roman" w:cs="Times New Roman"/>
          <w:bCs/>
          <w:sz w:val="24"/>
          <w:szCs w:val="24"/>
          <w:lang w:val="en-US"/>
        </w:rPr>
        <w:t xml:space="preserve">versus cesarean </w:t>
      </w:r>
      <w:r w:rsidR="002B345C" w:rsidRPr="00684BC1">
        <w:rPr>
          <w:rFonts w:ascii="Times New Roman" w:hAnsi="Times New Roman" w:cs="Times New Roman"/>
          <w:bCs/>
          <w:sz w:val="24"/>
          <w:szCs w:val="24"/>
          <w:lang w:val="en-US"/>
        </w:rPr>
        <w:t>delivered neonates</w:t>
      </w:r>
      <w:r w:rsidR="00684BC1" w:rsidRPr="00684BC1">
        <w:rPr>
          <w:rFonts w:ascii="Times New Roman" w:hAnsi="Times New Roman" w:cs="Times New Roman"/>
          <w:bCs/>
          <w:sz w:val="24"/>
          <w:szCs w:val="24"/>
          <w:lang w:val="en-US"/>
        </w:rPr>
        <w:t>, regardless the disease of T1D in women</w:t>
      </w:r>
      <w:r w:rsidR="00594E44">
        <w:rPr>
          <w:rFonts w:ascii="Times New Roman" w:hAnsi="Times New Roman" w:cs="Times New Roman"/>
          <w:bCs/>
          <w:sz w:val="24"/>
          <w:szCs w:val="24"/>
          <w:lang w:val="en-US"/>
        </w:rPr>
        <w:t xml:space="preserve">. This </w:t>
      </w:r>
      <w:r w:rsidR="0049244D">
        <w:rPr>
          <w:rFonts w:ascii="Times New Roman" w:hAnsi="Times New Roman" w:cs="Times New Roman"/>
          <w:bCs/>
          <w:sz w:val="24"/>
          <w:szCs w:val="24"/>
          <w:lang w:val="en-US"/>
        </w:rPr>
        <w:t>suggests</w:t>
      </w:r>
      <w:r w:rsidR="00594E44">
        <w:rPr>
          <w:rFonts w:ascii="Times New Roman" w:hAnsi="Times New Roman" w:cs="Times New Roman"/>
          <w:bCs/>
          <w:sz w:val="24"/>
          <w:szCs w:val="24"/>
          <w:lang w:val="en-US"/>
        </w:rPr>
        <w:t xml:space="preserve"> no impact of the disease of T1D and the delivery mode on the </w:t>
      </w:r>
      <w:r w:rsidR="00594E44" w:rsidRPr="00594E44">
        <w:rPr>
          <w:rFonts w:ascii="Times New Roman" w:hAnsi="Times New Roman" w:cs="Times New Roman"/>
          <w:bCs/>
          <w:sz w:val="24"/>
          <w:szCs w:val="24"/>
          <w:lang w:val="en-US"/>
        </w:rPr>
        <w:t>mother-neonate microbiota transfer</w:t>
      </w:r>
      <w:r w:rsidR="00594E44">
        <w:rPr>
          <w:rFonts w:ascii="Times New Roman" w:hAnsi="Times New Roman" w:cs="Times New Roman"/>
          <w:bCs/>
          <w:sz w:val="24"/>
          <w:szCs w:val="24"/>
          <w:lang w:val="en-US"/>
        </w:rPr>
        <w:t xml:space="preserve"> of the</w:t>
      </w:r>
      <w:r w:rsidR="0049244D">
        <w:rPr>
          <w:rFonts w:ascii="Times New Roman" w:hAnsi="Times New Roman" w:cs="Times New Roman"/>
          <w:bCs/>
          <w:sz w:val="24"/>
          <w:szCs w:val="24"/>
          <w:lang w:val="en-US"/>
        </w:rPr>
        <w:t>se</w:t>
      </w:r>
      <w:r w:rsidR="00594E44">
        <w:rPr>
          <w:rFonts w:ascii="Times New Roman" w:hAnsi="Times New Roman" w:cs="Times New Roman"/>
          <w:bCs/>
          <w:sz w:val="24"/>
          <w:szCs w:val="24"/>
          <w:lang w:val="en-US"/>
        </w:rPr>
        <w:t xml:space="preserve"> 41 identified genera.</w:t>
      </w:r>
      <w:r w:rsidR="001A5D4B">
        <w:rPr>
          <w:rFonts w:ascii="Times New Roman" w:hAnsi="Times New Roman" w:cs="Times New Roman"/>
          <w:bCs/>
          <w:sz w:val="24"/>
          <w:szCs w:val="24"/>
          <w:lang w:val="en-US"/>
        </w:rPr>
        <w:t xml:space="preserve"> </w:t>
      </w:r>
      <w:r w:rsidR="004972D9" w:rsidRPr="004972D9">
        <w:rPr>
          <w:rFonts w:ascii="Times New Roman" w:hAnsi="Times New Roman" w:cs="Times New Roman"/>
          <w:bCs/>
          <w:sz w:val="24"/>
          <w:szCs w:val="24"/>
          <w:lang w:val="en-US"/>
        </w:rPr>
        <w:t xml:space="preserve">As bacterial </w:t>
      </w:r>
      <w:r w:rsidR="00445681">
        <w:rPr>
          <w:rFonts w:ascii="Times New Roman" w:hAnsi="Times New Roman" w:cs="Times New Roman"/>
          <w:bCs/>
          <w:sz w:val="24"/>
          <w:szCs w:val="24"/>
          <w:lang w:val="en-US"/>
        </w:rPr>
        <w:t>genera</w:t>
      </w:r>
      <w:r w:rsidR="004972D9" w:rsidRPr="004972D9">
        <w:rPr>
          <w:rFonts w:ascii="Times New Roman" w:hAnsi="Times New Roman" w:cs="Times New Roman"/>
          <w:bCs/>
          <w:sz w:val="24"/>
          <w:szCs w:val="24"/>
          <w:lang w:val="en-US"/>
        </w:rPr>
        <w:t xml:space="preserve"> were identified in maternal-neonatal dyads, </w:t>
      </w:r>
      <w:r w:rsidR="00445681" w:rsidRPr="00445681">
        <w:rPr>
          <w:rFonts w:ascii="Times New Roman" w:hAnsi="Times New Roman" w:cs="Times New Roman"/>
          <w:bCs/>
          <w:sz w:val="24"/>
          <w:szCs w:val="24"/>
          <w:lang w:val="en-US"/>
        </w:rPr>
        <w:t xml:space="preserve">the next step was to look at </w:t>
      </w:r>
      <w:commentRangeStart w:id="147"/>
      <w:r w:rsidR="00445681" w:rsidRPr="00445681">
        <w:rPr>
          <w:rFonts w:ascii="Times New Roman" w:hAnsi="Times New Roman" w:cs="Times New Roman"/>
          <w:bCs/>
          <w:sz w:val="24"/>
          <w:szCs w:val="24"/>
          <w:lang w:val="en-US"/>
        </w:rPr>
        <w:t xml:space="preserve">the </w:t>
      </w:r>
      <w:r w:rsidR="00142B76">
        <w:rPr>
          <w:rFonts w:ascii="Times New Roman" w:hAnsi="Times New Roman" w:cs="Times New Roman"/>
          <w:bCs/>
          <w:sz w:val="24"/>
          <w:szCs w:val="24"/>
          <w:lang w:val="en-US"/>
        </w:rPr>
        <w:t>potential</w:t>
      </w:r>
      <w:r w:rsidR="00445681" w:rsidRPr="00445681">
        <w:rPr>
          <w:rFonts w:ascii="Times New Roman" w:hAnsi="Times New Roman" w:cs="Times New Roman"/>
          <w:bCs/>
          <w:sz w:val="24"/>
          <w:szCs w:val="24"/>
          <w:lang w:val="en-US"/>
        </w:rPr>
        <w:t xml:space="preserve"> T1D-altered microbiota metabolic pathways</w:t>
      </w:r>
      <w:commentRangeEnd w:id="147"/>
      <w:r w:rsidR="00C722DE">
        <w:rPr>
          <w:rStyle w:val="CommentReference"/>
        </w:rPr>
        <w:commentReference w:id="147"/>
      </w:r>
      <w:r w:rsidR="00445681" w:rsidRPr="00445681">
        <w:rPr>
          <w:rFonts w:ascii="Times New Roman" w:hAnsi="Times New Roman" w:cs="Times New Roman"/>
          <w:bCs/>
          <w:sz w:val="24"/>
          <w:szCs w:val="24"/>
          <w:lang w:val="en-US"/>
        </w:rPr>
        <w:t xml:space="preserve"> in these dyads.</w:t>
      </w:r>
    </w:p>
    <w:p w14:paraId="14A1B883" w14:textId="3695C3C6" w:rsidR="00E82748" w:rsidRDefault="00057E37" w:rsidP="00E82748">
      <w:pPr>
        <w:spacing w:line="480" w:lineRule="auto"/>
        <w:ind w:firstLine="708"/>
        <w:jc w:val="both"/>
        <w:rPr>
          <w:rFonts w:ascii="Times New Roman" w:hAnsi="Times New Roman" w:cs="Times New Roman"/>
          <w:sz w:val="24"/>
          <w:szCs w:val="24"/>
          <w:lang w:val="en-US"/>
        </w:rPr>
      </w:pPr>
      <w:r w:rsidRPr="00057E37">
        <w:rPr>
          <w:rFonts w:ascii="Times New Roman" w:hAnsi="Times New Roman" w:cs="Times New Roman"/>
          <w:sz w:val="24"/>
          <w:szCs w:val="24"/>
          <w:lang w:val="en-US"/>
        </w:rPr>
        <w:t xml:space="preserve">The effect of the gut microflora on the host as a </w:t>
      </w:r>
      <w:r w:rsidRPr="003113F4">
        <w:rPr>
          <w:rFonts w:ascii="Times New Roman" w:hAnsi="Times New Roman" w:cs="Times New Roman"/>
          <w:sz w:val="24"/>
          <w:szCs w:val="24"/>
          <w:lang w:val="en-US"/>
        </w:rPr>
        <w:t xml:space="preserve">complex interaction, mainly based on the products of </w:t>
      </w:r>
      <w:r w:rsidRPr="000B3D88">
        <w:rPr>
          <w:rFonts w:ascii="Times New Roman" w:hAnsi="Times New Roman" w:cs="Times New Roman"/>
          <w:b/>
          <w:bCs/>
          <w:sz w:val="24"/>
          <w:szCs w:val="24"/>
          <w:lang w:val="en-US"/>
        </w:rPr>
        <w:t>bacterial metabolism</w:t>
      </w:r>
      <w:r w:rsidRPr="003113F4">
        <w:rPr>
          <w:rFonts w:ascii="Times New Roman" w:hAnsi="Times New Roman" w:cs="Times New Roman"/>
          <w:sz w:val="24"/>
          <w:szCs w:val="24"/>
          <w:lang w:val="en-US"/>
        </w:rPr>
        <w:t xml:space="preserve"> that affect the host's metabolism [</w:t>
      </w:r>
      <w:r w:rsidR="003113F4" w:rsidRPr="003113F4">
        <w:rPr>
          <w:rFonts w:ascii="Times New Roman" w:hAnsi="Times New Roman" w:cs="Times New Roman"/>
          <w:sz w:val="24"/>
          <w:szCs w:val="24"/>
          <w:lang w:val="en-GB"/>
        </w:rPr>
        <w:t>Fan and Pedersen, 2021</w:t>
      </w:r>
      <w:r w:rsidRPr="003113F4">
        <w:rPr>
          <w:rFonts w:ascii="Times New Roman" w:hAnsi="Times New Roman" w:cs="Times New Roman"/>
          <w:sz w:val="24"/>
          <w:szCs w:val="24"/>
          <w:lang w:val="en-US"/>
        </w:rPr>
        <w:t>], intestinal barrier integrity [</w:t>
      </w:r>
      <w:r w:rsidR="003113F4">
        <w:rPr>
          <w:rFonts w:ascii="Times New Roman" w:hAnsi="Times New Roman" w:cs="Times New Roman"/>
          <w:sz w:val="24"/>
          <w:szCs w:val="24"/>
          <w:lang w:val="en-US"/>
        </w:rPr>
        <w:t>Lavelle and</w:t>
      </w:r>
      <w:r w:rsidR="003113F4" w:rsidRPr="003113F4">
        <w:rPr>
          <w:rFonts w:ascii="Times New Roman" w:hAnsi="Times New Roman" w:cs="Times New Roman"/>
          <w:sz w:val="24"/>
          <w:szCs w:val="24"/>
          <w:lang w:val="en-US"/>
        </w:rPr>
        <w:t xml:space="preserve"> Sokol</w:t>
      </w:r>
      <w:r w:rsidR="003113F4">
        <w:rPr>
          <w:rFonts w:ascii="Times New Roman" w:hAnsi="Times New Roman" w:cs="Times New Roman"/>
          <w:sz w:val="24"/>
          <w:szCs w:val="24"/>
          <w:lang w:val="en-US"/>
        </w:rPr>
        <w:t>, 2020</w:t>
      </w:r>
      <w:r w:rsidRPr="003113F4">
        <w:rPr>
          <w:rFonts w:ascii="Times New Roman" w:hAnsi="Times New Roman" w:cs="Times New Roman"/>
          <w:sz w:val="24"/>
          <w:szCs w:val="24"/>
          <w:lang w:val="en-US"/>
        </w:rPr>
        <w:t>]</w:t>
      </w:r>
      <w:r w:rsidR="00142B76" w:rsidRPr="003113F4">
        <w:rPr>
          <w:rFonts w:ascii="Times New Roman" w:hAnsi="Times New Roman" w:cs="Times New Roman"/>
          <w:sz w:val="24"/>
          <w:szCs w:val="24"/>
          <w:lang w:val="en-US"/>
        </w:rPr>
        <w:t>,</w:t>
      </w:r>
      <w:r w:rsidRPr="003113F4">
        <w:rPr>
          <w:rFonts w:ascii="Times New Roman" w:hAnsi="Times New Roman" w:cs="Times New Roman"/>
          <w:sz w:val="24"/>
          <w:szCs w:val="24"/>
          <w:lang w:val="en-US"/>
        </w:rPr>
        <w:t xml:space="preserve"> and immunity has been reported </w:t>
      </w:r>
      <w:r w:rsidR="00BD5C71" w:rsidRPr="003113F4">
        <w:rPr>
          <w:rFonts w:ascii="Times New Roman" w:hAnsi="Times New Roman" w:cs="Times New Roman"/>
          <w:sz w:val="24"/>
          <w:szCs w:val="24"/>
          <w:lang w:val="en-US"/>
        </w:rPr>
        <w:t>[</w:t>
      </w:r>
      <w:r w:rsidR="001471DB" w:rsidRPr="003113F4">
        <w:rPr>
          <w:rFonts w:ascii="Times New Roman" w:hAnsi="Times New Roman" w:cs="Times New Roman"/>
          <w:sz w:val="24"/>
          <w:szCs w:val="24"/>
          <w:lang w:val="en-US"/>
        </w:rPr>
        <w:t>Vatanen</w:t>
      </w:r>
      <w:r w:rsidR="001471DB" w:rsidRPr="00057E37">
        <w:rPr>
          <w:rFonts w:ascii="Times New Roman" w:hAnsi="Times New Roman" w:cs="Times New Roman"/>
          <w:sz w:val="24"/>
          <w:szCs w:val="24"/>
          <w:lang w:val="en-US"/>
        </w:rPr>
        <w:t xml:space="preserve"> et al, 2016</w:t>
      </w:r>
      <w:r w:rsidR="00BD5C7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A671D">
        <w:rPr>
          <w:rFonts w:ascii="Times New Roman" w:hAnsi="Times New Roman" w:cs="Times New Roman"/>
          <w:sz w:val="24"/>
          <w:szCs w:val="24"/>
          <w:lang w:val="en-US"/>
        </w:rPr>
        <w:t>However, s</w:t>
      </w:r>
      <w:r w:rsidR="003A671D" w:rsidRPr="007D4CD8">
        <w:rPr>
          <w:rFonts w:ascii="Times New Roman" w:hAnsi="Times New Roman" w:cs="Times New Roman"/>
          <w:sz w:val="24"/>
          <w:szCs w:val="24"/>
          <w:lang w:val="en-US"/>
        </w:rPr>
        <w:t xml:space="preserve">ince multiple taxa have overlapping metabolic function, subtle variations in which microbiota occupy a niche may not contribute to physiologically meaningful differences in the host [Aagaard, </w:t>
      </w:r>
      <w:proofErr w:type="spellStart"/>
      <w:r w:rsidR="003A671D" w:rsidRPr="007D4CD8">
        <w:rPr>
          <w:rFonts w:ascii="Times New Roman" w:hAnsi="Times New Roman" w:cs="Times New Roman"/>
          <w:i/>
          <w:iCs/>
          <w:sz w:val="24"/>
          <w:szCs w:val="24"/>
          <w:lang w:val="en-US"/>
        </w:rPr>
        <w:t>EBioMedicine</w:t>
      </w:r>
      <w:proofErr w:type="spellEnd"/>
      <w:r w:rsidR="003A671D" w:rsidRPr="007D4CD8">
        <w:rPr>
          <w:rFonts w:ascii="Times New Roman" w:hAnsi="Times New Roman" w:cs="Times New Roman"/>
          <w:sz w:val="24"/>
          <w:szCs w:val="24"/>
          <w:lang w:val="en-US"/>
        </w:rPr>
        <w:t>, 2020].</w:t>
      </w:r>
      <w:r w:rsidR="003A671D">
        <w:rPr>
          <w:rFonts w:ascii="Times New Roman" w:hAnsi="Times New Roman" w:cs="Times New Roman"/>
          <w:sz w:val="24"/>
          <w:szCs w:val="24"/>
          <w:lang w:val="en-US"/>
        </w:rPr>
        <w:t xml:space="preserve"> Still</w:t>
      </w:r>
      <w:r w:rsidRPr="00057E37">
        <w:rPr>
          <w:rFonts w:ascii="Times New Roman" w:hAnsi="Times New Roman" w:cs="Times New Roman"/>
          <w:sz w:val="24"/>
          <w:szCs w:val="24"/>
          <w:lang w:val="en-US"/>
        </w:rPr>
        <w:t>, the influence of the micro</w:t>
      </w:r>
      <w:r w:rsidR="00BD5C71">
        <w:rPr>
          <w:rFonts w:ascii="Times New Roman" w:hAnsi="Times New Roman" w:cs="Times New Roman"/>
          <w:sz w:val="24"/>
          <w:szCs w:val="24"/>
          <w:lang w:val="en-US"/>
        </w:rPr>
        <w:t>biota</w:t>
      </w:r>
      <w:r w:rsidRPr="00057E37">
        <w:rPr>
          <w:rFonts w:ascii="Times New Roman" w:hAnsi="Times New Roman" w:cs="Times New Roman"/>
          <w:sz w:val="24"/>
          <w:szCs w:val="24"/>
          <w:lang w:val="en-US"/>
        </w:rPr>
        <w:t xml:space="preserve"> of the female reproductive track can be considered in relation to the influence of the </w:t>
      </w:r>
      <w:r w:rsidRPr="004A78CA">
        <w:rPr>
          <w:rFonts w:ascii="Times New Roman" w:hAnsi="Times New Roman" w:cs="Times New Roman"/>
          <w:sz w:val="24"/>
          <w:szCs w:val="24"/>
          <w:lang w:val="en-US"/>
        </w:rPr>
        <w:t xml:space="preserve">products of bacterial metabolism on the course of pregnancy, </w:t>
      </w:r>
      <w:r w:rsidR="00E82748">
        <w:rPr>
          <w:rFonts w:ascii="Times New Roman" w:hAnsi="Times New Roman" w:cs="Times New Roman"/>
          <w:sz w:val="24"/>
          <w:szCs w:val="24"/>
          <w:lang w:val="en-US"/>
        </w:rPr>
        <w:t>especially</w:t>
      </w:r>
      <w:r w:rsidRPr="004A78CA">
        <w:rPr>
          <w:rFonts w:ascii="Times New Roman" w:hAnsi="Times New Roman" w:cs="Times New Roman"/>
          <w:sz w:val="24"/>
          <w:szCs w:val="24"/>
          <w:lang w:val="en-US"/>
        </w:rPr>
        <w:t xml:space="preserve"> in pregnancy with T1D</w:t>
      </w:r>
      <w:r w:rsidR="00142B76">
        <w:rPr>
          <w:rFonts w:ascii="Times New Roman" w:hAnsi="Times New Roman" w:cs="Times New Roman"/>
          <w:sz w:val="24"/>
          <w:szCs w:val="24"/>
          <w:lang w:val="en-US"/>
        </w:rPr>
        <w:t xml:space="preserve">, in which </w:t>
      </w:r>
      <w:r w:rsidR="00142B76" w:rsidRPr="00142B76">
        <w:rPr>
          <w:rFonts w:ascii="Times New Roman" w:hAnsi="Times New Roman" w:cs="Times New Roman"/>
          <w:sz w:val="24"/>
          <w:szCs w:val="24"/>
          <w:lang w:val="en-US"/>
        </w:rPr>
        <w:t>numerous complications arise</w:t>
      </w:r>
      <w:r w:rsidR="00E82748">
        <w:rPr>
          <w:rFonts w:ascii="Times New Roman" w:hAnsi="Times New Roman" w:cs="Times New Roman"/>
          <w:sz w:val="24"/>
          <w:szCs w:val="24"/>
          <w:lang w:val="en-US"/>
        </w:rPr>
        <w:t xml:space="preserve"> [ref.]</w:t>
      </w:r>
    </w:p>
    <w:p w14:paraId="3E559094" w14:textId="4E5F6B20" w:rsidR="00657B8E" w:rsidRDefault="008177C0" w:rsidP="00882A31">
      <w:pPr>
        <w:spacing w:line="480" w:lineRule="auto"/>
        <w:ind w:firstLine="708"/>
        <w:jc w:val="both"/>
        <w:rPr>
          <w:rFonts w:ascii="Times New Roman" w:hAnsi="Times New Roman" w:cs="Times New Roman"/>
          <w:sz w:val="24"/>
          <w:szCs w:val="24"/>
          <w:lang w:val="en-US"/>
        </w:rPr>
      </w:pPr>
      <w:r w:rsidRPr="004A78CA">
        <w:rPr>
          <w:rFonts w:ascii="Times New Roman" w:hAnsi="Times New Roman" w:cs="Times New Roman"/>
          <w:sz w:val="24"/>
          <w:szCs w:val="24"/>
          <w:lang w:val="en-US"/>
        </w:rPr>
        <w:t xml:space="preserve">Previously, in the study on gut microbiome in infants </w:t>
      </w:r>
      <w:r w:rsidR="004A78CA" w:rsidRPr="004A78CA">
        <w:rPr>
          <w:rFonts w:ascii="Times New Roman" w:hAnsi="Times New Roman" w:cs="Times New Roman"/>
          <w:sz w:val="24"/>
          <w:szCs w:val="24"/>
          <w:lang w:val="en-US"/>
        </w:rPr>
        <w:t xml:space="preserve">from Finland and Estonia </w:t>
      </w:r>
      <w:r w:rsidRPr="004A78CA">
        <w:rPr>
          <w:rFonts w:ascii="Times New Roman" w:hAnsi="Times New Roman" w:cs="Times New Roman"/>
          <w:sz w:val="24"/>
          <w:szCs w:val="24"/>
          <w:lang w:val="en-US"/>
        </w:rPr>
        <w:t>carried T1D-predisposing HLA alleles</w:t>
      </w:r>
      <w:r w:rsidR="004A78CA" w:rsidRPr="004A78CA">
        <w:rPr>
          <w:rFonts w:ascii="Times New Roman" w:hAnsi="Times New Roman" w:cs="Times New Roman"/>
          <w:sz w:val="24"/>
          <w:szCs w:val="24"/>
          <w:lang w:val="en-US"/>
        </w:rPr>
        <w:t>,</w:t>
      </w:r>
      <w:r w:rsidRPr="004A78CA">
        <w:rPr>
          <w:rFonts w:ascii="Times New Roman" w:hAnsi="Times New Roman" w:cs="Times New Roman"/>
          <w:sz w:val="24"/>
          <w:szCs w:val="24"/>
          <w:lang w:val="en-US"/>
        </w:rPr>
        <w:t xml:space="preserve"> </w:t>
      </w:r>
      <w:r w:rsidR="004F4778">
        <w:rPr>
          <w:rFonts w:ascii="Times New Roman" w:hAnsi="Times New Roman" w:cs="Times New Roman"/>
          <w:sz w:val="24"/>
          <w:szCs w:val="24"/>
          <w:lang w:val="en-US"/>
        </w:rPr>
        <w:t>extensive</w:t>
      </w:r>
      <w:r w:rsidRPr="004A78CA">
        <w:rPr>
          <w:rFonts w:ascii="Times New Roman" w:hAnsi="Times New Roman" w:cs="Times New Roman"/>
          <w:sz w:val="24"/>
          <w:szCs w:val="24"/>
          <w:lang w:val="en-US"/>
        </w:rPr>
        <w:t xml:space="preserve"> variation in overall taxonomic composition between and within individuals over time</w:t>
      </w:r>
      <w:r w:rsidR="004A78CA" w:rsidRPr="004A78CA">
        <w:rPr>
          <w:rFonts w:ascii="Times New Roman" w:hAnsi="Times New Roman" w:cs="Times New Roman"/>
          <w:sz w:val="24"/>
          <w:szCs w:val="24"/>
          <w:lang w:val="en-US"/>
        </w:rPr>
        <w:t xml:space="preserve"> was found, but at the same time </w:t>
      </w:r>
      <w:r w:rsidRPr="004A78CA">
        <w:rPr>
          <w:rFonts w:ascii="Times New Roman" w:hAnsi="Times New Roman" w:cs="Times New Roman"/>
          <w:sz w:val="24"/>
          <w:szCs w:val="24"/>
          <w:lang w:val="en-US"/>
        </w:rPr>
        <w:t xml:space="preserve">there was significantly less variation in the metabolic composition of the </w:t>
      </w:r>
      <w:r w:rsidRPr="00142B76">
        <w:rPr>
          <w:rFonts w:ascii="Times New Roman" w:hAnsi="Times New Roman" w:cs="Times New Roman"/>
          <w:sz w:val="24"/>
          <w:szCs w:val="24"/>
          <w:lang w:val="en-US"/>
        </w:rPr>
        <w:t>microbiome, and almost no variation in its metabolic pathway coding potential [Kostic et al. 2015].</w:t>
      </w:r>
      <w:r w:rsidR="00415053" w:rsidRPr="00142B76">
        <w:rPr>
          <w:rFonts w:ascii="Times New Roman" w:hAnsi="Times New Roman" w:cs="Times New Roman"/>
          <w:sz w:val="24"/>
          <w:szCs w:val="24"/>
          <w:lang w:val="en-US"/>
        </w:rPr>
        <w:t xml:space="preserve"> </w:t>
      </w:r>
      <w:r w:rsidR="00142B76" w:rsidRPr="00142B76">
        <w:rPr>
          <w:rStyle w:val="jlqj4b"/>
          <w:rFonts w:ascii="Times New Roman" w:hAnsi="Times New Roman" w:cs="Times New Roman"/>
          <w:sz w:val="24"/>
          <w:szCs w:val="24"/>
          <w:lang w:val="en"/>
        </w:rPr>
        <w:t xml:space="preserve">Therefore, we assumed that </w:t>
      </w:r>
      <w:r w:rsidR="00142B76" w:rsidRPr="000B3D88">
        <w:rPr>
          <w:rStyle w:val="jlqj4b"/>
          <w:rFonts w:ascii="Times New Roman" w:hAnsi="Times New Roman" w:cs="Times New Roman"/>
          <w:b/>
          <w:bCs/>
          <w:sz w:val="24"/>
          <w:szCs w:val="24"/>
          <w:lang w:val="en"/>
        </w:rPr>
        <w:t>the metabolic pathways predictions</w:t>
      </w:r>
      <w:r w:rsidR="00142B76" w:rsidRPr="00142B76">
        <w:rPr>
          <w:rStyle w:val="jlqj4b"/>
          <w:rFonts w:ascii="Times New Roman" w:hAnsi="Times New Roman" w:cs="Times New Roman"/>
          <w:sz w:val="24"/>
          <w:szCs w:val="24"/>
          <w:lang w:val="en"/>
        </w:rPr>
        <w:t xml:space="preserve"> should be informative if performed in maternal-neonatal dyads and should allow for the identification of many common metabolic pathways and only a few, if any, </w:t>
      </w:r>
      <w:r w:rsidR="00142B76" w:rsidRPr="000B3D88">
        <w:rPr>
          <w:rStyle w:val="jlqj4b"/>
          <w:rFonts w:ascii="Times New Roman" w:hAnsi="Times New Roman" w:cs="Times New Roman"/>
          <w:b/>
          <w:bCs/>
          <w:sz w:val="24"/>
          <w:szCs w:val="24"/>
          <w:lang w:val="en"/>
        </w:rPr>
        <w:t xml:space="preserve">pathways specific </w:t>
      </w:r>
      <w:r w:rsidR="00833BDE" w:rsidRPr="000B3D88">
        <w:rPr>
          <w:rStyle w:val="jlqj4b"/>
          <w:rFonts w:ascii="Times New Roman" w:hAnsi="Times New Roman" w:cs="Times New Roman"/>
          <w:b/>
          <w:bCs/>
          <w:sz w:val="24"/>
          <w:szCs w:val="24"/>
          <w:lang w:val="en"/>
        </w:rPr>
        <w:lastRenderedPageBreak/>
        <w:t xml:space="preserve">for </w:t>
      </w:r>
      <w:r w:rsidR="00142B76" w:rsidRPr="000B3D88">
        <w:rPr>
          <w:rStyle w:val="jlqj4b"/>
          <w:rFonts w:ascii="Times New Roman" w:hAnsi="Times New Roman" w:cs="Times New Roman"/>
          <w:b/>
          <w:bCs/>
          <w:sz w:val="24"/>
          <w:szCs w:val="24"/>
          <w:lang w:val="en"/>
        </w:rPr>
        <w:t>women with T1D</w:t>
      </w:r>
      <w:r w:rsidR="00142B76" w:rsidRPr="00142B76">
        <w:rPr>
          <w:rStyle w:val="jlqj4b"/>
          <w:rFonts w:ascii="Times New Roman" w:hAnsi="Times New Roman" w:cs="Times New Roman"/>
          <w:sz w:val="24"/>
          <w:szCs w:val="24"/>
          <w:lang w:val="en"/>
        </w:rPr>
        <w:t xml:space="preserve"> and their newborns.</w:t>
      </w:r>
      <w:r w:rsidR="00142B76" w:rsidRPr="00142B76">
        <w:rPr>
          <w:lang w:val="en-US"/>
        </w:rPr>
        <w:t xml:space="preserve"> </w:t>
      </w:r>
      <w:r w:rsidR="003A671D" w:rsidRPr="006966A9">
        <w:rPr>
          <w:rFonts w:ascii="Times New Roman" w:hAnsi="Times New Roman" w:cs="Times New Roman"/>
          <w:sz w:val="24"/>
          <w:szCs w:val="24"/>
          <w:lang w:val="en-US"/>
        </w:rPr>
        <w:t xml:space="preserve">Using a PICRUST, 191 and 270 pathways, respectively, in unaffected mother-neonatal and mother with T1D-neonatal dyads were found to be common, irrespective of the mode of delivery and the type of neonatal sample. The 79 out of 87 pathways predicted in the vaginally and C-section delivered neonates’ ear-skin swabs and vaginally delivered neonates’ stool samples in the unaffected mother-neonatal dyads were also predicted in both C-section and vaginally delivered neonates’ samples in the mother with T1D-neonatal dyads. In </w:t>
      </w:r>
      <w:r w:rsidR="003A671D" w:rsidRPr="006966A9">
        <w:rPr>
          <w:rFonts w:ascii="Times New Roman" w:hAnsi="Times New Roman" w:cs="Times New Roman"/>
          <w:sz w:val="24"/>
          <w:szCs w:val="24"/>
          <w:lang w:val="en-GB"/>
        </w:rPr>
        <w:t>the analysis carried out independently of neonates’ sample type</w:t>
      </w:r>
      <w:r w:rsidR="003A671D" w:rsidRPr="006966A9">
        <w:rPr>
          <w:rFonts w:ascii="Times New Roman" w:hAnsi="Times New Roman" w:cs="Times New Roman"/>
          <w:b/>
          <w:bCs/>
          <w:sz w:val="24"/>
          <w:szCs w:val="24"/>
          <w:lang w:val="en-GB"/>
        </w:rPr>
        <w:t xml:space="preserve">, </w:t>
      </w:r>
      <w:r w:rsidR="003A671D" w:rsidRPr="006966A9">
        <w:rPr>
          <w:rFonts w:ascii="Times New Roman" w:hAnsi="Times New Roman" w:cs="Times New Roman"/>
          <w:sz w:val="24"/>
          <w:szCs w:val="24"/>
          <w:lang w:val="en-GB"/>
        </w:rPr>
        <w:t xml:space="preserve">283 predicted metagenomic pathways were found as shared in the all studied dyads. Interestingly, </w:t>
      </w:r>
      <w:r w:rsidR="003A671D" w:rsidRPr="006966A9">
        <w:rPr>
          <w:rFonts w:ascii="Times New Roman" w:hAnsi="Times New Roman" w:cs="Times New Roman"/>
          <w:sz w:val="24"/>
          <w:szCs w:val="24"/>
          <w:lang w:val="en-US"/>
        </w:rPr>
        <w:t>t</w:t>
      </w:r>
      <w:r w:rsidR="003A671D" w:rsidRPr="00445681">
        <w:rPr>
          <w:rFonts w:ascii="Times New Roman" w:hAnsi="Times New Roman" w:cs="Times New Roman"/>
          <w:sz w:val="24"/>
          <w:szCs w:val="24"/>
          <w:lang w:val="en-US"/>
        </w:rPr>
        <w:t>hree biosynthesis pathways</w:t>
      </w:r>
      <w:r w:rsidR="003A671D">
        <w:rPr>
          <w:rFonts w:ascii="Times New Roman" w:hAnsi="Times New Roman" w:cs="Times New Roman"/>
          <w:sz w:val="24"/>
          <w:szCs w:val="24"/>
          <w:lang w:val="en-US"/>
        </w:rPr>
        <w:t xml:space="preserve"> (</w:t>
      </w:r>
      <w:r w:rsidR="00C1216D">
        <w:rPr>
          <w:rFonts w:ascii="Times New Roman" w:hAnsi="Times New Roman" w:cs="Times New Roman"/>
          <w:sz w:val="24"/>
          <w:szCs w:val="24"/>
          <w:lang w:val="en-US"/>
        </w:rPr>
        <w:t xml:space="preserve">class of </w:t>
      </w:r>
      <w:r w:rsidR="00E82748" w:rsidRPr="00E82748">
        <w:rPr>
          <w:rFonts w:ascii="Times New Roman" w:hAnsi="Times New Roman" w:cs="Times New Roman"/>
          <w:sz w:val="24"/>
          <w:szCs w:val="24"/>
          <w:lang w:val="en-US"/>
        </w:rPr>
        <w:t>Cofactor, Carrier, and Vitamin Biosynthesis</w:t>
      </w:r>
      <w:r w:rsidR="00C1216D">
        <w:rPr>
          <w:rFonts w:ascii="Times New Roman" w:hAnsi="Times New Roman" w:cs="Times New Roman"/>
          <w:sz w:val="24"/>
          <w:szCs w:val="24"/>
          <w:lang w:val="en-US"/>
        </w:rPr>
        <w:t xml:space="preserve">, and class of Carbohydrate </w:t>
      </w:r>
      <w:r w:rsidR="00C1216D" w:rsidRPr="00E82748">
        <w:rPr>
          <w:rFonts w:ascii="Times New Roman" w:hAnsi="Times New Roman" w:cs="Times New Roman"/>
          <w:sz w:val="24"/>
          <w:szCs w:val="24"/>
          <w:lang w:val="en-US"/>
        </w:rPr>
        <w:t>Biosynthesis</w:t>
      </w:r>
      <w:r w:rsidR="003A671D">
        <w:rPr>
          <w:rFonts w:ascii="Times New Roman" w:hAnsi="Times New Roman" w:cs="Times New Roman"/>
          <w:sz w:val="24"/>
          <w:szCs w:val="24"/>
          <w:lang w:val="en-US"/>
        </w:rPr>
        <w:t>)</w:t>
      </w:r>
      <w:r w:rsidR="003A671D" w:rsidRPr="00445681">
        <w:rPr>
          <w:rFonts w:ascii="Times New Roman" w:hAnsi="Times New Roman" w:cs="Times New Roman"/>
          <w:sz w:val="24"/>
          <w:szCs w:val="24"/>
          <w:lang w:val="en-US"/>
        </w:rPr>
        <w:t xml:space="preserve"> were predicted as exclusively shared within unaffected mother-neonatal dyads, while three pathways </w:t>
      </w:r>
      <w:r w:rsidR="003A671D">
        <w:rPr>
          <w:rFonts w:ascii="Times New Roman" w:hAnsi="Times New Roman" w:cs="Times New Roman"/>
          <w:sz w:val="24"/>
          <w:szCs w:val="24"/>
          <w:lang w:val="en-US"/>
        </w:rPr>
        <w:t>(</w:t>
      </w:r>
      <w:r w:rsidR="00C1216D">
        <w:rPr>
          <w:rFonts w:ascii="Times New Roman" w:hAnsi="Times New Roman" w:cs="Times New Roman"/>
          <w:sz w:val="24"/>
          <w:szCs w:val="24"/>
          <w:lang w:val="en-US"/>
        </w:rPr>
        <w:t xml:space="preserve">class of </w:t>
      </w:r>
      <w:r w:rsidR="00C1216D" w:rsidRPr="00C1216D">
        <w:rPr>
          <w:rFonts w:ascii="Times New Roman" w:hAnsi="Times New Roman" w:cs="Times New Roman"/>
          <w:sz w:val="24"/>
          <w:szCs w:val="24"/>
          <w:lang w:val="en-US"/>
        </w:rPr>
        <w:t>Aromatic Compound Degradation</w:t>
      </w:r>
      <w:r w:rsidR="00C1216D">
        <w:rPr>
          <w:rFonts w:ascii="Times New Roman" w:hAnsi="Times New Roman" w:cs="Times New Roman"/>
          <w:sz w:val="24"/>
          <w:szCs w:val="24"/>
          <w:lang w:val="en-US"/>
        </w:rPr>
        <w:t xml:space="preserve">, class of </w:t>
      </w:r>
      <w:r w:rsidR="00C1216D" w:rsidRPr="00C1216D">
        <w:rPr>
          <w:rFonts w:ascii="Times New Roman" w:hAnsi="Times New Roman" w:cs="Times New Roman"/>
          <w:sz w:val="24"/>
          <w:szCs w:val="24"/>
          <w:lang w:val="en-US"/>
        </w:rPr>
        <w:t>Carboxylase degradation</w:t>
      </w:r>
      <w:r w:rsidR="00C1216D">
        <w:rPr>
          <w:rFonts w:ascii="Times New Roman" w:hAnsi="Times New Roman" w:cs="Times New Roman"/>
          <w:sz w:val="24"/>
          <w:szCs w:val="24"/>
          <w:lang w:val="en-US"/>
        </w:rPr>
        <w:t>, and class of Amine and Polyamine Biosynthesis</w:t>
      </w:r>
      <w:r w:rsidR="003A671D">
        <w:rPr>
          <w:rFonts w:ascii="Times New Roman" w:hAnsi="Times New Roman" w:cs="Times New Roman"/>
          <w:sz w:val="24"/>
          <w:szCs w:val="24"/>
          <w:lang w:val="en-US"/>
        </w:rPr>
        <w:t xml:space="preserve">) </w:t>
      </w:r>
      <w:r w:rsidR="003A671D" w:rsidRPr="00664BC3">
        <w:rPr>
          <w:rFonts w:ascii="Times New Roman" w:hAnsi="Times New Roman" w:cs="Times New Roman"/>
          <w:sz w:val="24"/>
          <w:szCs w:val="24"/>
          <w:lang w:val="en-US"/>
        </w:rPr>
        <w:t>were predicted as exclusively shared within mother with T1D-neonatal dyads.</w:t>
      </w:r>
      <w:r w:rsidR="00664BC3" w:rsidRPr="00664BC3">
        <w:rPr>
          <w:rFonts w:ascii="Times New Roman" w:hAnsi="Times New Roman" w:cs="Times New Roman"/>
          <w:sz w:val="24"/>
          <w:szCs w:val="24"/>
          <w:lang w:val="en-US"/>
        </w:rPr>
        <w:t xml:space="preserve"> Previously, </w:t>
      </w:r>
      <w:r w:rsidR="001471DB" w:rsidRPr="00664BC3">
        <w:rPr>
          <w:rFonts w:ascii="Times New Roman" w:hAnsi="Times New Roman" w:cs="Times New Roman"/>
          <w:sz w:val="24"/>
          <w:szCs w:val="24"/>
          <w:lang w:val="en-US"/>
        </w:rPr>
        <w:t>specific metabolic pathways (involved in the utilization of D-galactose, D-xylose, L-arabinose, D-glucose, and D-mannose; and the biosynthesis of a number of amino acids) shifting from biosynthesis to utilization/degradation</w:t>
      </w:r>
      <w:r w:rsidR="00664BC3" w:rsidRPr="00664BC3">
        <w:rPr>
          <w:rFonts w:ascii="Times New Roman" w:hAnsi="Times New Roman" w:cs="Times New Roman"/>
          <w:sz w:val="24"/>
          <w:szCs w:val="24"/>
          <w:lang w:val="en-US"/>
        </w:rPr>
        <w:t xml:space="preserve"> were predicted in the T1D infants</w:t>
      </w:r>
      <w:r w:rsidR="001471DB" w:rsidRPr="00664BC3">
        <w:rPr>
          <w:rFonts w:ascii="Times New Roman" w:hAnsi="Times New Roman" w:cs="Times New Roman"/>
          <w:sz w:val="24"/>
          <w:szCs w:val="24"/>
          <w:lang w:val="en-US"/>
        </w:rPr>
        <w:t xml:space="preserve"> </w:t>
      </w:r>
      <w:r w:rsidR="00E30EC9">
        <w:rPr>
          <w:rFonts w:ascii="Times New Roman" w:hAnsi="Times New Roman" w:cs="Times New Roman"/>
          <w:sz w:val="24"/>
          <w:szCs w:val="24"/>
          <w:lang w:val="en-US"/>
        </w:rPr>
        <w:t>[</w:t>
      </w:r>
      <w:r w:rsidR="001471DB" w:rsidRPr="00664BC3">
        <w:rPr>
          <w:rFonts w:ascii="Times New Roman" w:hAnsi="Times New Roman" w:cs="Times New Roman"/>
          <w:sz w:val="24"/>
          <w:szCs w:val="24"/>
          <w:lang w:val="en-US"/>
        </w:rPr>
        <w:t>Kostic et al. 2015</w:t>
      </w:r>
      <w:r w:rsidR="00E30EC9">
        <w:rPr>
          <w:rFonts w:ascii="Times New Roman" w:hAnsi="Times New Roman" w:cs="Times New Roman"/>
          <w:sz w:val="24"/>
          <w:szCs w:val="24"/>
          <w:lang w:val="en-US"/>
        </w:rPr>
        <w:t>]</w:t>
      </w:r>
      <w:r w:rsidR="001471DB" w:rsidRPr="00664BC3">
        <w:rPr>
          <w:rFonts w:ascii="Times New Roman" w:hAnsi="Times New Roman" w:cs="Times New Roman"/>
          <w:sz w:val="24"/>
          <w:szCs w:val="24"/>
          <w:lang w:val="en-US"/>
        </w:rPr>
        <w:t>.</w:t>
      </w:r>
      <w:r w:rsidR="00664BC3" w:rsidRPr="00664BC3">
        <w:rPr>
          <w:rFonts w:cstheme="minorHAnsi"/>
          <w:lang w:val="en-US"/>
        </w:rPr>
        <w:t xml:space="preserve"> </w:t>
      </w:r>
    </w:p>
    <w:p w14:paraId="3047A099" w14:textId="42155499" w:rsidR="008C716C" w:rsidRDefault="00882A31" w:rsidP="00AE282D">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TEDDY study </w:t>
      </w:r>
      <w:r w:rsidRPr="007D4CD8">
        <w:rPr>
          <w:rFonts w:ascii="Times New Roman" w:hAnsi="Times New Roman" w:cs="Times New Roman"/>
          <w:sz w:val="24"/>
          <w:szCs w:val="24"/>
          <w:lang w:val="en-US"/>
        </w:rPr>
        <w:t>[Stewart et al. TEDDY study, 2018]</w:t>
      </w:r>
      <w:r>
        <w:rPr>
          <w:rFonts w:ascii="Times New Roman" w:hAnsi="Times New Roman" w:cs="Times New Roman"/>
          <w:sz w:val="24"/>
          <w:szCs w:val="24"/>
          <w:lang w:val="en-US"/>
        </w:rPr>
        <w:t xml:space="preserve">, </w:t>
      </w:r>
      <w:r w:rsidR="008C716C" w:rsidRPr="000B3D88">
        <w:rPr>
          <w:rFonts w:ascii="Times New Roman" w:hAnsi="Times New Roman" w:cs="Times New Roman"/>
          <w:b/>
          <w:bCs/>
          <w:sz w:val="24"/>
          <w:szCs w:val="24"/>
          <w:lang w:val="en-US"/>
        </w:rPr>
        <w:t>b</w:t>
      </w:r>
      <w:r w:rsidR="00657B8E" w:rsidRPr="000B3D88">
        <w:rPr>
          <w:rFonts w:ascii="Times New Roman" w:hAnsi="Times New Roman" w:cs="Times New Roman"/>
          <w:b/>
          <w:bCs/>
          <w:sz w:val="24"/>
          <w:szCs w:val="24"/>
          <w:lang w:val="en-US"/>
        </w:rPr>
        <w:t>reastfeeding</w:t>
      </w:r>
      <w:r w:rsidR="00657B8E" w:rsidRPr="007D4CD8">
        <w:rPr>
          <w:rFonts w:ascii="Times New Roman" w:hAnsi="Times New Roman" w:cs="Times New Roman"/>
          <w:sz w:val="24"/>
          <w:szCs w:val="24"/>
          <w:lang w:val="en-US"/>
        </w:rPr>
        <w:t xml:space="preserve"> was the only covariate that was significantly associated with metabolic potential.</w:t>
      </w:r>
      <w:r w:rsidR="008C716C">
        <w:rPr>
          <w:rFonts w:ascii="Times New Roman" w:hAnsi="Times New Roman" w:cs="Times New Roman"/>
          <w:sz w:val="24"/>
          <w:szCs w:val="24"/>
          <w:lang w:val="en-US"/>
        </w:rPr>
        <w:t xml:space="preserve"> </w:t>
      </w:r>
      <w:r w:rsidR="00C47C23">
        <w:rPr>
          <w:rFonts w:ascii="Times New Roman" w:hAnsi="Times New Roman" w:cs="Times New Roman"/>
          <w:sz w:val="24"/>
          <w:szCs w:val="24"/>
          <w:lang w:val="en-US"/>
        </w:rPr>
        <w:t>In another study</w:t>
      </w:r>
      <w:r w:rsidR="00C47C23" w:rsidRPr="00C47C23">
        <w:rPr>
          <w:rFonts w:ascii="Times New Roman" w:hAnsi="Times New Roman" w:cs="Times New Roman"/>
          <w:sz w:val="24"/>
          <w:szCs w:val="24"/>
          <w:lang w:val="en-US"/>
        </w:rPr>
        <w:t xml:space="preserve">, the delivery mode and feeding mode were </w:t>
      </w:r>
      <w:r w:rsidR="00C47C23">
        <w:rPr>
          <w:rFonts w:ascii="Times New Roman" w:hAnsi="Times New Roman" w:cs="Times New Roman"/>
          <w:sz w:val="24"/>
          <w:szCs w:val="24"/>
          <w:lang w:val="en-US"/>
        </w:rPr>
        <w:t xml:space="preserve">found as </w:t>
      </w:r>
      <w:r w:rsidR="00C47C23" w:rsidRPr="00C47C23">
        <w:rPr>
          <w:rFonts w:ascii="Times New Roman" w:hAnsi="Times New Roman" w:cs="Times New Roman"/>
          <w:sz w:val="24"/>
          <w:szCs w:val="24"/>
          <w:lang w:val="en-US"/>
        </w:rPr>
        <w:t xml:space="preserve">the main covariates shaping the dissimilarity (Bray-Curtis distances) between newborns’ stool microbiota at day 3 </w:t>
      </w:r>
      <w:r w:rsidR="00C47C23">
        <w:rPr>
          <w:rFonts w:ascii="Times New Roman" w:hAnsi="Times New Roman" w:cs="Times New Roman"/>
          <w:sz w:val="24"/>
          <w:szCs w:val="24"/>
          <w:lang w:val="en-US"/>
        </w:rPr>
        <w:t>[</w:t>
      </w:r>
      <w:proofErr w:type="spellStart"/>
      <w:r w:rsidR="00C47C23" w:rsidRPr="00C47C23">
        <w:rPr>
          <w:rFonts w:ascii="Times New Roman" w:hAnsi="Times New Roman" w:cs="Times New Roman"/>
          <w:sz w:val="24"/>
          <w:szCs w:val="24"/>
          <w:lang w:val="en-US"/>
        </w:rPr>
        <w:t>Sakwinska</w:t>
      </w:r>
      <w:proofErr w:type="spellEnd"/>
      <w:r w:rsidR="00C47C23" w:rsidRPr="00C47C23">
        <w:rPr>
          <w:rFonts w:ascii="Times New Roman" w:hAnsi="Times New Roman" w:cs="Times New Roman"/>
          <w:sz w:val="24"/>
          <w:szCs w:val="24"/>
          <w:lang w:val="en-US"/>
        </w:rPr>
        <w:t xml:space="preserve"> et al., 2017</w:t>
      </w:r>
      <w:r w:rsidR="00C47C23">
        <w:rPr>
          <w:rFonts w:ascii="Times New Roman" w:hAnsi="Times New Roman" w:cs="Times New Roman"/>
          <w:sz w:val="24"/>
          <w:szCs w:val="24"/>
          <w:lang w:val="en-US"/>
        </w:rPr>
        <w:t>]</w:t>
      </w:r>
      <w:r w:rsidR="00C47C23" w:rsidRPr="00C47C23">
        <w:rPr>
          <w:rFonts w:ascii="Times New Roman" w:hAnsi="Times New Roman" w:cs="Times New Roman"/>
          <w:sz w:val="24"/>
          <w:szCs w:val="24"/>
          <w:lang w:val="en-US"/>
        </w:rPr>
        <w:t>. The C-section delivery and mixed feeding resulted in decrease</w:t>
      </w:r>
      <w:r w:rsidR="00F276FF">
        <w:rPr>
          <w:rFonts w:ascii="Times New Roman" w:hAnsi="Times New Roman" w:cs="Times New Roman"/>
          <w:sz w:val="24"/>
          <w:szCs w:val="24"/>
          <w:lang w:val="en-US"/>
        </w:rPr>
        <w:t>d of</w:t>
      </w:r>
      <w:r w:rsidR="00C47C23" w:rsidRPr="00C47C23">
        <w:rPr>
          <w:rFonts w:ascii="Times New Roman" w:hAnsi="Times New Roman" w:cs="Times New Roman"/>
          <w:sz w:val="24"/>
          <w:szCs w:val="24"/>
          <w:lang w:val="en-US"/>
        </w:rPr>
        <w:t xml:space="preserve"> </w:t>
      </w:r>
      <w:r w:rsidR="00C47C23" w:rsidRPr="00C47C23">
        <w:rPr>
          <w:rFonts w:ascii="Times New Roman" w:hAnsi="Times New Roman" w:cs="Times New Roman"/>
          <w:i/>
          <w:iCs/>
          <w:sz w:val="24"/>
          <w:szCs w:val="24"/>
          <w:lang w:val="en-US"/>
        </w:rPr>
        <w:t>Bifidobacterium</w:t>
      </w:r>
      <w:r w:rsidR="00C47C23" w:rsidRPr="00C47C23">
        <w:rPr>
          <w:rFonts w:ascii="Times New Roman" w:hAnsi="Times New Roman" w:cs="Times New Roman"/>
          <w:sz w:val="24"/>
          <w:szCs w:val="24"/>
          <w:lang w:val="en-US"/>
        </w:rPr>
        <w:t xml:space="preserve"> species relative abundances, and absence of </w:t>
      </w:r>
      <w:r w:rsidR="00C47C23" w:rsidRPr="00C47C23">
        <w:rPr>
          <w:rFonts w:ascii="Times New Roman" w:hAnsi="Times New Roman" w:cs="Times New Roman"/>
          <w:i/>
          <w:iCs/>
          <w:sz w:val="24"/>
          <w:szCs w:val="24"/>
          <w:lang w:val="en-US"/>
        </w:rPr>
        <w:t>Bacteroides</w:t>
      </w:r>
      <w:r w:rsidR="00C47C23" w:rsidRPr="00C47C23">
        <w:rPr>
          <w:rFonts w:ascii="Times New Roman" w:hAnsi="Times New Roman" w:cs="Times New Roman"/>
          <w:sz w:val="24"/>
          <w:szCs w:val="24"/>
          <w:lang w:val="en-US"/>
        </w:rPr>
        <w:t xml:space="preserve">, in </w:t>
      </w:r>
      <w:r w:rsidR="00F276FF" w:rsidRPr="00C47C23">
        <w:rPr>
          <w:rFonts w:ascii="Times New Roman" w:hAnsi="Times New Roman" w:cs="Times New Roman"/>
          <w:sz w:val="24"/>
          <w:szCs w:val="24"/>
          <w:lang w:val="en-US"/>
        </w:rPr>
        <w:t xml:space="preserve">newborns’ stool microbiota at day 3 </w:t>
      </w:r>
      <w:r w:rsidR="00F276FF">
        <w:rPr>
          <w:rFonts w:ascii="Times New Roman" w:hAnsi="Times New Roman" w:cs="Times New Roman"/>
          <w:sz w:val="24"/>
          <w:szCs w:val="24"/>
          <w:lang w:val="en-US"/>
        </w:rPr>
        <w:t>[</w:t>
      </w:r>
      <w:proofErr w:type="spellStart"/>
      <w:r w:rsidR="00C47C23" w:rsidRPr="00C47C23">
        <w:rPr>
          <w:rFonts w:ascii="Times New Roman" w:hAnsi="Times New Roman" w:cs="Times New Roman"/>
          <w:sz w:val="24"/>
          <w:szCs w:val="24"/>
          <w:lang w:val="en-US"/>
        </w:rPr>
        <w:t>Sakwinska</w:t>
      </w:r>
      <w:proofErr w:type="spellEnd"/>
      <w:r w:rsidR="00C47C23" w:rsidRPr="00C47C23">
        <w:rPr>
          <w:rFonts w:ascii="Times New Roman" w:hAnsi="Times New Roman" w:cs="Times New Roman"/>
          <w:sz w:val="24"/>
          <w:szCs w:val="24"/>
          <w:lang w:val="en-US"/>
        </w:rPr>
        <w:t xml:space="preserve"> et al., 2017</w:t>
      </w:r>
      <w:r w:rsidR="00F276FF">
        <w:rPr>
          <w:rFonts w:ascii="Times New Roman" w:hAnsi="Times New Roman" w:cs="Times New Roman"/>
          <w:sz w:val="24"/>
          <w:szCs w:val="24"/>
          <w:lang w:val="en-US"/>
        </w:rPr>
        <w:t>]</w:t>
      </w:r>
      <w:r w:rsidR="00C47C23" w:rsidRPr="00C47C23">
        <w:rPr>
          <w:rFonts w:ascii="Times New Roman" w:hAnsi="Times New Roman" w:cs="Times New Roman"/>
          <w:sz w:val="24"/>
          <w:szCs w:val="24"/>
          <w:lang w:val="en-US"/>
        </w:rPr>
        <w:t xml:space="preserve">.  </w:t>
      </w:r>
      <w:r w:rsidR="008565FC" w:rsidRPr="008565FC">
        <w:rPr>
          <w:rFonts w:ascii="Times New Roman" w:hAnsi="Times New Roman" w:cs="Times New Roman"/>
          <w:sz w:val="24"/>
          <w:szCs w:val="24"/>
          <w:lang w:val="en-US"/>
        </w:rPr>
        <w:t xml:space="preserve">We observed similar results for the stool samples of C-section delivered neonates </w:t>
      </w:r>
      <w:r w:rsidR="007637AF">
        <w:rPr>
          <w:rFonts w:ascii="Times New Roman" w:hAnsi="Times New Roman" w:cs="Times New Roman"/>
          <w:sz w:val="24"/>
          <w:szCs w:val="24"/>
          <w:lang w:val="en-US"/>
        </w:rPr>
        <w:t>of</w:t>
      </w:r>
      <w:r w:rsidR="008565FC" w:rsidRPr="008565FC">
        <w:rPr>
          <w:rFonts w:ascii="Times New Roman" w:hAnsi="Times New Roman" w:cs="Times New Roman"/>
          <w:sz w:val="24"/>
          <w:szCs w:val="24"/>
          <w:lang w:val="en-US"/>
        </w:rPr>
        <w:t xml:space="preserve"> unaffected women </w:t>
      </w:r>
      <w:r w:rsidR="008565FC" w:rsidRPr="008565FC">
        <w:rPr>
          <w:rFonts w:ascii="Times New Roman" w:hAnsi="Times New Roman" w:cs="Times New Roman"/>
          <w:sz w:val="24"/>
          <w:szCs w:val="24"/>
          <w:lang w:val="en-US"/>
        </w:rPr>
        <w:lastRenderedPageBreak/>
        <w:t>but definitely different for the stool samples of</w:t>
      </w:r>
      <w:r w:rsidR="009F58C5">
        <w:rPr>
          <w:rFonts w:ascii="Times New Roman" w:hAnsi="Times New Roman" w:cs="Times New Roman"/>
          <w:sz w:val="24"/>
          <w:szCs w:val="24"/>
          <w:lang w:val="en-US"/>
        </w:rPr>
        <w:t xml:space="preserve"> </w:t>
      </w:r>
      <w:r w:rsidR="008565FC" w:rsidRPr="008565FC">
        <w:rPr>
          <w:rFonts w:ascii="Times New Roman" w:hAnsi="Times New Roman" w:cs="Times New Roman"/>
          <w:sz w:val="24"/>
          <w:szCs w:val="24"/>
          <w:lang w:val="en-US"/>
        </w:rPr>
        <w:t xml:space="preserve">C-section delivered neonates </w:t>
      </w:r>
      <w:r w:rsidR="007637AF">
        <w:rPr>
          <w:rFonts w:ascii="Times New Roman" w:hAnsi="Times New Roman" w:cs="Times New Roman"/>
          <w:sz w:val="24"/>
          <w:szCs w:val="24"/>
          <w:lang w:val="en-US"/>
        </w:rPr>
        <w:t>of</w:t>
      </w:r>
      <w:r w:rsidR="008565FC" w:rsidRPr="008565FC">
        <w:rPr>
          <w:rFonts w:ascii="Times New Roman" w:hAnsi="Times New Roman" w:cs="Times New Roman"/>
          <w:sz w:val="24"/>
          <w:szCs w:val="24"/>
          <w:lang w:val="en-US"/>
        </w:rPr>
        <w:t xml:space="preserve"> women with T1D, analyzing the 41 bacterial genera in aspect of delivery mode in the maternal-neonatal dyads.</w:t>
      </w:r>
      <w:r w:rsidR="009F58C5">
        <w:rPr>
          <w:rFonts w:ascii="Times New Roman" w:hAnsi="Times New Roman" w:cs="Times New Roman"/>
          <w:sz w:val="24"/>
          <w:szCs w:val="24"/>
          <w:lang w:val="en-US"/>
        </w:rPr>
        <w:t xml:space="preserve"> </w:t>
      </w:r>
      <w:r w:rsidR="00AE282D">
        <w:rPr>
          <w:rFonts w:ascii="Times New Roman" w:hAnsi="Times New Roman" w:cs="Times New Roman"/>
          <w:sz w:val="24"/>
          <w:szCs w:val="24"/>
          <w:lang w:val="en-US"/>
        </w:rPr>
        <w:t>However, a</w:t>
      </w:r>
      <w:r w:rsidR="00CE42DA" w:rsidRPr="00CE42DA">
        <w:rPr>
          <w:rFonts w:ascii="Times New Roman" w:hAnsi="Times New Roman" w:cs="Times New Roman"/>
          <w:sz w:val="24"/>
          <w:szCs w:val="24"/>
          <w:lang w:val="en-US"/>
        </w:rPr>
        <w:t xml:space="preserve">s our study showed </w:t>
      </w:r>
      <w:r w:rsidR="00CE42DA">
        <w:rPr>
          <w:rFonts w:ascii="Times New Roman" w:hAnsi="Times New Roman" w:cs="Times New Roman"/>
          <w:sz w:val="24"/>
          <w:szCs w:val="24"/>
          <w:lang w:val="en-US"/>
        </w:rPr>
        <w:t>significant</w:t>
      </w:r>
      <w:r w:rsidR="00CE42DA" w:rsidRPr="00CE42DA">
        <w:rPr>
          <w:rFonts w:ascii="Times New Roman" w:hAnsi="Times New Roman" w:cs="Times New Roman"/>
          <w:sz w:val="24"/>
          <w:szCs w:val="24"/>
          <w:lang w:val="en-US"/>
        </w:rPr>
        <w:t xml:space="preserve"> differences in the number</w:t>
      </w:r>
      <w:r w:rsidR="00CE42DA">
        <w:rPr>
          <w:rFonts w:ascii="Times New Roman" w:hAnsi="Times New Roman" w:cs="Times New Roman"/>
          <w:sz w:val="24"/>
          <w:szCs w:val="24"/>
          <w:lang w:val="en-US"/>
        </w:rPr>
        <w:t>s</w:t>
      </w:r>
      <w:r w:rsidR="00CE42DA" w:rsidRPr="00CE42DA">
        <w:rPr>
          <w:rFonts w:ascii="Times New Roman" w:hAnsi="Times New Roman" w:cs="Times New Roman"/>
          <w:sz w:val="24"/>
          <w:szCs w:val="24"/>
          <w:lang w:val="en-US"/>
        </w:rPr>
        <w:t xml:space="preserve"> of breastfed and </w:t>
      </w:r>
      <w:r w:rsidR="002F490D">
        <w:rPr>
          <w:rFonts w:ascii="Times New Roman" w:hAnsi="Times New Roman" w:cs="Times New Roman"/>
          <w:sz w:val="24"/>
          <w:szCs w:val="24"/>
          <w:lang w:val="en-US"/>
        </w:rPr>
        <w:t>mixed breastmilk/</w:t>
      </w:r>
      <w:r w:rsidR="00CE42DA" w:rsidRPr="00CE42DA">
        <w:rPr>
          <w:rFonts w:ascii="Times New Roman" w:hAnsi="Times New Roman" w:cs="Times New Roman"/>
          <w:sz w:val="24"/>
          <w:szCs w:val="24"/>
          <w:lang w:val="en-US"/>
        </w:rPr>
        <w:t xml:space="preserve">formula fed </w:t>
      </w:r>
      <w:r w:rsidR="00CE42DA">
        <w:rPr>
          <w:rFonts w:ascii="Times New Roman" w:hAnsi="Times New Roman" w:cs="Times New Roman"/>
          <w:sz w:val="24"/>
          <w:szCs w:val="24"/>
          <w:lang w:val="en-US"/>
        </w:rPr>
        <w:t>neonates</w:t>
      </w:r>
      <w:r w:rsidR="00CE42DA" w:rsidRPr="00CE42DA">
        <w:rPr>
          <w:rFonts w:ascii="Times New Roman" w:hAnsi="Times New Roman" w:cs="Times New Roman"/>
          <w:sz w:val="24"/>
          <w:szCs w:val="24"/>
          <w:lang w:val="en-US"/>
        </w:rPr>
        <w:t>, th</w:t>
      </w:r>
      <w:r w:rsidR="00CE42DA">
        <w:rPr>
          <w:rFonts w:ascii="Times New Roman" w:hAnsi="Times New Roman" w:cs="Times New Roman"/>
          <w:sz w:val="24"/>
          <w:szCs w:val="24"/>
          <w:lang w:val="en-US"/>
        </w:rPr>
        <w:t xml:space="preserve">e influence of the </w:t>
      </w:r>
      <w:r w:rsidR="00CE42DA" w:rsidRPr="00CE42DA">
        <w:rPr>
          <w:rFonts w:ascii="Times New Roman" w:hAnsi="Times New Roman" w:cs="Times New Roman"/>
          <w:sz w:val="24"/>
          <w:szCs w:val="24"/>
          <w:lang w:val="en-US"/>
        </w:rPr>
        <w:t xml:space="preserve">way the </w:t>
      </w:r>
      <w:r w:rsidR="00CE42DA">
        <w:rPr>
          <w:rFonts w:ascii="Times New Roman" w:hAnsi="Times New Roman" w:cs="Times New Roman"/>
          <w:sz w:val="24"/>
          <w:szCs w:val="24"/>
          <w:lang w:val="en-US"/>
        </w:rPr>
        <w:t>neonates</w:t>
      </w:r>
      <w:r w:rsidR="00CE42DA" w:rsidRPr="00CE42DA">
        <w:rPr>
          <w:rFonts w:ascii="Times New Roman" w:hAnsi="Times New Roman" w:cs="Times New Roman"/>
          <w:sz w:val="24"/>
          <w:szCs w:val="24"/>
          <w:lang w:val="en-US"/>
        </w:rPr>
        <w:t xml:space="preserve"> were fed</w:t>
      </w:r>
      <w:r w:rsidR="00CE42DA">
        <w:rPr>
          <w:rFonts w:ascii="Times New Roman" w:hAnsi="Times New Roman" w:cs="Times New Roman"/>
          <w:sz w:val="24"/>
          <w:szCs w:val="24"/>
          <w:lang w:val="en-US"/>
        </w:rPr>
        <w:t xml:space="preserve"> on microbial diversity was not </w:t>
      </w:r>
      <w:r w:rsidR="0093430B">
        <w:rPr>
          <w:rFonts w:ascii="Times New Roman" w:hAnsi="Times New Roman" w:cs="Times New Roman"/>
          <w:sz w:val="24"/>
          <w:szCs w:val="24"/>
          <w:lang w:val="en-US"/>
        </w:rPr>
        <w:t xml:space="preserve">further </w:t>
      </w:r>
      <w:r w:rsidR="00CE42DA">
        <w:rPr>
          <w:rFonts w:ascii="Times New Roman" w:hAnsi="Times New Roman" w:cs="Times New Roman"/>
          <w:sz w:val="24"/>
          <w:szCs w:val="24"/>
          <w:lang w:val="en-US"/>
        </w:rPr>
        <w:t xml:space="preserve">investigated. </w:t>
      </w:r>
    </w:p>
    <w:p w14:paraId="25489757" w14:textId="531F853D" w:rsidR="005B299E" w:rsidRDefault="005B299E" w:rsidP="0072586C">
      <w:pPr>
        <w:spacing w:line="480" w:lineRule="auto"/>
        <w:ind w:firstLine="708"/>
        <w:jc w:val="both"/>
        <w:rPr>
          <w:rFonts w:ascii="Times New Roman" w:hAnsi="Times New Roman" w:cs="Times New Roman"/>
          <w:sz w:val="24"/>
          <w:szCs w:val="24"/>
          <w:lang w:val="en-US"/>
        </w:rPr>
      </w:pPr>
      <w:r w:rsidRPr="005B299E">
        <w:rPr>
          <w:rFonts w:ascii="Times New Roman" w:hAnsi="Times New Roman" w:cs="Times New Roman"/>
          <w:sz w:val="24"/>
          <w:szCs w:val="24"/>
          <w:lang w:val="en-US"/>
        </w:rPr>
        <w:t xml:space="preserve">Detailed information of </w:t>
      </w:r>
      <w:r w:rsidRPr="000B3D88">
        <w:rPr>
          <w:rFonts w:ascii="Times New Roman" w:hAnsi="Times New Roman" w:cs="Times New Roman"/>
          <w:b/>
          <w:bCs/>
          <w:sz w:val="24"/>
          <w:szCs w:val="24"/>
          <w:lang w:val="en-US"/>
        </w:rPr>
        <w:t>dietary aspects in pregnant women with T1D</w:t>
      </w:r>
      <w:r w:rsidRPr="005B299E">
        <w:rPr>
          <w:rFonts w:ascii="Times New Roman" w:hAnsi="Times New Roman" w:cs="Times New Roman"/>
          <w:sz w:val="24"/>
          <w:szCs w:val="24"/>
          <w:lang w:val="en-US"/>
        </w:rPr>
        <w:t xml:space="preserve"> </w:t>
      </w:r>
      <w:r w:rsidR="000B3D88">
        <w:rPr>
          <w:rFonts w:ascii="Times New Roman" w:hAnsi="Times New Roman" w:cs="Times New Roman"/>
          <w:sz w:val="24"/>
          <w:szCs w:val="24"/>
          <w:lang w:val="en-US"/>
        </w:rPr>
        <w:t>e</w:t>
      </w:r>
      <w:r w:rsidR="00784887">
        <w:rPr>
          <w:rFonts w:ascii="Times New Roman" w:hAnsi="Times New Roman" w:cs="Times New Roman"/>
          <w:sz w:val="24"/>
          <w:szCs w:val="24"/>
          <w:lang w:val="en-US"/>
        </w:rPr>
        <w:t>xamined</w:t>
      </w:r>
      <w:r w:rsidR="000B3D88">
        <w:rPr>
          <w:rFonts w:ascii="Times New Roman" w:hAnsi="Times New Roman" w:cs="Times New Roman"/>
          <w:sz w:val="24"/>
          <w:szCs w:val="24"/>
          <w:lang w:val="en-US"/>
        </w:rPr>
        <w:t xml:space="preserve"> in this study </w:t>
      </w:r>
      <w:r w:rsidRPr="005B299E">
        <w:rPr>
          <w:rFonts w:ascii="Times New Roman" w:hAnsi="Times New Roman" w:cs="Times New Roman"/>
          <w:sz w:val="24"/>
          <w:szCs w:val="24"/>
          <w:lang w:val="en-US"/>
        </w:rPr>
        <w:t xml:space="preserve">were discussed in details elsewhere </w:t>
      </w:r>
      <w:r w:rsidR="000B3D88">
        <w:rPr>
          <w:rFonts w:ascii="Times New Roman" w:hAnsi="Times New Roman" w:cs="Times New Roman"/>
          <w:sz w:val="24"/>
          <w:szCs w:val="24"/>
          <w:lang w:val="en-US"/>
        </w:rPr>
        <w:t>[</w:t>
      </w:r>
      <w:proofErr w:type="spellStart"/>
      <w:r w:rsidRPr="005B299E">
        <w:rPr>
          <w:rFonts w:ascii="Times New Roman" w:hAnsi="Times New Roman" w:cs="Times New Roman"/>
          <w:sz w:val="24"/>
          <w:szCs w:val="24"/>
          <w:lang w:val="en-US"/>
        </w:rPr>
        <w:t>Gutaj</w:t>
      </w:r>
      <w:proofErr w:type="spellEnd"/>
      <w:r w:rsidRPr="005B299E">
        <w:rPr>
          <w:rFonts w:ascii="Times New Roman" w:hAnsi="Times New Roman" w:cs="Times New Roman"/>
          <w:sz w:val="24"/>
          <w:szCs w:val="24"/>
          <w:lang w:val="en-US"/>
        </w:rPr>
        <w:t xml:space="preserve"> et al., 2020</w:t>
      </w:r>
      <w:r w:rsidR="000B3D88">
        <w:rPr>
          <w:rFonts w:ascii="Times New Roman" w:hAnsi="Times New Roman" w:cs="Times New Roman"/>
          <w:sz w:val="24"/>
          <w:szCs w:val="24"/>
          <w:lang w:val="en-US"/>
        </w:rPr>
        <w:t>]</w:t>
      </w:r>
      <w:r w:rsidRPr="005B299E">
        <w:rPr>
          <w:rFonts w:ascii="Times New Roman" w:hAnsi="Times New Roman" w:cs="Times New Roman"/>
          <w:sz w:val="24"/>
          <w:szCs w:val="24"/>
          <w:lang w:val="en-US"/>
        </w:rPr>
        <w:t xml:space="preserve">. </w:t>
      </w:r>
      <w:r w:rsidR="00784887">
        <w:rPr>
          <w:rFonts w:ascii="Times New Roman" w:hAnsi="Times New Roman" w:cs="Times New Roman"/>
          <w:sz w:val="24"/>
          <w:szCs w:val="24"/>
          <w:lang w:val="en-US"/>
        </w:rPr>
        <w:t xml:space="preserve">We found </w:t>
      </w:r>
      <w:r w:rsidRPr="005B299E">
        <w:rPr>
          <w:rFonts w:ascii="Times New Roman" w:hAnsi="Times New Roman" w:cs="Times New Roman"/>
          <w:sz w:val="24"/>
          <w:szCs w:val="24"/>
          <w:lang w:val="en-US"/>
        </w:rPr>
        <w:t xml:space="preserve">no significant differences in energy intake between studied groups, which </w:t>
      </w:r>
      <w:r w:rsidR="00784887">
        <w:rPr>
          <w:rFonts w:ascii="Times New Roman" w:hAnsi="Times New Roman" w:cs="Times New Roman"/>
          <w:sz w:val="24"/>
          <w:szCs w:val="24"/>
          <w:lang w:val="en-US"/>
        </w:rPr>
        <w:t>was</w:t>
      </w:r>
      <w:r w:rsidRPr="005B299E">
        <w:rPr>
          <w:rFonts w:ascii="Times New Roman" w:hAnsi="Times New Roman" w:cs="Times New Roman"/>
          <w:sz w:val="24"/>
          <w:szCs w:val="24"/>
          <w:lang w:val="en-US"/>
        </w:rPr>
        <w:t xml:space="preserve"> reflected in similar weight gain during pregnancy</w:t>
      </w:r>
      <w:r w:rsidR="00784887">
        <w:rPr>
          <w:rFonts w:ascii="Times New Roman" w:hAnsi="Times New Roman" w:cs="Times New Roman"/>
          <w:sz w:val="24"/>
          <w:szCs w:val="24"/>
          <w:lang w:val="en-US"/>
        </w:rPr>
        <w:t>,</w:t>
      </w:r>
      <w:r w:rsidRPr="005B299E">
        <w:rPr>
          <w:rFonts w:ascii="Times New Roman" w:hAnsi="Times New Roman" w:cs="Times New Roman"/>
          <w:sz w:val="24"/>
          <w:szCs w:val="24"/>
          <w:lang w:val="en-US"/>
        </w:rPr>
        <w:t xml:space="preserve"> </w:t>
      </w:r>
      <w:r w:rsidR="000B3D88" w:rsidRPr="000B3D88">
        <w:rPr>
          <w:rFonts w:ascii="Times New Roman" w:hAnsi="Times New Roman" w:cs="Times New Roman"/>
          <w:sz w:val="24"/>
          <w:szCs w:val="24"/>
          <w:lang w:val="en-US"/>
        </w:rPr>
        <w:t xml:space="preserve">regardless of </w:t>
      </w:r>
      <w:r w:rsidR="00784887">
        <w:rPr>
          <w:rFonts w:ascii="Times New Roman" w:hAnsi="Times New Roman" w:cs="Times New Roman"/>
          <w:sz w:val="24"/>
          <w:szCs w:val="24"/>
          <w:lang w:val="en-US"/>
        </w:rPr>
        <w:t xml:space="preserve">T1D </w:t>
      </w:r>
      <w:r w:rsidR="000B3D88" w:rsidRPr="000B3D88">
        <w:rPr>
          <w:rFonts w:ascii="Times New Roman" w:hAnsi="Times New Roman" w:cs="Times New Roman"/>
          <w:sz w:val="24"/>
          <w:szCs w:val="24"/>
          <w:lang w:val="en-US"/>
        </w:rPr>
        <w:t>disease state</w:t>
      </w:r>
      <w:r w:rsidRPr="005B299E">
        <w:rPr>
          <w:rFonts w:ascii="Times New Roman" w:hAnsi="Times New Roman" w:cs="Times New Roman"/>
          <w:sz w:val="24"/>
          <w:szCs w:val="24"/>
          <w:lang w:val="en-US"/>
        </w:rPr>
        <w:t xml:space="preserve">. However, </w:t>
      </w:r>
      <w:r w:rsidR="000B3D88">
        <w:rPr>
          <w:rFonts w:ascii="Times New Roman" w:hAnsi="Times New Roman" w:cs="Times New Roman"/>
          <w:sz w:val="24"/>
          <w:szCs w:val="24"/>
          <w:lang w:val="en-US"/>
        </w:rPr>
        <w:t>women with</w:t>
      </w:r>
      <w:r w:rsidRPr="005B299E">
        <w:rPr>
          <w:rFonts w:ascii="Times New Roman" w:hAnsi="Times New Roman" w:cs="Times New Roman"/>
          <w:sz w:val="24"/>
          <w:szCs w:val="24"/>
          <w:lang w:val="en-US"/>
        </w:rPr>
        <w:t xml:space="preserve"> T1D consumed less carbohydrates and more proteins</w:t>
      </w:r>
      <w:r w:rsidR="000B3D88">
        <w:rPr>
          <w:rFonts w:ascii="Times New Roman" w:hAnsi="Times New Roman" w:cs="Times New Roman"/>
          <w:sz w:val="24"/>
          <w:szCs w:val="24"/>
          <w:lang w:val="en-US"/>
        </w:rPr>
        <w:t>,</w:t>
      </w:r>
      <w:r w:rsidRPr="005B299E">
        <w:rPr>
          <w:rFonts w:ascii="Times New Roman" w:hAnsi="Times New Roman" w:cs="Times New Roman"/>
          <w:sz w:val="24"/>
          <w:szCs w:val="24"/>
          <w:lang w:val="en-US"/>
        </w:rPr>
        <w:t xml:space="preserve"> </w:t>
      </w:r>
      <w:r w:rsidR="00784887">
        <w:rPr>
          <w:rFonts w:ascii="Times New Roman" w:hAnsi="Times New Roman" w:cs="Times New Roman"/>
          <w:sz w:val="24"/>
          <w:szCs w:val="24"/>
          <w:lang w:val="en-US"/>
        </w:rPr>
        <w:t xml:space="preserve">and </w:t>
      </w:r>
      <w:r w:rsidRPr="005B299E">
        <w:rPr>
          <w:rFonts w:ascii="Times New Roman" w:hAnsi="Times New Roman" w:cs="Times New Roman"/>
          <w:sz w:val="24"/>
          <w:szCs w:val="24"/>
          <w:lang w:val="en-US"/>
        </w:rPr>
        <w:t xml:space="preserve">the percentage of energy derived from carbohydrates was decreased </w:t>
      </w:r>
      <w:r w:rsidR="00F53385">
        <w:rPr>
          <w:rFonts w:ascii="Times New Roman" w:hAnsi="Times New Roman" w:cs="Times New Roman"/>
          <w:sz w:val="24"/>
          <w:szCs w:val="24"/>
          <w:lang w:val="en-US"/>
        </w:rPr>
        <w:t xml:space="preserve">in their diet </w:t>
      </w:r>
      <w:r w:rsidR="00784887">
        <w:rPr>
          <w:rFonts w:ascii="Times New Roman" w:hAnsi="Times New Roman" w:cs="Times New Roman"/>
          <w:sz w:val="24"/>
          <w:szCs w:val="24"/>
          <w:lang w:val="en-US"/>
        </w:rPr>
        <w:t>while</w:t>
      </w:r>
      <w:r w:rsidRPr="005B299E">
        <w:rPr>
          <w:rFonts w:ascii="Times New Roman" w:hAnsi="Times New Roman" w:cs="Times New Roman"/>
          <w:sz w:val="24"/>
          <w:szCs w:val="24"/>
          <w:lang w:val="en-US"/>
        </w:rPr>
        <w:t xml:space="preserve"> the percentage of energy derived from proteins was increased. </w:t>
      </w:r>
      <w:r w:rsidR="00F53385">
        <w:rPr>
          <w:rFonts w:ascii="Times New Roman" w:hAnsi="Times New Roman" w:cs="Times New Roman"/>
          <w:sz w:val="24"/>
          <w:szCs w:val="24"/>
          <w:lang w:val="en-US"/>
        </w:rPr>
        <w:t>These</w:t>
      </w:r>
      <w:r w:rsidR="00F53385" w:rsidRPr="00F53385">
        <w:rPr>
          <w:rFonts w:ascii="Times New Roman" w:hAnsi="Times New Roman" w:cs="Times New Roman"/>
          <w:sz w:val="24"/>
          <w:szCs w:val="24"/>
          <w:lang w:val="en-US"/>
        </w:rPr>
        <w:t xml:space="preserve"> result</w:t>
      </w:r>
      <w:r w:rsidR="00F53385">
        <w:rPr>
          <w:rFonts w:ascii="Times New Roman" w:hAnsi="Times New Roman" w:cs="Times New Roman"/>
          <w:sz w:val="24"/>
          <w:szCs w:val="24"/>
          <w:lang w:val="en-US"/>
        </w:rPr>
        <w:t>s</w:t>
      </w:r>
      <w:r w:rsidR="00F53385" w:rsidRPr="00F53385">
        <w:rPr>
          <w:rFonts w:ascii="Times New Roman" w:hAnsi="Times New Roman" w:cs="Times New Roman"/>
          <w:sz w:val="24"/>
          <w:szCs w:val="24"/>
          <w:lang w:val="en-US"/>
        </w:rPr>
        <w:t xml:space="preserve"> seem to be related </w:t>
      </w:r>
      <w:r w:rsidR="00784887">
        <w:rPr>
          <w:rFonts w:ascii="Times New Roman" w:hAnsi="Times New Roman" w:cs="Times New Roman"/>
          <w:sz w:val="24"/>
          <w:szCs w:val="24"/>
          <w:lang w:val="en-US"/>
        </w:rPr>
        <w:t>to the differences found in</w:t>
      </w:r>
      <w:r w:rsidR="00F53385" w:rsidRPr="00F53385">
        <w:rPr>
          <w:rFonts w:ascii="Times New Roman" w:hAnsi="Times New Roman" w:cs="Times New Roman"/>
          <w:sz w:val="24"/>
          <w:szCs w:val="24"/>
          <w:lang w:val="en-US"/>
        </w:rPr>
        <w:t xml:space="preserve"> microbiota composition</w:t>
      </w:r>
      <w:r w:rsidR="00F53385">
        <w:rPr>
          <w:rFonts w:ascii="Times New Roman" w:hAnsi="Times New Roman" w:cs="Times New Roman"/>
          <w:sz w:val="24"/>
          <w:szCs w:val="24"/>
          <w:lang w:val="en-US"/>
        </w:rPr>
        <w:t xml:space="preserve"> </w:t>
      </w:r>
      <w:r w:rsidR="00784887">
        <w:rPr>
          <w:rFonts w:ascii="Times New Roman" w:hAnsi="Times New Roman" w:cs="Times New Roman"/>
          <w:sz w:val="24"/>
          <w:szCs w:val="24"/>
          <w:lang w:val="en-US"/>
        </w:rPr>
        <w:t>in</w:t>
      </w:r>
      <w:r w:rsidR="00F53385">
        <w:rPr>
          <w:rFonts w:ascii="Times New Roman" w:hAnsi="Times New Roman" w:cs="Times New Roman"/>
          <w:sz w:val="24"/>
          <w:szCs w:val="24"/>
          <w:lang w:val="en-US"/>
        </w:rPr>
        <w:t xml:space="preserve"> the assessed groups of pregnant women.</w:t>
      </w:r>
      <w:r w:rsidR="0072586C">
        <w:rPr>
          <w:rFonts w:ascii="Times New Roman" w:hAnsi="Times New Roman" w:cs="Times New Roman"/>
          <w:sz w:val="24"/>
          <w:szCs w:val="24"/>
          <w:lang w:val="en-US"/>
        </w:rPr>
        <w:t xml:space="preserve"> </w:t>
      </w:r>
      <w:r w:rsidRPr="005B299E">
        <w:rPr>
          <w:rFonts w:ascii="Times New Roman" w:hAnsi="Times New Roman" w:cs="Times New Roman"/>
          <w:sz w:val="24"/>
          <w:szCs w:val="24"/>
          <w:lang w:val="en-US"/>
        </w:rPr>
        <w:t xml:space="preserve">Previously, diet was assumed to have a central role determining the T1D-associated dysbiosis evolution. The decrease of protein consumption was reported to correlate with </w:t>
      </w:r>
      <w:r w:rsidRPr="0072586C">
        <w:rPr>
          <w:rFonts w:ascii="Times New Roman" w:hAnsi="Times New Roman" w:cs="Times New Roman"/>
          <w:i/>
          <w:iCs/>
          <w:sz w:val="24"/>
          <w:szCs w:val="24"/>
          <w:lang w:val="en-US"/>
        </w:rPr>
        <w:t>Bacteroides</w:t>
      </w:r>
      <w:r w:rsidRPr="005B299E">
        <w:rPr>
          <w:rFonts w:ascii="Times New Roman" w:hAnsi="Times New Roman" w:cs="Times New Roman"/>
          <w:sz w:val="24"/>
          <w:szCs w:val="24"/>
          <w:lang w:val="en-US"/>
        </w:rPr>
        <w:t xml:space="preserve"> increase in T1D patients </w:t>
      </w:r>
      <w:r w:rsidR="00FF57CB">
        <w:rPr>
          <w:rFonts w:ascii="Times New Roman" w:hAnsi="Times New Roman" w:cs="Times New Roman"/>
          <w:sz w:val="24"/>
          <w:szCs w:val="24"/>
          <w:lang w:val="en-US"/>
        </w:rPr>
        <w:t>[</w:t>
      </w:r>
      <w:r w:rsidRPr="005B299E">
        <w:rPr>
          <w:rFonts w:ascii="Times New Roman" w:hAnsi="Times New Roman" w:cs="Times New Roman"/>
          <w:sz w:val="24"/>
          <w:szCs w:val="24"/>
          <w:lang w:val="en-US"/>
        </w:rPr>
        <w:t>Meija-Leon et al., 2018</w:t>
      </w:r>
      <w:r w:rsidR="00FF57CB">
        <w:rPr>
          <w:rFonts w:ascii="Times New Roman" w:hAnsi="Times New Roman" w:cs="Times New Roman"/>
          <w:sz w:val="24"/>
          <w:szCs w:val="24"/>
          <w:lang w:val="en-US"/>
        </w:rPr>
        <w:t>]</w:t>
      </w:r>
      <w:r w:rsidRPr="005B299E">
        <w:rPr>
          <w:rFonts w:ascii="Times New Roman" w:hAnsi="Times New Roman" w:cs="Times New Roman"/>
          <w:sz w:val="24"/>
          <w:szCs w:val="24"/>
          <w:lang w:val="en-US"/>
        </w:rPr>
        <w:t xml:space="preserve">. </w:t>
      </w:r>
      <w:r w:rsidR="00A60968">
        <w:rPr>
          <w:rFonts w:ascii="Times New Roman" w:hAnsi="Times New Roman" w:cs="Times New Roman"/>
          <w:sz w:val="24"/>
          <w:szCs w:val="24"/>
          <w:lang w:val="en-US"/>
        </w:rPr>
        <w:t>In our study</w:t>
      </w:r>
      <w:r w:rsidR="00EF06D7">
        <w:rPr>
          <w:rFonts w:ascii="Times New Roman" w:hAnsi="Times New Roman" w:cs="Times New Roman"/>
          <w:sz w:val="24"/>
          <w:szCs w:val="24"/>
          <w:lang w:val="en-US"/>
        </w:rPr>
        <w:t>,</w:t>
      </w:r>
      <w:r w:rsidR="00A60968">
        <w:rPr>
          <w:rFonts w:ascii="Times New Roman" w:hAnsi="Times New Roman" w:cs="Times New Roman"/>
          <w:sz w:val="24"/>
          <w:szCs w:val="24"/>
          <w:lang w:val="en-US"/>
        </w:rPr>
        <w:t xml:space="preserve"> r</w:t>
      </w:r>
      <w:r w:rsidR="00A60968" w:rsidRPr="00A60968">
        <w:rPr>
          <w:rFonts w:ascii="Times New Roman" w:hAnsi="Times New Roman" w:cs="Times New Roman"/>
          <w:sz w:val="24"/>
          <w:szCs w:val="24"/>
          <w:lang w:val="en-US"/>
        </w:rPr>
        <w:t xml:space="preserve">elative abundance of phylum </w:t>
      </w:r>
      <w:r w:rsidR="00A60968" w:rsidRPr="00A60968">
        <w:rPr>
          <w:rFonts w:ascii="Times New Roman" w:hAnsi="Times New Roman" w:cs="Times New Roman"/>
          <w:i/>
          <w:iCs/>
          <w:sz w:val="24"/>
          <w:szCs w:val="24"/>
          <w:lang w:val="en-US"/>
        </w:rPr>
        <w:t>Bacteroidetes</w:t>
      </w:r>
      <w:r w:rsidR="00A60968" w:rsidRPr="00A60968">
        <w:rPr>
          <w:rFonts w:ascii="Times New Roman" w:hAnsi="Times New Roman" w:cs="Times New Roman"/>
          <w:sz w:val="24"/>
          <w:szCs w:val="24"/>
          <w:lang w:val="en-US"/>
        </w:rPr>
        <w:t xml:space="preserve"> in the maternal rectum swabs was comparable to that of the neonatal stool samples, regardless of the T1D disease status in the mother</w:t>
      </w:r>
      <w:r w:rsidR="00A60968">
        <w:rPr>
          <w:rFonts w:ascii="Times New Roman" w:hAnsi="Times New Roman" w:cs="Times New Roman"/>
          <w:sz w:val="24"/>
          <w:szCs w:val="24"/>
          <w:lang w:val="en-US"/>
        </w:rPr>
        <w:t xml:space="preserve">. However, </w:t>
      </w:r>
      <w:r w:rsidR="00A60968" w:rsidRPr="00A60968">
        <w:rPr>
          <w:rFonts w:ascii="Times New Roman" w:hAnsi="Times New Roman" w:cs="Times New Roman"/>
          <w:i/>
          <w:iCs/>
          <w:sz w:val="24"/>
          <w:szCs w:val="24"/>
          <w:lang w:val="en-US"/>
        </w:rPr>
        <w:t>Bacteroides</w:t>
      </w:r>
      <w:r w:rsidR="00A60968" w:rsidRPr="00A60968">
        <w:rPr>
          <w:rFonts w:ascii="Times New Roman" w:hAnsi="Times New Roman" w:cs="Times New Roman"/>
          <w:sz w:val="24"/>
          <w:szCs w:val="24"/>
          <w:lang w:val="en-US"/>
        </w:rPr>
        <w:t xml:space="preserve">, as we already mentioned, was found to be </w:t>
      </w:r>
      <w:r w:rsidR="00A60968">
        <w:rPr>
          <w:rFonts w:ascii="Times New Roman" w:hAnsi="Times New Roman" w:cs="Times New Roman"/>
          <w:sz w:val="24"/>
          <w:szCs w:val="24"/>
          <w:lang w:val="en-US"/>
        </w:rPr>
        <w:t xml:space="preserve">one of </w:t>
      </w:r>
      <w:r w:rsidR="00A60968" w:rsidRPr="00A60968">
        <w:rPr>
          <w:rFonts w:ascii="Times New Roman" w:hAnsi="Times New Roman" w:cs="Times New Roman"/>
          <w:sz w:val="24"/>
          <w:szCs w:val="24"/>
          <w:lang w:val="en-US"/>
        </w:rPr>
        <w:t>dominating shared genera in the maternal-neonatal dyads, more frequently observed in the women with T1D and their offspring.</w:t>
      </w:r>
      <w:r w:rsidR="00826693">
        <w:rPr>
          <w:rFonts w:ascii="Times New Roman" w:hAnsi="Times New Roman" w:cs="Times New Roman"/>
          <w:sz w:val="24"/>
          <w:szCs w:val="24"/>
          <w:lang w:val="en-US"/>
        </w:rPr>
        <w:t xml:space="preserve"> </w:t>
      </w:r>
    </w:p>
    <w:p w14:paraId="772364EF" w14:textId="77777777" w:rsidR="00EF06D7" w:rsidRPr="005B299E" w:rsidRDefault="00EF06D7" w:rsidP="0072586C">
      <w:pPr>
        <w:spacing w:line="480" w:lineRule="auto"/>
        <w:ind w:firstLine="708"/>
        <w:jc w:val="both"/>
        <w:rPr>
          <w:rFonts w:ascii="Times New Roman" w:hAnsi="Times New Roman" w:cs="Times New Roman"/>
          <w:sz w:val="24"/>
          <w:szCs w:val="24"/>
          <w:lang w:val="en-US"/>
        </w:rPr>
      </w:pPr>
    </w:p>
    <w:p w14:paraId="341C1BFE" w14:textId="75BA6EA8" w:rsidR="008D1B2E" w:rsidRDefault="0090117B" w:rsidP="00304455">
      <w:pPr>
        <w:spacing w:line="480" w:lineRule="auto"/>
        <w:ind w:firstLine="708"/>
        <w:jc w:val="both"/>
        <w:rPr>
          <w:rFonts w:ascii="Times New Roman" w:hAnsi="Times New Roman" w:cs="Times New Roman"/>
          <w:bCs/>
          <w:sz w:val="24"/>
          <w:szCs w:val="24"/>
          <w:lang w:val="en-US"/>
        </w:rPr>
      </w:pPr>
      <w:commentRangeStart w:id="148"/>
      <w:r w:rsidRPr="003D5194">
        <w:rPr>
          <w:rFonts w:ascii="Times New Roman" w:hAnsi="Times New Roman" w:cs="Times New Roman"/>
          <w:b/>
          <w:sz w:val="24"/>
          <w:szCs w:val="24"/>
          <w:lang w:val="en-US"/>
        </w:rPr>
        <w:t>Summarizing</w:t>
      </w:r>
      <w:r w:rsidR="00304455">
        <w:rPr>
          <w:rFonts w:ascii="Times New Roman" w:hAnsi="Times New Roman" w:cs="Times New Roman"/>
          <w:bCs/>
          <w:sz w:val="24"/>
          <w:szCs w:val="24"/>
          <w:lang w:val="en-US"/>
        </w:rPr>
        <w:t>…</w:t>
      </w:r>
      <w:commentRangeEnd w:id="148"/>
      <w:r w:rsidR="00304455">
        <w:rPr>
          <w:rStyle w:val="CommentReference"/>
        </w:rPr>
        <w:commentReference w:id="148"/>
      </w:r>
      <w:r w:rsidR="008D1B2E">
        <w:rPr>
          <w:rFonts w:ascii="Times New Roman" w:hAnsi="Times New Roman" w:cs="Times New Roman"/>
          <w:bCs/>
          <w:sz w:val="24"/>
          <w:szCs w:val="24"/>
          <w:lang w:val="en-US"/>
        </w:rPr>
        <w:t xml:space="preserve"> </w:t>
      </w:r>
    </w:p>
    <w:p w14:paraId="455C2339" w14:textId="77777777" w:rsidR="008D1B2E" w:rsidRDefault="008D1B2E" w:rsidP="0090117B">
      <w:pPr>
        <w:spacing w:line="480" w:lineRule="auto"/>
        <w:ind w:firstLine="708"/>
        <w:jc w:val="both"/>
        <w:rPr>
          <w:rFonts w:ascii="Times New Roman" w:hAnsi="Times New Roman" w:cs="Times New Roman"/>
          <w:bCs/>
          <w:sz w:val="24"/>
          <w:szCs w:val="24"/>
          <w:lang w:val="en-US"/>
        </w:rPr>
      </w:pPr>
    </w:p>
    <w:p w14:paraId="7959D77D" w14:textId="49AB0C4E" w:rsidR="00EF06D7" w:rsidRDefault="00EF06D7" w:rsidP="00EF06D7">
      <w:pPr>
        <w:spacing w:line="480" w:lineRule="auto"/>
        <w:jc w:val="both"/>
        <w:rPr>
          <w:rFonts w:ascii="Times New Roman" w:hAnsi="Times New Roman" w:cs="Times New Roman"/>
          <w:b/>
          <w:i/>
          <w:iCs/>
          <w:sz w:val="24"/>
          <w:szCs w:val="24"/>
          <w:lang w:val="en-US"/>
        </w:rPr>
      </w:pPr>
      <w:r>
        <w:rPr>
          <w:rFonts w:ascii="Times New Roman" w:hAnsi="Times New Roman" w:cs="Times New Roman"/>
          <w:b/>
          <w:i/>
          <w:iCs/>
          <w:sz w:val="24"/>
          <w:szCs w:val="24"/>
          <w:lang w:val="en-US"/>
        </w:rPr>
        <w:lastRenderedPageBreak/>
        <w:t>O</w:t>
      </w:r>
      <w:r w:rsidRPr="00EF06D7">
        <w:rPr>
          <w:rFonts w:ascii="Times New Roman" w:hAnsi="Times New Roman" w:cs="Times New Roman"/>
          <w:b/>
          <w:i/>
          <w:iCs/>
          <w:sz w:val="24"/>
          <w:szCs w:val="24"/>
          <w:lang w:val="en-US"/>
        </w:rPr>
        <w:t>ther aspects to consider</w:t>
      </w:r>
      <w:r>
        <w:rPr>
          <w:rFonts w:ascii="Times New Roman" w:hAnsi="Times New Roman" w:cs="Times New Roman"/>
          <w:b/>
          <w:i/>
          <w:iCs/>
          <w:sz w:val="24"/>
          <w:szCs w:val="24"/>
          <w:lang w:val="en-US"/>
        </w:rPr>
        <w:t>, study limitations</w:t>
      </w:r>
    </w:p>
    <w:p w14:paraId="4E8F5BDE" w14:textId="11C620BF" w:rsidR="00106563" w:rsidRDefault="00106563" w:rsidP="00106563">
      <w:pPr>
        <w:spacing w:line="480" w:lineRule="auto"/>
        <w:ind w:firstLine="708"/>
        <w:jc w:val="both"/>
        <w:rPr>
          <w:rFonts w:ascii="Times New Roman" w:hAnsi="Times New Roman" w:cs="Times New Roman"/>
          <w:bCs/>
          <w:sz w:val="24"/>
          <w:szCs w:val="24"/>
          <w:lang w:val="en-US"/>
        </w:rPr>
      </w:pPr>
      <w:r w:rsidRPr="00106563">
        <w:rPr>
          <w:rFonts w:ascii="Times New Roman" w:hAnsi="Times New Roman" w:cs="Times New Roman"/>
          <w:bCs/>
          <w:sz w:val="24"/>
          <w:szCs w:val="24"/>
          <w:lang w:val="en-US"/>
        </w:rPr>
        <w:t xml:space="preserve">Since in our study satisfactory glycemic control in the second and third trimesters was achieved in women with T1D, we did not </w:t>
      </w:r>
      <w:r w:rsidR="00EF06D7">
        <w:rPr>
          <w:rFonts w:ascii="Times New Roman" w:hAnsi="Times New Roman" w:cs="Times New Roman"/>
          <w:bCs/>
          <w:sz w:val="24"/>
          <w:szCs w:val="24"/>
          <w:lang w:val="en-US"/>
        </w:rPr>
        <w:t>take</w:t>
      </w:r>
      <w:r w:rsidRPr="00106563">
        <w:rPr>
          <w:rFonts w:ascii="Times New Roman" w:hAnsi="Times New Roman" w:cs="Times New Roman"/>
          <w:bCs/>
          <w:sz w:val="24"/>
          <w:szCs w:val="24"/>
          <w:lang w:val="en-US"/>
        </w:rPr>
        <w:t xml:space="preserve"> blood glucose levels to </w:t>
      </w:r>
      <w:r w:rsidR="00EF06D7">
        <w:rPr>
          <w:rFonts w:ascii="Times New Roman" w:hAnsi="Times New Roman" w:cs="Times New Roman"/>
          <w:bCs/>
          <w:sz w:val="24"/>
          <w:szCs w:val="24"/>
          <w:lang w:val="en-US"/>
        </w:rPr>
        <w:t>as</w:t>
      </w:r>
      <w:r w:rsidRPr="00106563">
        <w:rPr>
          <w:rFonts w:ascii="Times New Roman" w:hAnsi="Times New Roman" w:cs="Times New Roman"/>
          <w:bCs/>
          <w:sz w:val="24"/>
          <w:szCs w:val="24"/>
          <w:lang w:val="en-US"/>
        </w:rPr>
        <w:t xml:space="preserve"> a variable to consider.</w:t>
      </w:r>
    </w:p>
    <w:p w14:paraId="72F078CF" w14:textId="6D407956" w:rsidR="00386C4C" w:rsidRPr="00106563" w:rsidRDefault="008D1B2E" w:rsidP="00106563">
      <w:pPr>
        <w:spacing w:line="480" w:lineRule="auto"/>
        <w:ind w:firstLine="708"/>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sidR="0090117B" w:rsidRPr="006B0E40">
        <w:rPr>
          <w:rFonts w:ascii="Times New Roman" w:hAnsi="Times New Roman" w:cs="Times New Roman"/>
          <w:bCs/>
          <w:sz w:val="24"/>
          <w:szCs w:val="24"/>
          <w:lang w:val="en-US"/>
        </w:rPr>
        <w:t xml:space="preserve">lthough various aspects were taken into consideration in the maternal and neonatal microbiota characterization, others were not possible to </w:t>
      </w:r>
      <w:r w:rsidR="00901CC2">
        <w:rPr>
          <w:rFonts w:ascii="Times New Roman" w:hAnsi="Times New Roman" w:cs="Times New Roman"/>
          <w:bCs/>
          <w:sz w:val="24"/>
          <w:szCs w:val="24"/>
          <w:lang w:val="en-US"/>
        </w:rPr>
        <w:t xml:space="preserve">be </w:t>
      </w:r>
      <w:r w:rsidR="0090117B" w:rsidRPr="006B0E40">
        <w:rPr>
          <w:rFonts w:ascii="Times New Roman" w:hAnsi="Times New Roman" w:cs="Times New Roman"/>
          <w:bCs/>
          <w:sz w:val="24"/>
          <w:szCs w:val="24"/>
          <w:lang w:val="en-US"/>
        </w:rPr>
        <w:t>evaluate</w:t>
      </w:r>
      <w:r w:rsidR="00901CC2">
        <w:rPr>
          <w:rFonts w:ascii="Times New Roman" w:hAnsi="Times New Roman" w:cs="Times New Roman"/>
          <w:bCs/>
          <w:sz w:val="24"/>
          <w:szCs w:val="24"/>
          <w:lang w:val="en-US"/>
        </w:rPr>
        <w:t>d</w:t>
      </w:r>
      <w:r w:rsidR="0090117B" w:rsidRPr="006B0E40">
        <w:rPr>
          <w:rFonts w:ascii="Times New Roman" w:hAnsi="Times New Roman" w:cs="Times New Roman"/>
          <w:bCs/>
          <w:sz w:val="24"/>
          <w:szCs w:val="24"/>
          <w:lang w:val="en-US"/>
        </w:rPr>
        <w:t xml:space="preserve"> at the same time, including the </w:t>
      </w:r>
      <w:r w:rsidR="0090117B" w:rsidRPr="006B0E40">
        <w:rPr>
          <w:rFonts w:ascii="Times New Roman" w:hAnsi="Times New Roman" w:cs="Times New Roman"/>
          <w:sz w:val="24"/>
          <w:szCs w:val="24"/>
          <w:lang w:val="en-US"/>
        </w:rPr>
        <w:t>hospital environment</w:t>
      </w:r>
      <w:r w:rsidR="0090117B" w:rsidRPr="006B0E40">
        <w:rPr>
          <w:rFonts w:ascii="Times New Roman" w:hAnsi="Times New Roman" w:cs="Times New Roman"/>
          <w:bCs/>
          <w:sz w:val="24"/>
          <w:szCs w:val="24"/>
          <w:lang w:val="en-US"/>
        </w:rPr>
        <w:t xml:space="preserve"> effect, </w:t>
      </w:r>
      <w:r w:rsidR="00106563">
        <w:rPr>
          <w:rFonts w:ascii="Times New Roman" w:hAnsi="Times New Roman" w:cs="Times New Roman"/>
          <w:bCs/>
          <w:sz w:val="24"/>
          <w:szCs w:val="24"/>
          <w:lang w:val="en-US"/>
        </w:rPr>
        <w:t xml:space="preserve">and </w:t>
      </w:r>
      <w:r w:rsidR="0090117B">
        <w:rPr>
          <w:rFonts w:ascii="Times New Roman" w:hAnsi="Times New Roman" w:cs="Times New Roman"/>
          <w:bCs/>
          <w:sz w:val="24"/>
          <w:szCs w:val="24"/>
          <w:lang w:val="en-US"/>
        </w:rPr>
        <w:t xml:space="preserve">actual </w:t>
      </w:r>
      <w:r w:rsidR="0090117B" w:rsidRPr="006B0E40">
        <w:rPr>
          <w:rFonts w:ascii="Times New Roman" w:hAnsi="Times New Roman" w:cs="Times New Roman"/>
          <w:bCs/>
          <w:sz w:val="24"/>
          <w:szCs w:val="24"/>
          <w:lang w:val="en-US"/>
        </w:rPr>
        <w:t>maternal probiotic/</w:t>
      </w:r>
      <w:proofErr w:type="spellStart"/>
      <w:r w:rsidR="0090117B" w:rsidRPr="006B0E40">
        <w:rPr>
          <w:rFonts w:ascii="Times New Roman" w:hAnsi="Times New Roman" w:cs="Times New Roman"/>
          <w:bCs/>
          <w:sz w:val="24"/>
          <w:szCs w:val="24"/>
          <w:lang w:val="en-US"/>
        </w:rPr>
        <w:t>synbiotic</w:t>
      </w:r>
      <w:proofErr w:type="spellEnd"/>
      <w:r w:rsidR="0090117B" w:rsidRPr="006B0E40">
        <w:rPr>
          <w:rFonts w:ascii="Times New Roman" w:hAnsi="Times New Roman" w:cs="Times New Roman"/>
          <w:bCs/>
          <w:sz w:val="24"/>
          <w:szCs w:val="24"/>
          <w:lang w:val="en-US"/>
        </w:rPr>
        <w:t>/prebiotic intake and vitamin supplementation</w:t>
      </w:r>
      <w:r w:rsidR="00106563">
        <w:rPr>
          <w:rFonts w:ascii="Times New Roman" w:hAnsi="Times New Roman" w:cs="Times New Roman"/>
          <w:bCs/>
          <w:sz w:val="24"/>
          <w:szCs w:val="24"/>
          <w:lang w:val="en-US"/>
        </w:rPr>
        <w:t>.</w:t>
      </w:r>
    </w:p>
    <w:p w14:paraId="12439440" w14:textId="77777777" w:rsidR="00546545" w:rsidRPr="007D4CD8" w:rsidRDefault="00546545" w:rsidP="00DB67A5">
      <w:pPr>
        <w:spacing w:line="480" w:lineRule="auto"/>
        <w:jc w:val="both"/>
        <w:rPr>
          <w:rFonts w:ascii="Times New Roman" w:hAnsi="Times New Roman" w:cs="Times New Roman"/>
          <w:sz w:val="24"/>
          <w:szCs w:val="24"/>
          <w:lang w:val="en-US"/>
        </w:rPr>
      </w:pPr>
    </w:p>
    <w:p w14:paraId="14E93442" w14:textId="25FF8BBB" w:rsidR="00106563" w:rsidRDefault="00106563">
      <w:pPr>
        <w:rPr>
          <w:rFonts w:ascii="Times New Roman" w:hAnsi="Times New Roman" w:cs="Times New Roman"/>
          <w:b/>
          <w:sz w:val="24"/>
          <w:szCs w:val="24"/>
          <w:lang w:val="en-US"/>
        </w:rPr>
      </w:pPr>
      <w:r>
        <w:rPr>
          <w:rFonts w:ascii="Times New Roman" w:hAnsi="Times New Roman" w:cs="Times New Roman"/>
          <w:b/>
          <w:sz w:val="24"/>
          <w:szCs w:val="24"/>
          <w:lang w:val="en-US"/>
        </w:rPr>
        <w:br w:type="page"/>
      </w:r>
      <w:commentRangeEnd w:id="144"/>
      <w:r w:rsidR="00A07C7B">
        <w:rPr>
          <w:rStyle w:val="CommentReference"/>
        </w:rPr>
        <w:commentReference w:id="144"/>
      </w:r>
    </w:p>
    <w:p w14:paraId="347157FC" w14:textId="568AA76A" w:rsidR="005D745C" w:rsidRPr="007D4CD8" w:rsidRDefault="00B937E8" w:rsidP="000222EC">
      <w:pPr>
        <w:spacing w:line="480" w:lineRule="auto"/>
        <w:jc w:val="both"/>
        <w:rPr>
          <w:rFonts w:ascii="Times New Roman" w:hAnsi="Times New Roman" w:cs="Times New Roman"/>
          <w:b/>
          <w:sz w:val="24"/>
          <w:szCs w:val="24"/>
          <w:lang w:val="en-US"/>
        </w:rPr>
      </w:pPr>
      <w:r w:rsidRPr="007D4CD8">
        <w:rPr>
          <w:rFonts w:ascii="Times New Roman" w:hAnsi="Times New Roman" w:cs="Times New Roman"/>
          <w:b/>
          <w:sz w:val="24"/>
          <w:szCs w:val="24"/>
          <w:lang w:val="en-US"/>
        </w:rPr>
        <w:lastRenderedPageBreak/>
        <w:t>Materials and methods</w:t>
      </w:r>
    </w:p>
    <w:p w14:paraId="34183ADA" w14:textId="5551B022" w:rsidR="005D745C" w:rsidRPr="00B437D4" w:rsidRDefault="009C5D88" w:rsidP="000222EC">
      <w:pPr>
        <w:spacing w:line="480" w:lineRule="auto"/>
        <w:jc w:val="both"/>
        <w:rPr>
          <w:rFonts w:ascii="Times New Roman" w:hAnsi="Times New Roman" w:cs="Times New Roman"/>
          <w:i/>
          <w:sz w:val="24"/>
          <w:szCs w:val="24"/>
          <w:lang w:val="en-US"/>
        </w:rPr>
      </w:pPr>
      <w:r w:rsidRPr="00B437D4">
        <w:rPr>
          <w:rFonts w:ascii="Times New Roman" w:hAnsi="Times New Roman" w:cs="Times New Roman"/>
          <w:i/>
          <w:sz w:val="24"/>
          <w:szCs w:val="24"/>
          <w:lang w:val="en-US"/>
        </w:rPr>
        <w:t>Patient</w:t>
      </w:r>
      <w:r w:rsidR="004B6B7F">
        <w:rPr>
          <w:rFonts w:ascii="Times New Roman" w:hAnsi="Times New Roman" w:cs="Times New Roman"/>
          <w:i/>
          <w:sz w:val="24"/>
          <w:szCs w:val="24"/>
          <w:lang w:val="en-US"/>
        </w:rPr>
        <w:t xml:space="preserve"> ascertainment</w:t>
      </w:r>
      <w:r w:rsidRPr="00B437D4">
        <w:rPr>
          <w:rFonts w:ascii="Times New Roman" w:hAnsi="Times New Roman" w:cs="Times New Roman"/>
          <w:i/>
          <w:sz w:val="24"/>
          <w:szCs w:val="24"/>
          <w:lang w:val="en-US"/>
        </w:rPr>
        <w:t xml:space="preserve"> and study materials</w:t>
      </w:r>
      <w:r w:rsidR="005D745C" w:rsidRPr="00B437D4">
        <w:rPr>
          <w:rFonts w:ascii="Times New Roman" w:hAnsi="Times New Roman" w:cs="Times New Roman"/>
          <w:i/>
          <w:sz w:val="24"/>
          <w:szCs w:val="24"/>
          <w:lang w:val="en-US"/>
        </w:rPr>
        <w:t xml:space="preserve"> </w:t>
      </w:r>
    </w:p>
    <w:p w14:paraId="301190FF" w14:textId="48F7DFDE" w:rsidR="005C7E04" w:rsidRDefault="004B195E" w:rsidP="000222E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9C5D88">
        <w:rPr>
          <w:rFonts w:ascii="Times New Roman" w:hAnsi="Times New Roman" w:cs="Times New Roman"/>
          <w:sz w:val="24"/>
          <w:szCs w:val="24"/>
          <w:lang w:val="en-US"/>
        </w:rPr>
        <w:t>regnant women</w:t>
      </w:r>
      <w:r w:rsidR="005D745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T1D </w:t>
      </w:r>
      <w:r w:rsidR="005D745C">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unaffected </w:t>
      </w:r>
      <w:r w:rsidR="005D745C">
        <w:rPr>
          <w:rFonts w:ascii="Times New Roman" w:hAnsi="Times New Roman" w:cs="Times New Roman"/>
          <w:sz w:val="24"/>
          <w:szCs w:val="24"/>
          <w:lang w:val="en-US"/>
        </w:rPr>
        <w:t>contro</w:t>
      </w:r>
      <w:r w:rsidR="009C5D88">
        <w:rPr>
          <w:rFonts w:ascii="Times New Roman" w:hAnsi="Times New Roman" w:cs="Times New Roman"/>
          <w:sz w:val="24"/>
          <w:szCs w:val="24"/>
          <w:lang w:val="en-US"/>
        </w:rPr>
        <w:t xml:space="preserve">l pregnant women, and their </w:t>
      </w:r>
      <w:r>
        <w:rPr>
          <w:rFonts w:ascii="Times New Roman" w:hAnsi="Times New Roman" w:cs="Times New Roman"/>
          <w:sz w:val="24"/>
          <w:szCs w:val="24"/>
          <w:lang w:val="en-US"/>
        </w:rPr>
        <w:t>neonates</w:t>
      </w:r>
      <w:r w:rsidR="009C5D88">
        <w:rPr>
          <w:rFonts w:ascii="Times New Roman" w:hAnsi="Times New Roman" w:cs="Times New Roman"/>
          <w:sz w:val="24"/>
          <w:szCs w:val="24"/>
          <w:lang w:val="en-US"/>
        </w:rPr>
        <w:t xml:space="preserve"> were ascertained</w:t>
      </w:r>
      <w:r w:rsidR="005D745C">
        <w:rPr>
          <w:rFonts w:ascii="Times New Roman" w:hAnsi="Times New Roman" w:cs="Times New Roman"/>
          <w:sz w:val="24"/>
          <w:szCs w:val="24"/>
          <w:lang w:val="en-US"/>
        </w:rPr>
        <w:t xml:space="preserve"> in the </w:t>
      </w:r>
      <w:r w:rsidR="005C7E04" w:rsidRPr="005C7E04">
        <w:rPr>
          <w:rFonts w:ascii="Times New Roman" w:hAnsi="Times New Roman" w:cs="Times New Roman"/>
          <w:sz w:val="24"/>
          <w:szCs w:val="24"/>
          <w:lang w:val="en-US"/>
        </w:rPr>
        <w:t>Gynecologic and Obstetrical University</w:t>
      </w:r>
      <w:r w:rsidR="005C7E04">
        <w:rPr>
          <w:rFonts w:ascii="Times New Roman" w:hAnsi="Times New Roman" w:cs="Times New Roman"/>
          <w:sz w:val="24"/>
          <w:szCs w:val="24"/>
          <w:lang w:val="en-US"/>
        </w:rPr>
        <w:t xml:space="preserve"> </w:t>
      </w:r>
      <w:r w:rsidR="005C7E04" w:rsidRPr="005C7E04">
        <w:rPr>
          <w:rFonts w:ascii="Times New Roman" w:hAnsi="Times New Roman" w:cs="Times New Roman"/>
          <w:sz w:val="24"/>
          <w:szCs w:val="24"/>
          <w:lang w:val="en-US"/>
        </w:rPr>
        <w:t>Hospital</w:t>
      </w:r>
      <w:r w:rsidR="00464BDC">
        <w:rPr>
          <w:rFonts w:ascii="Times New Roman" w:hAnsi="Times New Roman" w:cs="Times New Roman"/>
          <w:sz w:val="24"/>
          <w:szCs w:val="24"/>
          <w:lang w:val="en-US"/>
        </w:rPr>
        <w:t xml:space="preserve"> at the </w:t>
      </w:r>
      <w:r w:rsidR="005D745C" w:rsidRPr="005D745C">
        <w:rPr>
          <w:rFonts w:ascii="Times New Roman" w:hAnsi="Times New Roman" w:cs="Times New Roman"/>
          <w:sz w:val="24"/>
          <w:szCs w:val="24"/>
          <w:lang w:val="en-US"/>
        </w:rPr>
        <w:t>Poznan University of Medical</w:t>
      </w:r>
      <w:r w:rsidR="009C5D88">
        <w:rPr>
          <w:rFonts w:ascii="Times New Roman" w:hAnsi="Times New Roman" w:cs="Times New Roman"/>
          <w:sz w:val="24"/>
          <w:szCs w:val="24"/>
          <w:lang w:val="en-US"/>
        </w:rPr>
        <w:t xml:space="preserve"> Sciences, </w:t>
      </w:r>
      <w:r w:rsidR="005D745C" w:rsidRPr="005D745C">
        <w:rPr>
          <w:rFonts w:ascii="Times New Roman" w:hAnsi="Times New Roman" w:cs="Times New Roman"/>
          <w:sz w:val="24"/>
          <w:szCs w:val="24"/>
          <w:lang w:val="en-US"/>
        </w:rPr>
        <w:t>Poznan, Poland</w:t>
      </w:r>
      <w:r w:rsidR="009C5D88">
        <w:rPr>
          <w:rFonts w:ascii="Times New Roman" w:hAnsi="Times New Roman" w:cs="Times New Roman"/>
          <w:sz w:val="24"/>
          <w:szCs w:val="24"/>
          <w:lang w:val="en-US"/>
        </w:rPr>
        <w:t>.</w:t>
      </w:r>
      <w:r w:rsidR="005C7E04">
        <w:rPr>
          <w:rFonts w:ascii="Times New Roman" w:hAnsi="Times New Roman" w:cs="Times New Roman"/>
          <w:sz w:val="24"/>
          <w:szCs w:val="24"/>
          <w:lang w:val="en-US"/>
        </w:rPr>
        <w:t xml:space="preserve"> </w:t>
      </w:r>
      <w:r w:rsidR="005C7E04" w:rsidRPr="005C7E04">
        <w:rPr>
          <w:rFonts w:ascii="Times New Roman" w:hAnsi="Times New Roman" w:cs="Times New Roman"/>
          <w:sz w:val="24"/>
          <w:szCs w:val="24"/>
          <w:lang w:val="en-US"/>
        </w:rPr>
        <w:t>Inclusion criteria</w:t>
      </w:r>
      <w:r w:rsidR="005C7E04">
        <w:rPr>
          <w:rFonts w:ascii="Times New Roman" w:hAnsi="Times New Roman" w:cs="Times New Roman"/>
          <w:sz w:val="24"/>
          <w:szCs w:val="24"/>
          <w:lang w:val="en-US"/>
        </w:rPr>
        <w:t xml:space="preserve"> </w:t>
      </w:r>
      <w:r w:rsidR="005C7E04" w:rsidRPr="005C7E04">
        <w:rPr>
          <w:rFonts w:ascii="Times New Roman" w:hAnsi="Times New Roman" w:cs="Times New Roman"/>
          <w:sz w:val="24"/>
          <w:szCs w:val="24"/>
          <w:lang w:val="en-US"/>
        </w:rPr>
        <w:t>for both groups were age 18 to 45 years and</w:t>
      </w:r>
      <w:r w:rsidR="005C7E04">
        <w:rPr>
          <w:rFonts w:ascii="Times New Roman" w:hAnsi="Times New Roman" w:cs="Times New Roman"/>
          <w:sz w:val="24"/>
          <w:szCs w:val="24"/>
          <w:lang w:val="en-US"/>
        </w:rPr>
        <w:t xml:space="preserve"> </w:t>
      </w:r>
      <w:r w:rsidR="005C7E04" w:rsidRPr="005C7E04">
        <w:rPr>
          <w:rFonts w:ascii="Times New Roman" w:hAnsi="Times New Roman" w:cs="Times New Roman"/>
          <w:sz w:val="24"/>
          <w:szCs w:val="24"/>
          <w:lang w:val="en-US"/>
        </w:rPr>
        <w:t xml:space="preserve">single, term pregnancy (37+0–41+0). </w:t>
      </w:r>
      <w:r w:rsidR="00915744">
        <w:rPr>
          <w:rFonts w:ascii="Times New Roman" w:hAnsi="Times New Roman" w:cs="Times New Roman"/>
          <w:sz w:val="24"/>
          <w:szCs w:val="24"/>
          <w:lang w:val="en-US"/>
        </w:rPr>
        <w:t>M</w:t>
      </w:r>
      <w:r w:rsidR="00474094" w:rsidRPr="00474094">
        <w:rPr>
          <w:rFonts w:ascii="Times New Roman" w:hAnsi="Times New Roman" w:cs="Times New Roman"/>
          <w:sz w:val="24"/>
          <w:szCs w:val="24"/>
          <w:lang w:val="en-US"/>
        </w:rPr>
        <w:t>ultiple pregnancies, genitourinary infections diagnosed in the last four weeks, use of oral or vaginal antibiotics/antifungal medicines/ probiotics in pregnancy in the previous four weeks</w:t>
      </w:r>
      <w:r w:rsidR="00915744">
        <w:rPr>
          <w:rFonts w:ascii="Times New Roman" w:hAnsi="Times New Roman" w:cs="Times New Roman"/>
          <w:sz w:val="24"/>
          <w:szCs w:val="24"/>
          <w:lang w:val="en-US"/>
        </w:rPr>
        <w:t>, and</w:t>
      </w:r>
      <w:r w:rsidR="00474094" w:rsidRPr="00474094">
        <w:rPr>
          <w:rFonts w:ascii="Times New Roman" w:hAnsi="Times New Roman" w:cs="Times New Roman"/>
          <w:sz w:val="24"/>
          <w:szCs w:val="24"/>
          <w:lang w:val="en-US"/>
        </w:rPr>
        <w:t xml:space="preserve"> vaginal irrigation/ sexual intercourse in last 72 hours were the exclusion criteria</w:t>
      </w:r>
      <w:r w:rsidR="00563004">
        <w:rPr>
          <w:rFonts w:ascii="Times New Roman" w:hAnsi="Times New Roman" w:cs="Times New Roman"/>
          <w:sz w:val="24"/>
          <w:szCs w:val="24"/>
          <w:lang w:val="en-US"/>
        </w:rPr>
        <w:t xml:space="preserve">. </w:t>
      </w:r>
      <w:r w:rsidR="005C7E04" w:rsidRPr="005C7E04">
        <w:rPr>
          <w:rFonts w:ascii="Times New Roman" w:hAnsi="Times New Roman" w:cs="Times New Roman"/>
          <w:sz w:val="24"/>
          <w:szCs w:val="24"/>
          <w:lang w:val="en-US"/>
        </w:rPr>
        <w:t>The time of recruitment was the same in both</w:t>
      </w:r>
      <w:r w:rsidR="005C7E04">
        <w:rPr>
          <w:rFonts w:ascii="Times New Roman" w:hAnsi="Times New Roman" w:cs="Times New Roman"/>
          <w:sz w:val="24"/>
          <w:szCs w:val="24"/>
          <w:lang w:val="en-US"/>
        </w:rPr>
        <w:t xml:space="preserve"> </w:t>
      </w:r>
      <w:r w:rsidR="00C22B6E">
        <w:rPr>
          <w:rFonts w:ascii="Times New Roman" w:hAnsi="Times New Roman" w:cs="Times New Roman"/>
          <w:sz w:val="24"/>
          <w:szCs w:val="24"/>
          <w:lang w:val="en-US"/>
        </w:rPr>
        <w:t xml:space="preserve">study </w:t>
      </w:r>
      <w:r w:rsidR="005C7E04" w:rsidRPr="005C7E04">
        <w:rPr>
          <w:rFonts w:ascii="Times New Roman" w:hAnsi="Times New Roman" w:cs="Times New Roman"/>
          <w:sz w:val="24"/>
          <w:szCs w:val="24"/>
          <w:lang w:val="en-US"/>
        </w:rPr>
        <w:t xml:space="preserve">groups. </w:t>
      </w:r>
    </w:p>
    <w:p w14:paraId="7409E83E" w14:textId="57543CD3" w:rsidR="008B2170" w:rsidRDefault="00464BDC" w:rsidP="000222E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Clinical i</w:t>
      </w:r>
      <w:r w:rsidR="00985984" w:rsidRPr="00985984">
        <w:rPr>
          <w:rFonts w:ascii="Times New Roman" w:hAnsi="Times New Roman" w:cs="Times New Roman"/>
          <w:sz w:val="24"/>
          <w:szCs w:val="24"/>
          <w:lang w:val="en-US"/>
        </w:rPr>
        <w:t xml:space="preserve">nformation </w:t>
      </w:r>
      <w:r>
        <w:rPr>
          <w:rFonts w:ascii="Times New Roman" w:hAnsi="Times New Roman" w:cs="Times New Roman"/>
          <w:sz w:val="24"/>
          <w:szCs w:val="24"/>
          <w:lang w:val="en-US"/>
        </w:rPr>
        <w:t>concerning the</w:t>
      </w:r>
      <w:r w:rsidR="00985984" w:rsidRPr="00985984">
        <w:rPr>
          <w:rFonts w:ascii="Times New Roman" w:hAnsi="Times New Roman" w:cs="Times New Roman"/>
          <w:sz w:val="24"/>
          <w:szCs w:val="24"/>
          <w:lang w:val="en-US"/>
        </w:rPr>
        <w:t xml:space="preserve"> mothers, pregnancy</w:t>
      </w:r>
      <w:r w:rsidR="00985984">
        <w:rPr>
          <w:rFonts w:ascii="Times New Roman" w:hAnsi="Times New Roman" w:cs="Times New Roman"/>
          <w:sz w:val="24"/>
          <w:szCs w:val="24"/>
          <w:lang w:val="en-US"/>
        </w:rPr>
        <w:t xml:space="preserve"> </w:t>
      </w:r>
      <w:r w:rsidR="00985984" w:rsidRPr="00985984">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offspring </w:t>
      </w:r>
      <w:r w:rsidR="00985984" w:rsidRPr="00985984">
        <w:rPr>
          <w:rFonts w:ascii="Times New Roman" w:hAnsi="Times New Roman" w:cs="Times New Roman"/>
          <w:sz w:val="24"/>
          <w:szCs w:val="24"/>
          <w:lang w:val="en-US"/>
        </w:rPr>
        <w:t>was c</w:t>
      </w:r>
      <w:r w:rsidR="00985984">
        <w:rPr>
          <w:rFonts w:ascii="Times New Roman" w:hAnsi="Times New Roman" w:cs="Times New Roman"/>
          <w:sz w:val="24"/>
          <w:szCs w:val="24"/>
          <w:lang w:val="en-US"/>
        </w:rPr>
        <w:t>ollected during the clinic stay</w:t>
      </w:r>
      <w:r w:rsidR="00985984" w:rsidRPr="00985984">
        <w:rPr>
          <w:rFonts w:ascii="Times New Roman" w:hAnsi="Times New Roman" w:cs="Times New Roman"/>
          <w:sz w:val="24"/>
          <w:szCs w:val="24"/>
          <w:lang w:val="en-US"/>
        </w:rPr>
        <w:t xml:space="preserve"> by questionnaire</w:t>
      </w:r>
      <w:r w:rsidR="00985984">
        <w:rPr>
          <w:rFonts w:ascii="Times New Roman" w:hAnsi="Times New Roman" w:cs="Times New Roman"/>
          <w:sz w:val="24"/>
          <w:szCs w:val="24"/>
          <w:lang w:val="en-US"/>
        </w:rPr>
        <w:t xml:space="preserve"> </w:t>
      </w:r>
      <w:r w:rsidR="00985984" w:rsidRPr="00985984">
        <w:rPr>
          <w:rFonts w:ascii="Times New Roman" w:hAnsi="Times New Roman" w:cs="Times New Roman"/>
          <w:sz w:val="24"/>
          <w:szCs w:val="24"/>
          <w:lang w:val="en-US"/>
        </w:rPr>
        <w:t>and included the mode of birth (vaginal v</w:t>
      </w:r>
      <w:r>
        <w:rPr>
          <w:rFonts w:ascii="Times New Roman" w:hAnsi="Times New Roman" w:cs="Times New Roman"/>
          <w:sz w:val="24"/>
          <w:szCs w:val="24"/>
          <w:lang w:val="en-US"/>
        </w:rPr>
        <w:t>s.</w:t>
      </w:r>
      <w:r w:rsidR="00985984" w:rsidRPr="00985984">
        <w:rPr>
          <w:rFonts w:ascii="Times New Roman" w:hAnsi="Times New Roman" w:cs="Times New Roman"/>
          <w:sz w:val="24"/>
          <w:szCs w:val="24"/>
          <w:lang w:val="en-US"/>
        </w:rPr>
        <w:t xml:space="preserve"> Caesarean section</w:t>
      </w:r>
      <w:r>
        <w:rPr>
          <w:rFonts w:ascii="Times New Roman" w:hAnsi="Times New Roman" w:cs="Times New Roman"/>
          <w:sz w:val="24"/>
          <w:szCs w:val="24"/>
          <w:lang w:val="en-US"/>
        </w:rPr>
        <w:t xml:space="preserve"> delivery</w:t>
      </w:r>
      <w:r w:rsidR="00985984" w:rsidRPr="00985984">
        <w:rPr>
          <w:rFonts w:ascii="Times New Roman" w:hAnsi="Times New Roman" w:cs="Times New Roman"/>
          <w:sz w:val="24"/>
          <w:szCs w:val="24"/>
          <w:lang w:val="en-US"/>
        </w:rPr>
        <w:t>), the</w:t>
      </w:r>
      <w:r w:rsidR="00985984">
        <w:rPr>
          <w:rFonts w:ascii="Times New Roman" w:hAnsi="Times New Roman" w:cs="Times New Roman"/>
          <w:sz w:val="24"/>
          <w:szCs w:val="24"/>
          <w:lang w:val="en-US"/>
        </w:rPr>
        <w:t xml:space="preserve"> </w:t>
      </w:r>
      <w:r>
        <w:rPr>
          <w:rFonts w:ascii="Times New Roman" w:hAnsi="Times New Roman" w:cs="Times New Roman"/>
          <w:sz w:val="24"/>
          <w:szCs w:val="24"/>
          <w:lang w:val="en-US"/>
        </w:rPr>
        <w:t>newborn</w:t>
      </w:r>
      <w:r w:rsidR="00985984" w:rsidRPr="00985984">
        <w:rPr>
          <w:rFonts w:ascii="Times New Roman" w:hAnsi="Times New Roman" w:cs="Times New Roman"/>
          <w:sz w:val="24"/>
          <w:szCs w:val="24"/>
          <w:lang w:val="en-US"/>
        </w:rPr>
        <w:t>’s Apgar score, pregnancy complications, information about maternal</w:t>
      </w:r>
      <w:r w:rsidR="00985984">
        <w:rPr>
          <w:rFonts w:ascii="Times New Roman" w:hAnsi="Times New Roman" w:cs="Times New Roman"/>
          <w:sz w:val="24"/>
          <w:szCs w:val="24"/>
          <w:lang w:val="en-US"/>
        </w:rPr>
        <w:t xml:space="preserve"> </w:t>
      </w:r>
      <w:r w:rsidR="0062171D">
        <w:rPr>
          <w:rFonts w:ascii="Times New Roman" w:hAnsi="Times New Roman" w:cs="Times New Roman"/>
          <w:sz w:val="24"/>
          <w:szCs w:val="24"/>
          <w:lang w:val="en-US"/>
        </w:rPr>
        <w:t>T1D</w:t>
      </w:r>
      <w:r w:rsidR="00985984">
        <w:rPr>
          <w:rFonts w:ascii="Times New Roman" w:hAnsi="Times New Roman" w:cs="Times New Roman"/>
          <w:sz w:val="24"/>
          <w:szCs w:val="24"/>
          <w:lang w:val="en-US"/>
        </w:rPr>
        <w:t xml:space="preserve">, </w:t>
      </w:r>
      <w:r w:rsidR="00985984" w:rsidRPr="00985984">
        <w:rPr>
          <w:rFonts w:ascii="Times New Roman" w:hAnsi="Times New Roman" w:cs="Times New Roman"/>
          <w:sz w:val="24"/>
          <w:szCs w:val="24"/>
          <w:lang w:val="en-US"/>
        </w:rPr>
        <w:t>gestational age, and</w:t>
      </w:r>
      <w:r w:rsidR="00985984">
        <w:rPr>
          <w:rFonts w:ascii="Times New Roman" w:hAnsi="Times New Roman" w:cs="Times New Roman"/>
          <w:sz w:val="24"/>
          <w:szCs w:val="24"/>
          <w:lang w:val="en-US"/>
        </w:rPr>
        <w:t xml:space="preserve"> </w:t>
      </w:r>
      <w:r w:rsidR="00985984" w:rsidRPr="00985984">
        <w:rPr>
          <w:rFonts w:ascii="Times New Roman" w:hAnsi="Times New Roman" w:cs="Times New Roman"/>
          <w:sz w:val="24"/>
          <w:szCs w:val="24"/>
          <w:lang w:val="en-US"/>
        </w:rPr>
        <w:t xml:space="preserve">maternal </w:t>
      </w:r>
      <w:r w:rsidR="00985984">
        <w:rPr>
          <w:rFonts w:ascii="Times New Roman" w:hAnsi="Times New Roman" w:cs="Times New Roman"/>
          <w:sz w:val="24"/>
          <w:szCs w:val="24"/>
          <w:lang w:val="en-US"/>
        </w:rPr>
        <w:t xml:space="preserve">medication use </w:t>
      </w:r>
      <w:r w:rsidR="00985984" w:rsidRPr="00985984">
        <w:rPr>
          <w:rFonts w:ascii="Times New Roman" w:hAnsi="Times New Roman" w:cs="Times New Roman"/>
          <w:sz w:val="24"/>
          <w:szCs w:val="24"/>
          <w:lang w:val="en-US"/>
        </w:rPr>
        <w:t>during</w:t>
      </w:r>
      <w:r w:rsidR="00985984">
        <w:rPr>
          <w:rFonts w:ascii="Times New Roman" w:hAnsi="Times New Roman" w:cs="Times New Roman"/>
          <w:sz w:val="24"/>
          <w:szCs w:val="24"/>
          <w:lang w:val="en-US"/>
        </w:rPr>
        <w:t xml:space="preserve"> </w:t>
      </w:r>
      <w:r w:rsidR="00985984" w:rsidRPr="00985984">
        <w:rPr>
          <w:rFonts w:ascii="Times New Roman" w:hAnsi="Times New Roman" w:cs="Times New Roman"/>
          <w:sz w:val="24"/>
          <w:szCs w:val="24"/>
          <w:lang w:val="en-US"/>
        </w:rPr>
        <w:t>pregnancy</w:t>
      </w:r>
      <w:r w:rsidR="00985984">
        <w:rPr>
          <w:rFonts w:ascii="Times New Roman" w:hAnsi="Times New Roman" w:cs="Times New Roman"/>
          <w:sz w:val="24"/>
          <w:szCs w:val="24"/>
          <w:lang w:val="en-US"/>
        </w:rPr>
        <w:t>.</w:t>
      </w:r>
      <w:r w:rsidR="008B2170" w:rsidRPr="008B2170">
        <w:rPr>
          <w:rFonts w:ascii="Times New Roman" w:hAnsi="Times New Roman" w:cs="Times New Roman"/>
          <w:sz w:val="24"/>
          <w:szCs w:val="24"/>
          <w:lang w:val="en-US"/>
        </w:rPr>
        <w:t xml:space="preserve"> </w:t>
      </w:r>
    </w:p>
    <w:p w14:paraId="534681A5" w14:textId="5C66930B" w:rsidR="008B2170" w:rsidRDefault="00C219D1" w:rsidP="000222EC">
      <w:pPr>
        <w:spacing w:line="480" w:lineRule="auto"/>
        <w:ind w:firstLine="708"/>
        <w:jc w:val="both"/>
        <w:rPr>
          <w:rFonts w:ascii="Times New Roman" w:hAnsi="Times New Roman" w:cs="Times New Roman"/>
          <w:sz w:val="24"/>
          <w:szCs w:val="24"/>
          <w:lang w:val="en-US"/>
        </w:rPr>
      </w:pPr>
      <w:r w:rsidRPr="00C219D1">
        <w:rPr>
          <w:rFonts w:ascii="Times New Roman" w:hAnsi="Times New Roman" w:cs="Times New Roman"/>
          <w:sz w:val="24"/>
          <w:szCs w:val="24"/>
          <w:lang w:val="en-US"/>
        </w:rPr>
        <w:t>Material sample sets derived from pregnant women with T1D and unaffected control pregnant women comprised swab samples derived from maternal 1) vaginal introitus, 2) vaginal canal in the middle, 3) cervix, and 4) rectum</w:t>
      </w:r>
      <w:r>
        <w:rPr>
          <w:rFonts w:ascii="Times New Roman" w:hAnsi="Times New Roman" w:cs="Times New Roman"/>
          <w:sz w:val="24"/>
          <w:szCs w:val="24"/>
          <w:lang w:val="en-US"/>
        </w:rPr>
        <w:t xml:space="preserve">, collected </w:t>
      </w:r>
      <w:r w:rsidRPr="00243D8E">
        <w:rPr>
          <w:rFonts w:ascii="Times New Roman" w:hAnsi="Times New Roman" w:cs="Times New Roman"/>
          <w:sz w:val="24"/>
          <w:szCs w:val="24"/>
          <w:lang w:val="en-US"/>
        </w:rPr>
        <w:t>before delivery</w:t>
      </w:r>
      <w:r>
        <w:rPr>
          <w:rFonts w:ascii="Times New Roman" w:hAnsi="Times New Roman" w:cs="Times New Roman"/>
          <w:sz w:val="24"/>
          <w:szCs w:val="24"/>
          <w:lang w:val="en-US"/>
        </w:rPr>
        <w:t xml:space="preserve">. Stool </w:t>
      </w:r>
      <w:r w:rsidR="008B2170" w:rsidRPr="005D745C">
        <w:rPr>
          <w:rFonts w:ascii="Times New Roman" w:hAnsi="Times New Roman" w:cs="Times New Roman"/>
          <w:sz w:val="24"/>
          <w:szCs w:val="24"/>
          <w:lang w:val="en-US"/>
        </w:rPr>
        <w:t xml:space="preserve">samples </w:t>
      </w:r>
      <w:r w:rsidR="008B2170">
        <w:rPr>
          <w:rFonts w:ascii="Times New Roman" w:hAnsi="Times New Roman" w:cs="Times New Roman"/>
          <w:sz w:val="24"/>
          <w:szCs w:val="24"/>
          <w:lang w:val="en-US"/>
        </w:rPr>
        <w:t>(</w:t>
      </w:r>
      <w:r w:rsidR="008B2170" w:rsidRPr="008B2170">
        <w:rPr>
          <w:rFonts w:ascii="Times New Roman" w:hAnsi="Times New Roman" w:cs="Times New Roman"/>
          <w:sz w:val="24"/>
          <w:szCs w:val="24"/>
          <w:lang w:val="en-US"/>
        </w:rPr>
        <w:t>no meconium samples, later feces</w:t>
      </w:r>
      <w:r w:rsidR="008B2170">
        <w:rPr>
          <w:rFonts w:ascii="Times New Roman" w:hAnsi="Times New Roman" w:cs="Times New Roman"/>
          <w:sz w:val="24"/>
          <w:szCs w:val="24"/>
          <w:lang w:val="en-US"/>
        </w:rPr>
        <w:t>)</w:t>
      </w:r>
      <w:r w:rsidR="008B2170" w:rsidRPr="008B2170">
        <w:rPr>
          <w:rFonts w:ascii="Times New Roman" w:hAnsi="Times New Roman" w:cs="Times New Roman"/>
          <w:sz w:val="24"/>
          <w:szCs w:val="24"/>
          <w:lang w:val="en-US"/>
        </w:rPr>
        <w:t xml:space="preserve"> </w:t>
      </w:r>
      <w:r w:rsidR="008B2170">
        <w:rPr>
          <w:rFonts w:ascii="Times New Roman" w:hAnsi="Times New Roman" w:cs="Times New Roman"/>
          <w:sz w:val="24"/>
          <w:szCs w:val="24"/>
          <w:lang w:val="en-US"/>
        </w:rPr>
        <w:t xml:space="preserve">and ear </w:t>
      </w:r>
      <w:r w:rsidR="00252730">
        <w:rPr>
          <w:rFonts w:ascii="Times New Roman" w:hAnsi="Times New Roman" w:cs="Times New Roman"/>
          <w:sz w:val="24"/>
          <w:szCs w:val="24"/>
          <w:lang w:val="en-US"/>
        </w:rPr>
        <w:t xml:space="preserve">skin </w:t>
      </w:r>
      <w:r w:rsidR="008B2170">
        <w:rPr>
          <w:rFonts w:ascii="Times New Roman" w:hAnsi="Times New Roman" w:cs="Times New Roman"/>
          <w:sz w:val="24"/>
          <w:szCs w:val="24"/>
          <w:lang w:val="en-US"/>
        </w:rPr>
        <w:t xml:space="preserve">swabs </w:t>
      </w:r>
      <w:r w:rsidR="008B2170" w:rsidRPr="005D745C">
        <w:rPr>
          <w:rFonts w:ascii="Times New Roman" w:hAnsi="Times New Roman" w:cs="Times New Roman"/>
          <w:sz w:val="24"/>
          <w:szCs w:val="24"/>
          <w:lang w:val="en-US"/>
        </w:rPr>
        <w:t xml:space="preserve">were collected </w:t>
      </w:r>
      <w:r w:rsidR="008B2170">
        <w:rPr>
          <w:rFonts w:ascii="Times New Roman" w:hAnsi="Times New Roman" w:cs="Times New Roman"/>
          <w:sz w:val="24"/>
          <w:szCs w:val="24"/>
          <w:lang w:val="en-US"/>
        </w:rPr>
        <w:t xml:space="preserve">from newborns </w:t>
      </w:r>
      <w:r>
        <w:rPr>
          <w:rFonts w:ascii="Times New Roman" w:hAnsi="Times New Roman" w:cs="Times New Roman"/>
          <w:sz w:val="24"/>
          <w:szCs w:val="24"/>
          <w:lang w:val="en-US"/>
        </w:rPr>
        <w:t>up to 72</w:t>
      </w:r>
      <w:r w:rsidR="008B2170" w:rsidRPr="008B2170">
        <w:rPr>
          <w:rFonts w:ascii="Times New Roman" w:hAnsi="Times New Roman" w:cs="Times New Roman"/>
          <w:sz w:val="24"/>
          <w:szCs w:val="24"/>
          <w:lang w:val="en-US"/>
        </w:rPr>
        <w:t xml:space="preserve"> h after birth</w:t>
      </w:r>
      <w:r w:rsidR="008B2170" w:rsidRPr="005D745C">
        <w:rPr>
          <w:rFonts w:ascii="Times New Roman" w:hAnsi="Times New Roman" w:cs="Times New Roman"/>
          <w:sz w:val="24"/>
          <w:szCs w:val="24"/>
          <w:lang w:val="en-US"/>
        </w:rPr>
        <w:t>.</w:t>
      </w:r>
    </w:p>
    <w:p w14:paraId="35BFF1C7" w14:textId="77777777" w:rsidR="00243D8E" w:rsidRDefault="000D4C17" w:rsidP="00243D8E">
      <w:pPr>
        <w:spacing w:line="480" w:lineRule="auto"/>
        <w:ind w:firstLine="708"/>
        <w:jc w:val="both"/>
        <w:rPr>
          <w:rFonts w:ascii="Times New Roman" w:hAnsi="Times New Roman" w:cs="Times New Roman"/>
          <w:sz w:val="24"/>
          <w:szCs w:val="24"/>
          <w:lang w:val="en-US"/>
        </w:rPr>
      </w:pPr>
      <w:r w:rsidRPr="007D4CD8">
        <w:rPr>
          <w:rFonts w:ascii="Times New Roman" w:hAnsi="Times New Roman" w:cs="Times New Roman"/>
          <w:sz w:val="24"/>
          <w:szCs w:val="24"/>
          <w:lang w:val="en-US"/>
        </w:rPr>
        <w:t xml:space="preserve">Receipt of breast milk, either exclusive or partial was recorded in the </w:t>
      </w:r>
      <w:r>
        <w:rPr>
          <w:rFonts w:ascii="Times New Roman" w:hAnsi="Times New Roman" w:cs="Times New Roman"/>
          <w:sz w:val="24"/>
          <w:szCs w:val="24"/>
          <w:lang w:val="en-US"/>
        </w:rPr>
        <w:t>newborns</w:t>
      </w:r>
      <w:r w:rsidR="00243D8E">
        <w:rPr>
          <w:rFonts w:ascii="Times New Roman" w:hAnsi="Times New Roman" w:cs="Times New Roman"/>
          <w:sz w:val="24"/>
          <w:szCs w:val="24"/>
          <w:lang w:val="en-US"/>
        </w:rPr>
        <w:t>.</w:t>
      </w:r>
    </w:p>
    <w:p w14:paraId="6EAAD133" w14:textId="0BAE38A6" w:rsidR="00985984" w:rsidRDefault="001C1378" w:rsidP="00243D8E">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study was approved by the </w:t>
      </w:r>
      <w:r w:rsidRPr="001C1378">
        <w:rPr>
          <w:rFonts w:ascii="Times New Roman" w:hAnsi="Times New Roman" w:cs="Times New Roman"/>
          <w:sz w:val="24"/>
          <w:szCs w:val="24"/>
          <w:lang w:val="en-US"/>
        </w:rPr>
        <w:t>Institutional Review Boards</w:t>
      </w:r>
      <w:r>
        <w:rPr>
          <w:rFonts w:ascii="Times New Roman" w:hAnsi="Times New Roman" w:cs="Times New Roman"/>
          <w:sz w:val="24"/>
          <w:szCs w:val="24"/>
          <w:lang w:val="en-US"/>
        </w:rPr>
        <w:t xml:space="preserve"> at the Poznan University of Medical Sciences, Poznan, Poland. </w:t>
      </w:r>
      <w:r w:rsidR="00464BDC">
        <w:rPr>
          <w:rFonts w:ascii="Times New Roman" w:hAnsi="Times New Roman" w:cs="Times New Roman"/>
          <w:sz w:val="24"/>
          <w:szCs w:val="24"/>
          <w:lang w:val="en-US"/>
        </w:rPr>
        <w:t xml:space="preserve">The mothers </w:t>
      </w:r>
      <w:r w:rsidR="00B437D4" w:rsidRPr="00B437D4">
        <w:rPr>
          <w:rFonts w:ascii="Times New Roman" w:hAnsi="Times New Roman" w:cs="Times New Roman"/>
          <w:sz w:val="24"/>
          <w:szCs w:val="24"/>
          <w:lang w:val="en-US"/>
        </w:rPr>
        <w:t>provided wr</w:t>
      </w:r>
      <w:r w:rsidR="00B437D4">
        <w:rPr>
          <w:rFonts w:ascii="Times New Roman" w:hAnsi="Times New Roman" w:cs="Times New Roman"/>
          <w:sz w:val="24"/>
          <w:szCs w:val="24"/>
          <w:lang w:val="en-US"/>
        </w:rPr>
        <w:t xml:space="preserve">itten informed consent before </w:t>
      </w:r>
      <w:r w:rsidR="00B437D4" w:rsidRPr="00B437D4">
        <w:rPr>
          <w:rFonts w:ascii="Times New Roman" w:hAnsi="Times New Roman" w:cs="Times New Roman"/>
          <w:sz w:val="24"/>
          <w:szCs w:val="24"/>
          <w:lang w:val="en-US"/>
        </w:rPr>
        <w:t>enrolment. The study was performed in compliance with all relevant ethical</w:t>
      </w:r>
      <w:r w:rsidR="00B437D4">
        <w:rPr>
          <w:rFonts w:ascii="Times New Roman" w:hAnsi="Times New Roman" w:cs="Times New Roman"/>
          <w:sz w:val="24"/>
          <w:szCs w:val="24"/>
          <w:lang w:val="en-US"/>
        </w:rPr>
        <w:t xml:space="preserve"> </w:t>
      </w:r>
      <w:r w:rsidR="00B437D4" w:rsidRPr="00B437D4">
        <w:rPr>
          <w:rFonts w:ascii="Times New Roman" w:hAnsi="Times New Roman" w:cs="Times New Roman"/>
          <w:sz w:val="24"/>
          <w:szCs w:val="24"/>
          <w:lang w:val="en-US"/>
        </w:rPr>
        <w:t>regulations.</w:t>
      </w:r>
    </w:p>
    <w:p w14:paraId="4AC86C8C" w14:textId="21D1DCCA" w:rsidR="00B437D4" w:rsidRPr="008B2170" w:rsidRDefault="00B437D4" w:rsidP="000222EC">
      <w:pPr>
        <w:spacing w:line="480" w:lineRule="auto"/>
        <w:jc w:val="both"/>
        <w:rPr>
          <w:rFonts w:ascii="Times New Roman" w:hAnsi="Times New Roman" w:cs="Times New Roman"/>
          <w:b/>
          <w:bCs/>
          <w:i/>
          <w:sz w:val="24"/>
          <w:szCs w:val="24"/>
          <w:lang w:val="en-US"/>
        </w:rPr>
      </w:pPr>
      <w:bookmarkStart w:id="149" w:name="_Hlk70603836"/>
      <w:r w:rsidRPr="008B2170">
        <w:rPr>
          <w:rFonts w:ascii="Times New Roman" w:hAnsi="Times New Roman" w:cs="Times New Roman"/>
          <w:b/>
          <w:bCs/>
          <w:i/>
          <w:sz w:val="24"/>
          <w:szCs w:val="24"/>
          <w:lang w:val="en-US"/>
        </w:rPr>
        <w:lastRenderedPageBreak/>
        <w:t>16S rRNA gene sequencing</w:t>
      </w:r>
    </w:p>
    <w:p w14:paraId="0B0FECA8" w14:textId="668E76BD" w:rsidR="00B437D4" w:rsidRDefault="00B437D4" w:rsidP="000222EC">
      <w:pPr>
        <w:spacing w:line="480" w:lineRule="auto"/>
        <w:ind w:firstLine="708"/>
        <w:jc w:val="both"/>
        <w:rPr>
          <w:rFonts w:ascii="Times New Roman" w:hAnsi="Times New Roman" w:cs="Times New Roman"/>
          <w:sz w:val="24"/>
          <w:szCs w:val="24"/>
          <w:lang w:val="en-US"/>
        </w:rPr>
      </w:pPr>
      <w:r w:rsidRPr="00B437D4">
        <w:rPr>
          <w:rFonts w:ascii="Times New Roman" w:hAnsi="Times New Roman" w:cs="Times New Roman"/>
          <w:sz w:val="24"/>
          <w:szCs w:val="24"/>
          <w:lang w:val="en-US"/>
        </w:rPr>
        <w:t>16S rRNA gene sequencing method w</w:t>
      </w:r>
      <w:r w:rsidR="002E768A">
        <w:rPr>
          <w:rFonts w:ascii="Times New Roman" w:hAnsi="Times New Roman" w:cs="Times New Roman"/>
          <w:sz w:val="24"/>
          <w:szCs w:val="24"/>
          <w:lang w:val="en-US"/>
        </w:rPr>
        <w:t>as</w:t>
      </w:r>
      <w:r w:rsidRPr="00B437D4">
        <w:rPr>
          <w:rFonts w:ascii="Times New Roman" w:hAnsi="Times New Roman" w:cs="Times New Roman"/>
          <w:sz w:val="24"/>
          <w:szCs w:val="24"/>
          <w:lang w:val="en-US"/>
        </w:rPr>
        <w:t xml:space="preserve"> adapt</w:t>
      </w:r>
      <w:r>
        <w:rPr>
          <w:rFonts w:ascii="Times New Roman" w:hAnsi="Times New Roman" w:cs="Times New Roman"/>
          <w:sz w:val="24"/>
          <w:szCs w:val="24"/>
          <w:lang w:val="en-US"/>
        </w:rPr>
        <w:t xml:space="preserve">ed </w:t>
      </w:r>
      <w:r w:rsidRPr="00B437D4">
        <w:rPr>
          <w:rFonts w:ascii="Times New Roman" w:hAnsi="Times New Roman" w:cs="Times New Roman"/>
          <w:sz w:val="24"/>
          <w:szCs w:val="24"/>
          <w:lang w:val="en-US"/>
        </w:rPr>
        <w:t xml:space="preserve">from the methods developed by </w:t>
      </w:r>
      <w:r w:rsidR="00A207BA">
        <w:rPr>
          <w:rFonts w:ascii="Times New Roman" w:hAnsi="Times New Roman" w:cs="Times New Roman"/>
          <w:sz w:val="24"/>
          <w:szCs w:val="24"/>
          <w:lang w:val="en-US"/>
        </w:rPr>
        <w:t>Weisburg (Weisburg et al., 1991)</w:t>
      </w:r>
      <w:r w:rsidRPr="00B437D4">
        <w:rPr>
          <w:rFonts w:ascii="Times New Roman" w:hAnsi="Times New Roman" w:cs="Times New Roman"/>
          <w:sz w:val="24"/>
          <w:szCs w:val="24"/>
          <w:lang w:val="en-US"/>
        </w:rPr>
        <w:t xml:space="preserve">. Bacterial DNA was extracted using the </w:t>
      </w:r>
      <w:proofErr w:type="spellStart"/>
      <w:r w:rsidR="00A207BA" w:rsidRPr="00A207BA">
        <w:rPr>
          <w:rFonts w:ascii="Times New Roman" w:hAnsi="Times New Roman" w:cs="Times New Roman"/>
          <w:sz w:val="24"/>
          <w:szCs w:val="24"/>
          <w:lang w:val="en-US"/>
        </w:rPr>
        <w:t>ZymoBiomics</w:t>
      </w:r>
      <w:proofErr w:type="spellEnd"/>
      <w:r w:rsidR="00A207BA" w:rsidRPr="00A207BA">
        <w:rPr>
          <w:rFonts w:ascii="Times New Roman" w:hAnsi="Times New Roman" w:cs="Times New Roman"/>
          <w:sz w:val="24"/>
          <w:szCs w:val="24"/>
          <w:lang w:val="en-US"/>
        </w:rPr>
        <w:t xml:space="preserve"> DNA Miniprep Kit </w:t>
      </w:r>
      <w:r w:rsidRPr="00B437D4">
        <w:rPr>
          <w:rFonts w:ascii="Times New Roman" w:hAnsi="Times New Roman" w:cs="Times New Roman"/>
          <w:sz w:val="24"/>
          <w:szCs w:val="24"/>
          <w:lang w:val="en-US"/>
        </w:rPr>
        <w:t xml:space="preserve">following the manufacturer’s instructions. The </w:t>
      </w:r>
      <w:r w:rsidR="009A685F">
        <w:rPr>
          <w:rFonts w:ascii="Times New Roman" w:hAnsi="Times New Roman" w:cs="Times New Roman"/>
          <w:sz w:val="24"/>
          <w:szCs w:val="24"/>
          <w:lang w:val="en-US"/>
        </w:rPr>
        <w:t>V3-</w:t>
      </w:r>
      <w:r w:rsidRPr="00B437D4">
        <w:rPr>
          <w:rFonts w:ascii="Times New Roman" w:hAnsi="Times New Roman" w:cs="Times New Roman"/>
          <w:sz w:val="24"/>
          <w:szCs w:val="24"/>
          <w:lang w:val="en-US"/>
        </w:rPr>
        <w:t>V4</w:t>
      </w:r>
      <w:r>
        <w:rPr>
          <w:rFonts w:ascii="Times New Roman" w:hAnsi="Times New Roman" w:cs="Times New Roman"/>
          <w:sz w:val="24"/>
          <w:szCs w:val="24"/>
          <w:lang w:val="en-US"/>
        </w:rPr>
        <w:t xml:space="preserve"> </w:t>
      </w:r>
      <w:r w:rsidRPr="00B437D4">
        <w:rPr>
          <w:rFonts w:ascii="Times New Roman" w:hAnsi="Times New Roman" w:cs="Times New Roman"/>
          <w:sz w:val="24"/>
          <w:szCs w:val="24"/>
          <w:lang w:val="en-US"/>
        </w:rPr>
        <w:t>region of the 16S rRNA gene was amplified by PCR and sequenced on the MiSeq</w:t>
      </w:r>
      <w:r>
        <w:rPr>
          <w:rFonts w:ascii="Times New Roman" w:hAnsi="Times New Roman" w:cs="Times New Roman"/>
          <w:sz w:val="24"/>
          <w:szCs w:val="24"/>
          <w:lang w:val="en-US"/>
        </w:rPr>
        <w:t xml:space="preserve"> </w:t>
      </w:r>
      <w:r w:rsidRPr="00B437D4">
        <w:rPr>
          <w:rFonts w:ascii="Times New Roman" w:hAnsi="Times New Roman" w:cs="Times New Roman"/>
          <w:sz w:val="24"/>
          <w:szCs w:val="24"/>
          <w:lang w:val="en-US"/>
        </w:rPr>
        <w:t>platform (Illumina) using the 2×250 bp paired-end read protocol.</w:t>
      </w:r>
      <w:r>
        <w:rPr>
          <w:rFonts w:ascii="Times New Roman" w:hAnsi="Times New Roman" w:cs="Times New Roman"/>
          <w:sz w:val="24"/>
          <w:szCs w:val="24"/>
          <w:lang w:val="en-US"/>
        </w:rPr>
        <w:t xml:space="preserve"> </w:t>
      </w:r>
      <w:r w:rsidRPr="00243D8E">
        <w:rPr>
          <w:rFonts w:ascii="Times New Roman" w:hAnsi="Times New Roman" w:cs="Times New Roman"/>
          <w:sz w:val="24"/>
          <w:szCs w:val="24"/>
          <w:highlight w:val="yellow"/>
          <w:lang w:val="en-US"/>
        </w:rPr>
        <w:t>To be continued</w:t>
      </w:r>
      <w:r w:rsidR="00243D8E" w:rsidRPr="00243D8E">
        <w:rPr>
          <w:rFonts w:ascii="Times New Roman" w:hAnsi="Times New Roman" w:cs="Times New Roman"/>
          <w:sz w:val="24"/>
          <w:szCs w:val="24"/>
          <w:highlight w:val="yellow"/>
          <w:lang w:val="en-US"/>
        </w:rPr>
        <w:t xml:space="preserve"> (Gosia </w:t>
      </w:r>
      <w:proofErr w:type="spellStart"/>
      <w:r w:rsidR="00243D8E" w:rsidRPr="00243D8E">
        <w:rPr>
          <w:rFonts w:ascii="Times New Roman" w:hAnsi="Times New Roman" w:cs="Times New Roman"/>
          <w:sz w:val="24"/>
          <w:szCs w:val="24"/>
          <w:highlight w:val="yellow"/>
          <w:lang w:val="en-US"/>
        </w:rPr>
        <w:t>Rydzanicz</w:t>
      </w:r>
      <w:proofErr w:type="spellEnd"/>
      <w:r w:rsidR="00243D8E">
        <w:rPr>
          <w:rFonts w:ascii="Times New Roman" w:hAnsi="Times New Roman" w:cs="Times New Roman"/>
          <w:sz w:val="24"/>
          <w:szCs w:val="24"/>
          <w:lang w:val="en-US"/>
        </w:rPr>
        <w:t>)</w:t>
      </w:r>
    </w:p>
    <w:bookmarkEnd w:id="149"/>
    <w:p w14:paraId="1BEA4235" w14:textId="48B04454" w:rsidR="00B437D4" w:rsidRPr="002E768A" w:rsidRDefault="001959F6" w:rsidP="000222EC">
      <w:pPr>
        <w:spacing w:line="480" w:lineRule="auto"/>
        <w:jc w:val="both"/>
        <w:rPr>
          <w:rFonts w:ascii="Times New Roman" w:hAnsi="Times New Roman" w:cs="Times New Roman"/>
          <w:b/>
          <w:bCs/>
          <w:i/>
          <w:sz w:val="24"/>
          <w:szCs w:val="24"/>
          <w:lang w:val="en-US"/>
        </w:rPr>
      </w:pPr>
      <w:r w:rsidRPr="002E768A">
        <w:rPr>
          <w:rFonts w:ascii="Times New Roman" w:hAnsi="Times New Roman" w:cs="Times New Roman"/>
          <w:b/>
          <w:bCs/>
          <w:i/>
          <w:sz w:val="24"/>
          <w:szCs w:val="24"/>
          <w:lang w:val="en-US"/>
        </w:rPr>
        <w:t>16S rRNA sequencing data analysis</w:t>
      </w:r>
    </w:p>
    <w:p w14:paraId="7E6E931F" w14:textId="0C6CC264" w:rsidR="005639B4" w:rsidRDefault="005639B4" w:rsidP="000222E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639B4">
        <w:rPr>
          <w:rFonts w:ascii="Times New Roman" w:hAnsi="Times New Roman" w:cs="Times New Roman"/>
          <w:sz w:val="24"/>
          <w:szCs w:val="24"/>
          <w:lang w:val="en-US"/>
        </w:rPr>
        <w:t>alpha diversity (rich</w:t>
      </w:r>
      <w:r>
        <w:rPr>
          <w:rFonts w:ascii="Times New Roman" w:hAnsi="Times New Roman" w:cs="Times New Roman"/>
          <w:sz w:val="24"/>
          <w:szCs w:val="24"/>
          <w:lang w:val="en-US"/>
        </w:rPr>
        <w:t>ness and Shannon diversity) was</w:t>
      </w:r>
      <w:r w:rsidRPr="005639B4">
        <w:rPr>
          <w:rFonts w:ascii="Times New Roman" w:hAnsi="Times New Roman" w:cs="Times New Roman"/>
          <w:sz w:val="24"/>
          <w:szCs w:val="24"/>
          <w:lang w:val="en-US"/>
        </w:rPr>
        <w:t xml:space="preserve"> calculated at the OTU-level</w:t>
      </w:r>
      <w:r>
        <w:rPr>
          <w:rFonts w:ascii="Times New Roman" w:hAnsi="Times New Roman" w:cs="Times New Roman"/>
          <w:sz w:val="24"/>
          <w:szCs w:val="24"/>
          <w:lang w:val="en-US"/>
        </w:rPr>
        <w:t xml:space="preserve">, alpha </w:t>
      </w:r>
      <w:r w:rsidRPr="005639B4">
        <w:rPr>
          <w:rFonts w:ascii="Times New Roman" w:hAnsi="Times New Roman" w:cs="Times New Roman"/>
          <w:sz w:val="24"/>
          <w:szCs w:val="24"/>
          <w:lang w:val="en-US"/>
        </w:rPr>
        <w:t xml:space="preserve">diversity and taxonomic abundance were modelled in R (http://www.R-project.org) using the </w:t>
      </w:r>
      <w:proofErr w:type="spellStart"/>
      <w:r w:rsidRPr="005639B4">
        <w:rPr>
          <w:rFonts w:ascii="Times New Roman" w:hAnsi="Times New Roman" w:cs="Times New Roman"/>
          <w:sz w:val="24"/>
          <w:szCs w:val="24"/>
          <w:lang w:val="en-US"/>
        </w:rPr>
        <w:t>ggplot</w:t>
      </w:r>
      <w:proofErr w:type="spellEnd"/>
      <w:r w:rsidRPr="005639B4">
        <w:rPr>
          <w:rFonts w:ascii="Times New Roman" w:hAnsi="Times New Roman" w:cs="Times New Roman"/>
          <w:sz w:val="24"/>
          <w:szCs w:val="24"/>
          <w:lang w:val="en-US"/>
        </w:rPr>
        <w:t xml:space="preserve"> package</w:t>
      </w:r>
      <w:r>
        <w:rPr>
          <w:rFonts w:ascii="Times New Roman" w:hAnsi="Times New Roman" w:cs="Times New Roman"/>
          <w:sz w:val="24"/>
          <w:szCs w:val="24"/>
          <w:lang w:val="en-US"/>
        </w:rPr>
        <w:t>,</w:t>
      </w:r>
    </w:p>
    <w:p w14:paraId="72905769" w14:textId="19464510" w:rsidR="005639B4" w:rsidRDefault="005639B4" w:rsidP="000222E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32017">
        <w:rPr>
          <w:rFonts w:ascii="Times New Roman" w:hAnsi="Times New Roman" w:cs="Times New Roman"/>
          <w:sz w:val="24"/>
          <w:szCs w:val="24"/>
          <w:lang w:val="en-US"/>
        </w:rPr>
        <w:t xml:space="preserve">as </w:t>
      </w:r>
      <w:r w:rsidR="00932017" w:rsidRPr="00932017">
        <w:rPr>
          <w:rFonts w:ascii="Times New Roman" w:hAnsi="Times New Roman" w:cs="Times New Roman"/>
          <w:sz w:val="24"/>
          <w:szCs w:val="24"/>
          <w:lang w:val="en-US"/>
        </w:rPr>
        <w:t>some covariates might influence the microbiome before the start date</w:t>
      </w:r>
      <w:r w:rsidR="00932017">
        <w:rPr>
          <w:rFonts w:ascii="Times New Roman" w:hAnsi="Times New Roman" w:cs="Times New Roman"/>
          <w:sz w:val="24"/>
          <w:szCs w:val="24"/>
          <w:lang w:val="en-US"/>
        </w:rPr>
        <w:t xml:space="preserve">, the fallowing factors were taken into consideration: antibiotic </w:t>
      </w:r>
      <w:r w:rsidR="00AA45D2">
        <w:rPr>
          <w:rFonts w:ascii="Times New Roman" w:hAnsi="Times New Roman" w:cs="Times New Roman"/>
          <w:sz w:val="24"/>
          <w:szCs w:val="24"/>
          <w:lang w:val="en-US"/>
        </w:rPr>
        <w:t>administration</w:t>
      </w:r>
      <w:r w:rsidR="00932017">
        <w:rPr>
          <w:rFonts w:ascii="Times New Roman" w:hAnsi="Times New Roman" w:cs="Times New Roman"/>
          <w:sz w:val="24"/>
          <w:szCs w:val="24"/>
          <w:lang w:val="en-US"/>
        </w:rPr>
        <w:t>, delivery</w:t>
      </w:r>
      <w:r w:rsidR="00AA45D2">
        <w:rPr>
          <w:rFonts w:ascii="Times New Roman" w:hAnsi="Times New Roman" w:cs="Times New Roman"/>
          <w:sz w:val="24"/>
          <w:szCs w:val="24"/>
          <w:lang w:val="en-US"/>
        </w:rPr>
        <w:t xml:space="preserve"> mode</w:t>
      </w:r>
      <w:r w:rsidR="00932017">
        <w:rPr>
          <w:rFonts w:ascii="Times New Roman" w:hAnsi="Times New Roman" w:cs="Times New Roman"/>
          <w:sz w:val="24"/>
          <w:szCs w:val="24"/>
          <w:lang w:val="en-US"/>
        </w:rPr>
        <w:t xml:space="preserve">, </w:t>
      </w:r>
      <w:proofErr w:type="gramStart"/>
      <w:r w:rsidR="00932017">
        <w:rPr>
          <w:rFonts w:ascii="Times New Roman" w:hAnsi="Times New Roman" w:cs="Times New Roman"/>
          <w:sz w:val="24"/>
          <w:szCs w:val="24"/>
          <w:lang w:val="en-US"/>
        </w:rPr>
        <w:t>…</w:t>
      </w:r>
      <w:r w:rsidR="00E529E4">
        <w:rPr>
          <w:rFonts w:ascii="Times New Roman" w:hAnsi="Times New Roman" w:cs="Times New Roman"/>
          <w:sz w:val="24"/>
          <w:szCs w:val="24"/>
          <w:lang w:val="en-US"/>
        </w:rPr>
        <w:t xml:space="preserve"> .</w:t>
      </w:r>
      <w:proofErr w:type="gramEnd"/>
      <w:r w:rsidR="00E529E4">
        <w:rPr>
          <w:rFonts w:ascii="Times New Roman" w:hAnsi="Times New Roman" w:cs="Times New Roman"/>
          <w:sz w:val="24"/>
          <w:szCs w:val="24"/>
          <w:lang w:val="en-US"/>
        </w:rPr>
        <w:t xml:space="preserve"> </w:t>
      </w:r>
      <w:r w:rsidR="00E529E4" w:rsidRPr="00E529E4">
        <w:rPr>
          <w:rFonts w:ascii="Times New Roman" w:hAnsi="Times New Roman" w:cs="Times New Roman"/>
          <w:sz w:val="24"/>
          <w:szCs w:val="24"/>
          <w:lang w:val="en-US"/>
        </w:rPr>
        <w:t>T</w:t>
      </w:r>
      <w:r w:rsidR="00E529E4">
        <w:rPr>
          <w:rFonts w:ascii="Times New Roman" w:hAnsi="Times New Roman" w:cs="Times New Roman"/>
          <w:sz w:val="24"/>
          <w:szCs w:val="24"/>
          <w:lang w:val="en-US"/>
        </w:rPr>
        <w:t xml:space="preserve">he effect size and significance </w:t>
      </w:r>
      <w:r w:rsidR="00E529E4" w:rsidRPr="00E529E4">
        <w:rPr>
          <w:rFonts w:ascii="Times New Roman" w:hAnsi="Times New Roman" w:cs="Times New Roman"/>
          <w:sz w:val="24"/>
          <w:szCs w:val="24"/>
          <w:lang w:val="en-US"/>
        </w:rPr>
        <w:t>of each covariate were determined using</w:t>
      </w:r>
      <w:r w:rsidR="00E529E4">
        <w:rPr>
          <w:rFonts w:ascii="Times New Roman" w:hAnsi="Times New Roman" w:cs="Times New Roman"/>
          <w:sz w:val="24"/>
          <w:szCs w:val="24"/>
          <w:lang w:val="en-US"/>
        </w:rPr>
        <w:t xml:space="preserve"> </w:t>
      </w:r>
      <w:r w:rsidR="00AA45D2">
        <w:rPr>
          <w:rFonts w:ascii="Times New Roman" w:hAnsi="Times New Roman" w:cs="Times New Roman"/>
          <w:sz w:val="24"/>
          <w:szCs w:val="24"/>
          <w:lang w:val="en-US"/>
        </w:rPr>
        <w:t>…</w:t>
      </w:r>
      <w:r w:rsidR="00E529E4">
        <w:rPr>
          <w:rFonts w:ascii="Times New Roman" w:hAnsi="Times New Roman" w:cs="Times New Roman"/>
          <w:sz w:val="24"/>
          <w:szCs w:val="24"/>
          <w:lang w:val="en-US"/>
        </w:rPr>
        <w:t xml:space="preserve">. </w:t>
      </w:r>
      <w:r w:rsidR="00E529E4" w:rsidRPr="00E529E4">
        <w:rPr>
          <w:rFonts w:ascii="Times New Roman" w:hAnsi="Times New Roman" w:cs="Times New Roman"/>
          <w:sz w:val="24"/>
          <w:szCs w:val="24"/>
          <w:lang w:val="en-US"/>
        </w:rPr>
        <w:t>Ordination was performed</w:t>
      </w:r>
      <w:r w:rsidR="00E529E4">
        <w:rPr>
          <w:rFonts w:ascii="Times New Roman" w:hAnsi="Times New Roman" w:cs="Times New Roman"/>
          <w:sz w:val="24"/>
          <w:szCs w:val="24"/>
          <w:lang w:val="en-US"/>
        </w:rPr>
        <w:t xml:space="preserve"> </w:t>
      </w:r>
      <w:r w:rsidR="00E529E4" w:rsidRPr="00E529E4">
        <w:rPr>
          <w:rFonts w:ascii="Times New Roman" w:hAnsi="Times New Roman" w:cs="Times New Roman"/>
          <w:sz w:val="24"/>
          <w:szCs w:val="24"/>
          <w:lang w:val="en-US"/>
        </w:rPr>
        <w:t>using NMDS based on Bray–Curtis dissimilarity.</w:t>
      </w:r>
      <w:r w:rsidR="00A37873">
        <w:rPr>
          <w:rFonts w:ascii="Times New Roman" w:hAnsi="Times New Roman" w:cs="Times New Roman"/>
          <w:sz w:val="24"/>
          <w:szCs w:val="24"/>
          <w:lang w:val="en-US"/>
        </w:rPr>
        <w:t xml:space="preserve"> </w:t>
      </w:r>
      <w:r w:rsidR="00A37873" w:rsidRPr="00243D8E">
        <w:rPr>
          <w:rFonts w:ascii="Times New Roman" w:hAnsi="Times New Roman" w:cs="Times New Roman"/>
          <w:sz w:val="24"/>
          <w:szCs w:val="24"/>
          <w:highlight w:val="yellow"/>
          <w:lang w:val="en-US"/>
        </w:rPr>
        <w:t xml:space="preserve">To be </w:t>
      </w:r>
      <w:r w:rsidR="00A37873" w:rsidRPr="00A37873">
        <w:rPr>
          <w:rFonts w:ascii="Times New Roman" w:hAnsi="Times New Roman" w:cs="Times New Roman"/>
          <w:sz w:val="24"/>
          <w:szCs w:val="24"/>
          <w:highlight w:val="yellow"/>
          <w:lang w:val="en-US"/>
        </w:rPr>
        <w:t>continued (MG, MJ</w:t>
      </w:r>
      <w:r w:rsidR="00A37873">
        <w:rPr>
          <w:rFonts w:ascii="Times New Roman" w:hAnsi="Times New Roman" w:cs="Times New Roman"/>
          <w:sz w:val="24"/>
          <w:szCs w:val="24"/>
          <w:lang w:val="en-US"/>
        </w:rPr>
        <w:t>)</w:t>
      </w:r>
    </w:p>
    <w:p w14:paraId="7675A06D" w14:textId="77777777" w:rsidR="008B2170" w:rsidRPr="008B2170" w:rsidRDefault="008B2170" w:rsidP="000222EC">
      <w:pPr>
        <w:spacing w:line="480" w:lineRule="auto"/>
        <w:jc w:val="both"/>
        <w:rPr>
          <w:rFonts w:ascii="Times New Roman" w:hAnsi="Times New Roman" w:cs="Times New Roman"/>
          <w:b/>
          <w:bCs/>
          <w:i/>
          <w:iCs/>
          <w:sz w:val="24"/>
          <w:szCs w:val="24"/>
          <w:lang w:val="en-US"/>
        </w:rPr>
      </w:pPr>
      <w:r w:rsidRPr="008B2170">
        <w:rPr>
          <w:rFonts w:ascii="Times New Roman" w:hAnsi="Times New Roman" w:cs="Times New Roman"/>
          <w:b/>
          <w:bCs/>
          <w:i/>
          <w:iCs/>
          <w:sz w:val="24"/>
          <w:szCs w:val="24"/>
          <w:lang w:val="en-US"/>
        </w:rPr>
        <w:t>Nutritional assessment</w:t>
      </w:r>
    </w:p>
    <w:p w14:paraId="26EAE353" w14:textId="170A5972" w:rsidR="008B2170" w:rsidRDefault="00293624" w:rsidP="000222EC">
      <w:pPr>
        <w:spacing w:line="480" w:lineRule="auto"/>
        <w:ind w:firstLine="708"/>
        <w:jc w:val="both"/>
        <w:rPr>
          <w:rFonts w:ascii="Times New Roman" w:hAnsi="Times New Roman" w:cs="Times New Roman"/>
          <w:sz w:val="24"/>
          <w:szCs w:val="24"/>
          <w:lang w:val="en-US"/>
        </w:rPr>
      </w:pPr>
      <w:r w:rsidRPr="00293624">
        <w:rPr>
          <w:rFonts w:ascii="Times New Roman" w:hAnsi="Times New Roman" w:cs="Times New Roman"/>
          <w:sz w:val="24"/>
          <w:szCs w:val="24"/>
          <w:lang w:val="en-US"/>
        </w:rPr>
        <w:t>Mothers with T1D participated in a dietary education program led by diabetes educators during pregnancy.</w:t>
      </w:r>
      <w:r>
        <w:rPr>
          <w:rFonts w:ascii="Times New Roman" w:hAnsi="Times New Roman" w:cs="Times New Roman"/>
          <w:sz w:val="24"/>
          <w:szCs w:val="24"/>
          <w:lang w:val="en-US"/>
        </w:rPr>
        <w:t xml:space="preserve"> </w:t>
      </w:r>
      <w:r w:rsidR="008B2170" w:rsidRPr="005C7E04">
        <w:rPr>
          <w:rFonts w:ascii="Times New Roman" w:hAnsi="Times New Roman" w:cs="Times New Roman"/>
          <w:sz w:val="24"/>
          <w:szCs w:val="24"/>
          <w:lang w:val="en-US"/>
        </w:rPr>
        <w:t xml:space="preserve">The control group </w:t>
      </w:r>
      <w:r w:rsidR="008B2170">
        <w:rPr>
          <w:rFonts w:ascii="Times New Roman" w:hAnsi="Times New Roman" w:cs="Times New Roman"/>
          <w:sz w:val="24"/>
          <w:szCs w:val="24"/>
          <w:lang w:val="en-US"/>
        </w:rPr>
        <w:t xml:space="preserve">women </w:t>
      </w:r>
      <w:r w:rsidRPr="00293624">
        <w:rPr>
          <w:rFonts w:ascii="Times New Roman" w:hAnsi="Times New Roman" w:cs="Times New Roman"/>
          <w:sz w:val="24"/>
          <w:szCs w:val="24"/>
          <w:lang w:val="en-US"/>
        </w:rPr>
        <w:t>did not receive any nutritional counseling either in early pregnancy or during term hospitalization</w:t>
      </w:r>
      <w:r w:rsidR="008B2170" w:rsidRPr="005C7E04">
        <w:rPr>
          <w:rFonts w:ascii="Times New Roman" w:hAnsi="Times New Roman" w:cs="Times New Roman"/>
          <w:sz w:val="24"/>
          <w:szCs w:val="24"/>
          <w:lang w:val="en-US"/>
        </w:rPr>
        <w:t>.</w:t>
      </w:r>
      <w:r w:rsidR="008B2170">
        <w:rPr>
          <w:rFonts w:ascii="Times New Roman" w:hAnsi="Times New Roman" w:cs="Times New Roman"/>
          <w:sz w:val="24"/>
          <w:szCs w:val="24"/>
          <w:lang w:val="en-US"/>
        </w:rPr>
        <w:t xml:space="preserve"> </w:t>
      </w:r>
    </w:p>
    <w:p w14:paraId="199877D3" w14:textId="54644D00" w:rsidR="008B2170" w:rsidRPr="00C22B6E" w:rsidRDefault="008B2170" w:rsidP="000222EC">
      <w:pPr>
        <w:spacing w:line="480" w:lineRule="auto"/>
        <w:ind w:firstLine="708"/>
        <w:jc w:val="both"/>
        <w:rPr>
          <w:rFonts w:ascii="Times New Roman" w:hAnsi="Times New Roman" w:cs="Times New Roman"/>
          <w:sz w:val="24"/>
          <w:szCs w:val="24"/>
          <w:lang w:val="en-US"/>
        </w:rPr>
      </w:pPr>
      <w:r w:rsidRPr="005C7E04">
        <w:rPr>
          <w:rFonts w:ascii="Times New Roman" w:hAnsi="Times New Roman" w:cs="Times New Roman"/>
          <w:sz w:val="24"/>
          <w:szCs w:val="24"/>
          <w:lang w:val="en-US"/>
        </w:rPr>
        <w:t>A nutritional assessment</w:t>
      </w:r>
      <w:r>
        <w:rPr>
          <w:rFonts w:ascii="Times New Roman" w:hAnsi="Times New Roman" w:cs="Times New Roman"/>
          <w:sz w:val="24"/>
          <w:szCs w:val="24"/>
          <w:lang w:val="en-US"/>
        </w:rPr>
        <w:t xml:space="preserve"> was performed in the ascertained mothers as previously described [</w:t>
      </w:r>
      <w:proofErr w:type="spellStart"/>
      <w:r>
        <w:rPr>
          <w:rFonts w:ascii="Times New Roman" w:hAnsi="Times New Roman" w:cs="Times New Roman"/>
          <w:sz w:val="24"/>
          <w:szCs w:val="24"/>
          <w:lang w:val="en-US"/>
        </w:rPr>
        <w:t>Gutaj</w:t>
      </w:r>
      <w:proofErr w:type="spellEnd"/>
      <w:r>
        <w:rPr>
          <w:rFonts w:ascii="Times New Roman" w:hAnsi="Times New Roman" w:cs="Times New Roman"/>
          <w:sz w:val="24"/>
          <w:szCs w:val="24"/>
          <w:lang w:val="en-US"/>
        </w:rPr>
        <w:t xml:space="preserve"> et al. </w:t>
      </w:r>
      <w:r w:rsidRPr="005C7E04">
        <w:rPr>
          <w:rFonts w:ascii="Times New Roman" w:hAnsi="Times New Roman" w:cs="Times New Roman"/>
          <w:sz w:val="24"/>
          <w:szCs w:val="24"/>
          <w:lang w:val="en-US"/>
        </w:rPr>
        <w:t>Pol Arch Intern Med. 2020</w:t>
      </w:r>
      <w:r>
        <w:rPr>
          <w:rFonts w:ascii="Times New Roman" w:hAnsi="Times New Roman" w:cs="Times New Roman"/>
          <w:sz w:val="24"/>
          <w:szCs w:val="24"/>
          <w:lang w:val="en-US"/>
        </w:rPr>
        <w:t xml:space="preserve">]. Briefly, it was </w:t>
      </w:r>
      <w:r w:rsidRPr="00C22B6E">
        <w:rPr>
          <w:rFonts w:ascii="Times New Roman" w:hAnsi="Times New Roman" w:cs="Times New Roman"/>
          <w:sz w:val="24"/>
          <w:szCs w:val="24"/>
          <w:lang w:val="en-US"/>
        </w:rPr>
        <w:t>carried out face‑to‑face,</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using 24‑hour</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dietary recalls for 7 consecutive</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days (day‑by‑day)</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before delivery.</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 xml:space="preserve">The </w:t>
      </w:r>
      <w:proofErr w:type="spellStart"/>
      <w:r w:rsidRPr="00C22B6E">
        <w:rPr>
          <w:rFonts w:ascii="Times New Roman" w:hAnsi="Times New Roman" w:cs="Times New Roman"/>
          <w:sz w:val="24"/>
          <w:szCs w:val="24"/>
          <w:lang w:val="en-US"/>
        </w:rPr>
        <w:t>Dietetyk</w:t>
      </w:r>
      <w:proofErr w:type="spellEnd"/>
      <w:r w:rsidRPr="00C22B6E">
        <w:rPr>
          <w:rFonts w:ascii="Times New Roman" w:hAnsi="Times New Roman" w:cs="Times New Roman"/>
          <w:sz w:val="24"/>
          <w:szCs w:val="24"/>
          <w:lang w:val="en-US"/>
        </w:rPr>
        <w:t xml:space="preserve"> 2011 computer</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software (</w:t>
      </w:r>
      <w:proofErr w:type="spellStart"/>
      <w:r w:rsidRPr="00C22B6E">
        <w:rPr>
          <w:rFonts w:ascii="Times New Roman" w:hAnsi="Times New Roman" w:cs="Times New Roman"/>
          <w:sz w:val="24"/>
          <w:szCs w:val="24"/>
          <w:lang w:val="en-US"/>
        </w:rPr>
        <w:t>JuMaR</w:t>
      </w:r>
      <w:proofErr w:type="spellEnd"/>
      <w:r w:rsidRPr="00C22B6E">
        <w:rPr>
          <w:rFonts w:ascii="Times New Roman" w:hAnsi="Times New Roman" w:cs="Times New Roman"/>
          <w:sz w:val="24"/>
          <w:szCs w:val="24"/>
          <w:lang w:val="en-US"/>
        </w:rPr>
        <w:t>, Pozna</w:t>
      </w:r>
      <w:r>
        <w:rPr>
          <w:rFonts w:ascii="Times New Roman" w:hAnsi="Times New Roman" w:cs="Times New Roman"/>
          <w:sz w:val="24"/>
          <w:szCs w:val="24"/>
          <w:lang w:val="en-US"/>
        </w:rPr>
        <w:t>n</w:t>
      </w:r>
      <w:r w:rsidRPr="00C22B6E">
        <w:rPr>
          <w:rFonts w:ascii="Times New Roman" w:hAnsi="Times New Roman" w:cs="Times New Roman"/>
          <w:sz w:val="24"/>
          <w:szCs w:val="24"/>
          <w:lang w:val="en-US"/>
        </w:rPr>
        <w:t>, Poland) based on</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a Polish database comprising tables of the nutritional</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lastRenderedPageBreak/>
        <w:t xml:space="preserve">value of food </w:t>
      </w:r>
      <w:r>
        <w:rPr>
          <w:rFonts w:ascii="Times New Roman" w:hAnsi="Times New Roman" w:cs="Times New Roman"/>
          <w:sz w:val="24"/>
          <w:szCs w:val="24"/>
          <w:lang w:val="en-US"/>
        </w:rPr>
        <w:t>[</w:t>
      </w:r>
      <w:proofErr w:type="spellStart"/>
      <w:r w:rsidRPr="00C22B6E">
        <w:rPr>
          <w:rFonts w:ascii="Times New Roman" w:hAnsi="Times New Roman" w:cs="Times New Roman"/>
          <w:sz w:val="24"/>
          <w:szCs w:val="24"/>
          <w:lang w:val="en-US"/>
        </w:rPr>
        <w:t>Kunachowicz</w:t>
      </w:r>
      <w:proofErr w:type="spellEnd"/>
      <w:r w:rsidRPr="00C22B6E">
        <w:rPr>
          <w:rFonts w:ascii="Times New Roman" w:hAnsi="Times New Roman" w:cs="Times New Roman"/>
          <w:sz w:val="24"/>
          <w:szCs w:val="24"/>
          <w:lang w:val="en-US"/>
        </w:rPr>
        <w:t xml:space="preserve"> M</w:t>
      </w:r>
      <w:r>
        <w:rPr>
          <w:rFonts w:ascii="Times New Roman" w:hAnsi="Times New Roman" w:cs="Times New Roman"/>
          <w:sz w:val="24"/>
          <w:szCs w:val="24"/>
          <w:lang w:val="en-US"/>
        </w:rPr>
        <w:t xml:space="preserve"> et al. 2005] </w:t>
      </w:r>
      <w:r w:rsidRPr="00C22B6E">
        <w:rPr>
          <w:rFonts w:ascii="Times New Roman" w:hAnsi="Times New Roman" w:cs="Times New Roman"/>
          <w:sz w:val="24"/>
          <w:szCs w:val="24"/>
          <w:lang w:val="en-US"/>
        </w:rPr>
        <w:t>was used to perform a qualitative</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and quantitative analysis of daily food intake</w:t>
      </w:r>
      <w:r>
        <w:rPr>
          <w:rFonts w:ascii="Times New Roman" w:hAnsi="Times New Roman" w:cs="Times New Roman"/>
          <w:sz w:val="24"/>
          <w:szCs w:val="24"/>
          <w:lang w:val="en-US"/>
        </w:rPr>
        <w:t xml:space="preserve">. Moreover, </w:t>
      </w:r>
      <w:r w:rsidRPr="00A93C68">
        <w:rPr>
          <w:rFonts w:ascii="Times New Roman" w:hAnsi="Times New Roman" w:cs="Times New Roman"/>
          <w:sz w:val="24"/>
          <w:szCs w:val="24"/>
          <w:lang w:val="en-US"/>
        </w:rPr>
        <w:t xml:space="preserve">information </w:t>
      </w:r>
      <w:r>
        <w:rPr>
          <w:rFonts w:ascii="Times New Roman" w:hAnsi="Times New Roman" w:cs="Times New Roman"/>
          <w:sz w:val="24"/>
          <w:szCs w:val="24"/>
          <w:lang w:val="en-US"/>
        </w:rPr>
        <w:t xml:space="preserve">concerning </w:t>
      </w:r>
      <w:r w:rsidRPr="00A93C68">
        <w:rPr>
          <w:rFonts w:ascii="Times New Roman" w:hAnsi="Times New Roman" w:cs="Times New Roman"/>
          <w:sz w:val="24"/>
          <w:szCs w:val="24"/>
          <w:lang w:val="en-US"/>
        </w:rPr>
        <w:t>dietary habits was collected</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based on the authors’ survey and the assessment</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of the validated Food Frequency Questionnaire</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(FFQ‑D10)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Gutaj</w:t>
      </w:r>
      <w:proofErr w:type="spellEnd"/>
      <w:r>
        <w:rPr>
          <w:rFonts w:ascii="Times New Roman" w:hAnsi="Times New Roman" w:cs="Times New Roman"/>
          <w:sz w:val="24"/>
          <w:szCs w:val="24"/>
          <w:lang w:val="en-US"/>
        </w:rPr>
        <w:t xml:space="preserve"> et al. </w:t>
      </w:r>
      <w:r w:rsidRPr="005C7E04">
        <w:rPr>
          <w:rFonts w:ascii="Times New Roman" w:hAnsi="Times New Roman" w:cs="Times New Roman"/>
          <w:sz w:val="24"/>
          <w:szCs w:val="24"/>
          <w:lang w:val="en-US"/>
        </w:rPr>
        <w:t>Pol Arch Intern Med. 2020</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Women were asked to indicate</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the frequency of consumption of foodstuffs</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within the last 12 months with a special focus on</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the period of their pregnancy. The results were</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converted to a daily frequency indicating how</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many portions of a selected product were consumed</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within one day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Gutaj</w:t>
      </w:r>
      <w:proofErr w:type="spellEnd"/>
      <w:r>
        <w:rPr>
          <w:rFonts w:ascii="Times New Roman" w:hAnsi="Times New Roman" w:cs="Times New Roman"/>
          <w:sz w:val="24"/>
          <w:szCs w:val="24"/>
          <w:lang w:val="en-US"/>
        </w:rPr>
        <w:t xml:space="preserve"> et al. </w:t>
      </w:r>
      <w:r w:rsidRPr="005C7E04">
        <w:rPr>
          <w:rFonts w:ascii="Times New Roman" w:hAnsi="Times New Roman" w:cs="Times New Roman"/>
          <w:sz w:val="24"/>
          <w:szCs w:val="24"/>
          <w:lang w:val="en-US"/>
        </w:rPr>
        <w:t>Pol Arch Intern Med. 2020</w:t>
      </w:r>
      <w:r>
        <w:rPr>
          <w:rFonts w:ascii="Times New Roman" w:hAnsi="Times New Roman" w:cs="Times New Roman"/>
          <w:sz w:val="24"/>
          <w:szCs w:val="24"/>
          <w:lang w:val="en-US"/>
        </w:rPr>
        <w:t>].</w:t>
      </w:r>
    </w:p>
    <w:p w14:paraId="7351144E" w14:textId="77777777" w:rsidR="00985984" w:rsidRPr="007D4CD8" w:rsidRDefault="00985984" w:rsidP="000222EC">
      <w:pPr>
        <w:spacing w:line="480" w:lineRule="auto"/>
        <w:ind w:firstLine="708"/>
        <w:jc w:val="both"/>
        <w:rPr>
          <w:rFonts w:ascii="Times New Roman" w:hAnsi="Times New Roman" w:cs="Times New Roman"/>
          <w:sz w:val="24"/>
          <w:szCs w:val="24"/>
          <w:lang w:val="en-US"/>
        </w:rPr>
      </w:pPr>
    </w:p>
    <w:p w14:paraId="6671446C" w14:textId="77777777" w:rsidR="00EE0BCD" w:rsidRPr="00EE0BCD" w:rsidRDefault="00EE0BCD" w:rsidP="00EE0BCD">
      <w:pPr>
        <w:spacing w:line="480" w:lineRule="auto"/>
        <w:jc w:val="both"/>
        <w:rPr>
          <w:rFonts w:ascii="Times New Roman" w:hAnsi="Times New Roman" w:cs="Times New Roman"/>
          <w:sz w:val="24"/>
          <w:szCs w:val="24"/>
          <w:lang w:val="en-US"/>
        </w:rPr>
      </w:pPr>
    </w:p>
    <w:p w14:paraId="24BB96AD" w14:textId="77777777" w:rsidR="00680DAB" w:rsidRPr="007D4CD8" w:rsidRDefault="00680DAB" w:rsidP="000222EC">
      <w:pPr>
        <w:spacing w:line="480" w:lineRule="auto"/>
        <w:jc w:val="both"/>
        <w:rPr>
          <w:rFonts w:ascii="Times New Roman" w:hAnsi="Times New Roman" w:cs="Times New Roman"/>
          <w:sz w:val="24"/>
          <w:szCs w:val="24"/>
          <w:lang w:val="en-US"/>
        </w:rPr>
      </w:pPr>
    </w:p>
    <w:p w14:paraId="608F39A5" w14:textId="77777777" w:rsidR="00F22BE4" w:rsidRDefault="00F22BE4">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CBED14D" w14:textId="15AE736F" w:rsidR="003B78CA" w:rsidRPr="007D4CD8" w:rsidRDefault="007D4CD8" w:rsidP="00F22BE4">
      <w:pPr>
        <w:spacing w:after="0" w:line="480" w:lineRule="auto"/>
        <w:jc w:val="both"/>
        <w:rPr>
          <w:rFonts w:ascii="Times New Roman" w:hAnsi="Times New Roman" w:cs="Times New Roman"/>
          <w:b/>
          <w:sz w:val="24"/>
          <w:szCs w:val="24"/>
          <w:lang w:val="en-US"/>
        </w:rPr>
      </w:pPr>
      <w:r w:rsidRPr="007D4CD8">
        <w:rPr>
          <w:rFonts w:ascii="Times New Roman" w:hAnsi="Times New Roman" w:cs="Times New Roman"/>
          <w:b/>
          <w:sz w:val="24"/>
          <w:szCs w:val="24"/>
          <w:lang w:val="en-US"/>
        </w:rPr>
        <w:lastRenderedPageBreak/>
        <w:t>Acknowledgements</w:t>
      </w:r>
    </w:p>
    <w:p w14:paraId="2E53413C" w14:textId="01150D6A" w:rsidR="006F7C29" w:rsidRDefault="006F7C29" w:rsidP="00F22BE4">
      <w:pPr>
        <w:spacing w:after="0" w:line="480" w:lineRule="auto"/>
        <w:ind w:firstLine="708"/>
        <w:jc w:val="both"/>
        <w:rPr>
          <w:rFonts w:ascii="Times New Roman" w:hAnsi="Times New Roman" w:cs="Times New Roman"/>
          <w:sz w:val="24"/>
          <w:szCs w:val="24"/>
          <w:lang w:val="en-US"/>
        </w:rPr>
      </w:pPr>
      <w:r w:rsidRPr="006F7C29">
        <w:rPr>
          <w:rFonts w:ascii="Times New Roman" w:hAnsi="Times New Roman" w:cs="Times New Roman"/>
          <w:sz w:val="24"/>
          <w:szCs w:val="24"/>
          <w:lang w:val="en-US"/>
        </w:rPr>
        <w:t xml:space="preserve">We thank </w:t>
      </w:r>
      <w:r w:rsidR="008D01C1">
        <w:rPr>
          <w:rFonts w:ascii="Times New Roman" w:hAnsi="Times New Roman" w:cs="Times New Roman"/>
          <w:sz w:val="24"/>
          <w:szCs w:val="24"/>
          <w:lang w:val="en-US"/>
        </w:rPr>
        <w:t>the</w:t>
      </w:r>
      <w:r w:rsidRPr="006F7C29">
        <w:rPr>
          <w:rFonts w:ascii="Times New Roman" w:hAnsi="Times New Roman" w:cs="Times New Roman"/>
          <w:sz w:val="24"/>
          <w:szCs w:val="24"/>
          <w:lang w:val="en-US"/>
        </w:rPr>
        <w:t xml:space="preserve"> patients for participating in the study. </w:t>
      </w:r>
    </w:p>
    <w:p w14:paraId="4BD83C18" w14:textId="49B13188" w:rsidR="00C76C8A" w:rsidRDefault="001D1D4F" w:rsidP="00C76C8A">
      <w:pPr>
        <w:spacing w:after="0"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MG </w:t>
      </w:r>
      <w:r w:rsidRPr="001D1D4F">
        <w:rPr>
          <w:rFonts w:ascii="Times New Roman" w:hAnsi="Times New Roman" w:cs="Times New Roman"/>
          <w:sz w:val="24"/>
          <w:szCs w:val="24"/>
          <w:lang w:val="en-US"/>
        </w:rPr>
        <w:t>was a recipient of</w:t>
      </w:r>
      <w:r>
        <w:rPr>
          <w:rFonts w:ascii="Times New Roman" w:hAnsi="Times New Roman" w:cs="Times New Roman"/>
          <w:sz w:val="24"/>
          <w:szCs w:val="24"/>
          <w:lang w:val="en-US"/>
        </w:rPr>
        <w:t xml:space="preserve"> </w:t>
      </w:r>
      <w:r w:rsidRPr="001D1D4F">
        <w:rPr>
          <w:rFonts w:ascii="Times New Roman" w:hAnsi="Times New Roman" w:cs="Times New Roman"/>
          <w:sz w:val="24"/>
          <w:szCs w:val="24"/>
          <w:lang w:val="en-US"/>
        </w:rPr>
        <w:t>a scholarship from the Kosciuszko Foundation</w:t>
      </w:r>
      <w:r w:rsidR="00C3449C">
        <w:rPr>
          <w:rFonts w:ascii="Times New Roman" w:hAnsi="Times New Roman" w:cs="Times New Roman"/>
          <w:sz w:val="24"/>
          <w:szCs w:val="24"/>
          <w:lang w:val="en-US"/>
        </w:rPr>
        <w:t xml:space="preserve"> </w:t>
      </w:r>
      <w:r w:rsidR="007637AF">
        <w:rPr>
          <w:rFonts w:ascii="Times New Roman" w:hAnsi="Times New Roman" w:cs="Times New Roman"/>
          <w:sz w:val="24"/>
          <w:szCs w:val="24"/>
          <w:lang w:val="en-US"/>
        </w:rPr>
        <w:t>(</w:t>
      </w:r>
      <w:r w:rsidR="00C3449C" w:rsidRPr="00A56A69">
        <w:rPr>
          <w:rFonts w:ascii="Times New Roman" w:hAnsi="Times New Roman" w:cs="Times New Roman"/>
          <w:sz w:val="24"/>
          <w:szCs w:val="24"/>
          <w:lang w:val="en-US"/>
        </w:rPr>
        <w:t>the Kosciuszko Foundation Exchange to the U.S.</w:t>
      </w:r>
      <w:r w:rsidR="00C3449C">
        <w:rPr>
          <w:rFonts w:ascii="Times New Roman" w:hAnsi="Times New Roman" w:cs="Times New Roman"/>
          <w:sz w:val="24"/>
          <w:szCs w:val="24"/>
          <w:lang w:val="en-US"/>
        </w:rPr>
        <w:t xml:space="preserve"> </w:t>
      </w:r>
      <w:r w:rsidR="00C3449C" w:rsidRPr="00A56A69">
        <w:rPr>
          <w:rFonts w:ascii="Times New Roman" w:hAnsi="Times New Roman" w:cs="Times New Roman"/>
          <w:sz w:val="24"/>
          <w:szCs w:val="24"/>
          <w:lang w:val="en-US"/>
        </w:rPr>
        <w:t>Program</w:t>
      </w:r>
      <w:r w:rsidR="007637AF">
        <w:rPr>
          <w:rFonts w:ascii="Times New Roman" w:hAnsi="Times New Roman" w:cs="Times New Roman"/>
          <w:sz w:val="24"/>
          <w:szCs w:val="24"/>
          <w:lang w:val="en-US"/>
        </w:rPr>
        <w:t xml:space="preserve">, </w:t>
      </w:r>
      <w:r w:rsidR="00C3449C">
        <w:rPr>
          <w:rFonts w:ascii="Times New Roman" w:hAnsi="Times New Roman" w:cs="Times New Roman"/>
          <w:sz w:val="24"/>
          <w:szCs w:val="24"/>
          <w:lang w:val="en-US"/>
        </w:rPr>
        <w:t>2019-2020).</w:t>
      </w:r>
    </w:p>
    <w:p w14:paraId="4438B277" w14:textId="77777777" w:rsidR="00EC33D1" w:rsidRPr="00EC33D1" w:rsidRDefault="00EC33D1" w:rsidP="00F22BE4">
      <w:pPr>
        <w:spacing w:after="0" w:line="480" w:lineRule="auto"/>
        <w:jc w:val="both"/>
        <w:rPr>
          <w:rFonts w:ascii="Times New Roman" w:hAnsi="Times New Roman" w:cs="Times New Roman"/>
          <w:b/>
          <w:bCs/>
          <w:sz w:val="24"/>
          <w:szCs w:val="24"/>
          <w:lang w:val="en-US"/>
        </w:rPr>
      </w:pPr>
      <w:r w:rsidRPr="00EC33D1">
        <w:rPr>
          <w:rFonts w:ascii="Times New Roman" w:hAnsi="Times New Roman" w:cs="Times New Roman"/>
          <w:b/>
          <w:bCs/>
          <w:sz w:val="24"/>
          <w:szCs w:val="24"/>
          <w:lang w:val="en-US"/>
        </w:rPr>
        <w:t>Funding</w:t>
      </w:r>
    </w:p>
    <w:p w14:paraId="7C151416" w14:textId="06F4277F" w:rsidR="00F97865" w:rsidRPr="00F97865" w:rsidRDefault="00F97865" w:rsidP="00F22BE4">
      <w:pPr>
        <w:spacing w:after="0" w:line="480" w:lineRule="auto"/>
        <w:ind w:firstLine="708"/>
        <w:jc w:val="both"/>
        <w:rPr>
          <w:rFonts w:ascii="Times New Roman" w:hAnsi="Times New Roman" w:cs="Times New Roman"/>
          <w:sz w:val="24"/>
          <w:szCs w:val="24"/>
          <w:lang w:val="en-US"/>
        </w:rPr>
      </w:pPr>
      <w:r w:rsidRPr="00F97865">
        <w:rPr>
          <w:rFonts w:ascii="Times New Roman" w:hAnsi="Times New Roman" w:cs="Times New Roman"/>
          <w:sz w:val="24"/>
          <w:szCs w:val="24"/>
          <w:lang w:val="en-US"/>
        </w:rPr>
        <w:t xml:space="preserve">The study was supported by </w:t>
      </w:r>
      <w:r>
        <w:rPr>
          <w:rFonts w:ascii="Times New Roman" w:hAnsi="Times New Roman" w:cs="Times New Roman"/>
          <w:sz w:val="24"/>
          <w:szCs w:val="24"/>
          <w:lang w:val="en-US"/>
        </w:rPr>
        <w:t xml:space="preserve">the </w:t>
      </w:r>
      <w:r w:rsidRPr="00F97865">
        <w:rPr>
          <w:rFonts w:ascii="Times New Roman" w:hAnsi="Times New Roman" w:cs="Times New Roman"/>
          <w:sz w:val="24"/>
          <w:szCs w:val="24"/>
          <w:lang w:val="en-US"/>
        </w:rPr>
        <w:t>Polish Diabetes Association</w:t>
      </w:r>
      <w:r>
        <w:rPr>
          <w:rFonts w:ascii="Times New Roman" w:hAnsi="Times New Roman" w:cs="Times New Roman"/>
          <w:sz w:val="24"/>
          <w:szCs w:val="24"/>
          <w:lang w:val="en-US"/>
        </w:rPr>
        <w:t>, T</w:t>
      </w:r>
      <w:r w:rsidRPr="003123B1">
        <w:rPr>
          <w:rFonts w:ascii="Times New Roman" w:hAnsi="Times New Roman" w:cs="Times New Roman"/>
          <w:sz w:val="24"/>
          <w:szCs w:val="24"/>
          <w:lang w:val="en-US"/>
        </w:rPr>
        <w:t xml:space="preserve">he Professor Artur </w:t>
      </w:r>
      <w:proofErr w:type="spellStart"/>
      <w:r w:rsidRPr="003123B1">
        <w:rPr>
          <w:rFonts w:ascii="Times New Roman" w:hAnsi="Times New Roman" w:cs="Times New Roman"/>
          <w:sz w:val="24"/>
          <w:szCs w:val="24"/>
          <w:lang w:val="en-US"/>
        </w:rPr>
        <w:t>Czyżyk</w:t>
      </w:r>
      <w:proofErr w:type="spellEnd"/>
      <w:r>
        <w:rPr>
          <w:rFonts w:ascii="Times New Roman" w:hAnsi="Times New Roman" w:cs="Times New Roman"/>
          <w:sz w:val="24"/>
          <w:szCs w:val="24"/>
          <w:lang w:val="en-US"/>
        </w:rPr>
        <w:t>’</w:t>
      </w:r>
      <w:r w:rsidRPr="003123B1">
        <w:rPr>
          <w:rFonts w:ascii="Times New Roman" w:hAnsi="Times New Roman" w:cs="Times New Roman"/>
          <w:sz w:val="24"/>
          <w:szCs w:val="24"/>
          <w:lang w:val="en-US"/>
        </w:rPr>
        <w:t xml:space="preserve"> Scientific Grants</w:t>
      </w:r>
      <w:r w:rsidR="006F7C29">
        <w:rPr>
          <w:rFonts w:ascii="Times New Roman" w:hAnsi="Times New Roman" w:cs="Times New Roman"/>
          <w:sz w:val="24"/>
          <w:szCs w:val="24"/>
          <w:lang w:val="en-US"/>
        </w:rPr>
        <w:t>,</w:t>
      </w:r>
      <w:r w:rsidRPr="003123B1">
        <w:rPr>
          <w:rFonts w:ascii="Times New Roman" w:hAnsi="Times New Roman" w:cs="Times New Roman"/>
          <w:sz w:val="24"/>
          <w:szCs w:val="24"/>
          <w:lang w:val="en-US"/>
        </w:rPr>
        <w:t xml:space="preserve"> 2015 and 2017 (to PG)</w:t>
      </w:r>
      <w:r>
        <w:rPr>
          <w:rFonts w:ascii="Times New Roman" w:hAnsi="Times New Roman" w:cs="Times New Roman"/>
          <w:sz w:val="24"/>
          <w:szCs w:val="24"/>
          <w:lang w:val="en-US"/>
        </w:rPr>
        <w:t xml:space="preserve">, and </w:t>
      </w:r>
      <w:r w:rsidRPr="00F97865">
        <w:rPr>
          <w:rFonts w:ascii="Times New Roman" w:hAnsi="Times New Roman" w:cs="Times New Roman"/>
          <w:sz w:val="24"/>
          <w:szCs w:val="24"/>
          <w:lang w:val="en-US"/>
        </w:rPr>
        <w:t>the Poznan University of Medical Sciences</w:t>
      </w:r>
      <w:r>
        <w:rPr>
          <w:rFonts w:ascii="Times New Roman" w:hAnsi="Times New Roman" w:cs="Times New Roman"/>
          <w:sz w:val="24"/>
          <w:szCs w:val="24"/>
          <w:lang w:val="en-US"/>
        </w:rPr>
        <w:t xml:space="preserve">, </w:t>
      </w:r>
      <w:r w:rsidRPr="00F97865">
        <w:rPr>
          <w:rFonts w:ascii="Times New Roman" w:hAnsi="Times New Roman" w:cs="Times New Roman"/>
          <w:sz w:val="24"/>
          <w:szCs w:val="24"/>
          <w:lang w:val="en-US"/>
        </w:rPr>
        <w:t>grant no. 502-01-01110142-05618</w:t>
      </w:r>
      <w:r>
        <w:rPr>
          <w:rFonts w:ascii="Times New Roman" w:hAnsi="Times New Roman" w:cs="Times New Roman"/>
          <w:sz w:val="24"/>
          <w:szCs w:val="24"/>
          <w:lang w:val="en-US"/>
        </w:rPr>
        <w:t xml:space="preserve"> (to EWO), </w:t>
      </w:r>
      <w:r w:rsidR="00D07DA8">
        <w:rPr>
          <w:rFonts w:ascii="Times New Roman" w:hAnsi="Times New Roman" w:cs="Times New Roman"/>
          <w:sz w:val="24"/>
          <w:szCs w:val="24"/>
          <w:lang w:val="en-US"/>
        </w:rPr>
        <w:t xml:space="preserve">grant no. </w:t>
      </w:r>
      <w:r w:rsidR="00D07DA8" w:rsidRPr="00D07DA8">
        <w:rPr>
          <w:rFonts w:ascii="Times New Roman" w:hAnsi="Times New Roman" w:cs="Times New Roman"/>
          <w:sz w:val="24"/>
          <w:szCs w:val="24"/>
          <w:lang w:val="en-US"/>
        </w:rPr>
        <w:t>502-14-03301402-09911</w:t>
      </w:r>
      <w:r w:rsidR="00D07DA8">
        <w:rPr>
          <w:rFonts w:ascii="Times New Roman" w:hAnsi="Times New Roman" w:cs="Times New Roman"/>
          <w:sz w:val="24"/>
          <w:szCs w:val="24"/>
          <w:lang w:val="en-US"/>
        </w:rPr>
        <w:t xml:space="preserve"> (to DK), </w:t>
      </w:r>
      <w:r>
        <w:rPr>
          <w:rFonts w:ascii="Times New Roman" w:hAnsi="Times New Roman" w:cs="Times New Roman"/>
          <w:sz w:val="24"/>
          <w:szCs w:val="24"/>
          <w:lang w:val="en-US"/>
        </w:rPr>
        <w:t>and budget</w:t>
      </w:r>
      <w:r w:rsidRPr="00F97865">
        <w:rPr>
          <w:rFonts w:ascii="Times New Roman" w:hAnsi="Times New Roman" w:cs="Times New Roman"/>
          <w:sz w:val="24"/>
          <w:szCs w:val="24"/>
          <w:lang w:val="en-US"/>
        </w:rPr>
        <w:t xml:space="preserve"> </w:t>
      </w:r>
      <w:r>
        <w:rPr>
          <w:rFonts w:ascii="Times New Roman" w:hAnsi="Times New Roman" w:cs="Times New Roman"/>
          <w:sz w:val="24"/>
          <w:szCs w:val="24"/>
          <w:lang w:val="en-US"/>
        </w:rPr>
        <w:t>no. 2762 (to MG).</w:t>
      </w:r>
    </w:p>
    <w:p w14:paraId="2CD75195" w14:textId="77777777" w:rsidR="004B0E79" w:rsidRDefault="004B0E79" w:rsidP="00F22BE4">
      <w:pPr>
        <w:spacing w:after="0" w:line="480" w:lineRule="auto"/>
        <w:rPr>
          <w:rFonts w:ascii="Times New Roman" w:hAnsi="Times New Roman" w:cs="Times New Roman"/>
          <w:b/>
          <w:bCs/>
          <w:sz w:val="24"/>
          <w:szCs w:val="24"/>
          <w:lang w:val="en-US"/>
        </w:rPr>
      </w:pPr>
      <w:r w:rsidRPr="004B0E79">
        <w:rPr>
          <w:rFonts w:ascii="Times New Roman" w:hAnsi="Times New Roman" w:cs="Times New Roman"/>
          <w:b/>
          <w:bCs/>
          <w:sz w:val="24"/>
          <w:szCs w:val="24"/>
          <w:lang w:val="en-US"/>
        </w:rPr>
        <w:t xml:space="preserve">Competing interests </w:t>
      </w:r>
    </w:p>
    <w:p w14:paraId="28AAA4C1" w14:textId="5B61999E" w:rsidR="00EC33D1" w:rsidRDefault="004B0E79" w:rsidP="00F22BE4">
      <w:pPr>
        <w:spacing w:after="0" w:line="480" w:lineRule="auto"/>
        <w:ind w:firstLine="708"/>
        <w:rPr>
          <w:rFonts w:ascii="Times New Roman" w:hAnsi="Times New Roman" w:cs="Times New Roman"/>
          <w:sz w:val="24"/>
          <w:szCs w:val="24"/>
          <w:lang w:val="en-US"/>
        </w:rPr>
      </w:pPr>
      <w:r w:rsidRPr="004B0E79">
        <w:rPr>
          <w:rFonts w:ascii="Times New Roman" w:hAnsi="Times New Roman" w:cs="Times New Roman"/>
          <w:sz w:val="24"/>
          <w:szCs w:val="24"/>
          <w:lang w:val="en-US"/>
        </w:rPr>
        <w:t>The authors declare no competing interests.</w:t>
      </w:r>
    </w:p>
    <w:p w14:paraId="5AA342B9" w14:textId="77777777" w:rsidR="004B0E79" w:rsidRPr="004B0E79" w:rsidRDefault="004B0E79" w:rsidP="00F22BE4">
      <w:pPr>
        <w:spacing w:after="0" w:line="480" w:lineRule="auto"/>
        <w:rPr>
          <w:rFonts w:ascii="Times New Roman" w:hAnsi="Times New Roman" w:cs="Times New Roman"/>
          <w:b/>
          <w:bCs/>
          <w:sz w:val="24"/>
          <w:szCs w:val="24"/>
          <w:lang w:val="en-US"/>
        </w:rPr>
      </w:pPr>
      <w:bookmarkStart w:id="150" w:name="_Hlk70611018"/>
      <w:r w:rsidRPr="004B0E79">
        <w:rPr>
          <w:rFonts w:ascii="Times New Roman" w:hAnsi="Times New Roman" w:cs="Times New Roman"/>
          <w:b/>
          <w:bCs/>
          <w:sz w:val="24"/>
          <w:szCs w:val="24"/>
          <w:lang w:val="en-US"/>
        </w:rPr>
        <w:t xml:space="preserve">Author contributions </w:t>
      </w:r>
    </w:p>
    <w:p w14:paraId="7483E319" w14:textId="73D5B2BF" w:rsidR="008B715D" w:rsidRDefault="003B5364" w:rsidP="00FF57CB">
      <w:pPr>
        <w:spacing w:after="0" w:line="480" w:lineRule="auto"/>
        <w:jc w:val="both"/>
        <w:rPr>
          <w:rFonts w:ascii="Times New Roman" w:hAnsi="Times New Roman" w:cs="Times New Roman"/>
          <w:sz w:val="24"/>
          <w:szCs w:val="24"/>
          <w:lang w:val="en-US"/>
        </w:rPr>
      </w:pPr>
      <w:bookmarkStart w:id="151" w:name="_Hlk70611003"/>
      <w:bookmarkEnd w:id="150"/>
      <w:r>
        <w:rPr>
          <w:rFonts w:ascii="Times New Roman" w:hAnsi="Times New Roman" w:cs="Times New Roman"/>
          <w:sz w:val="24"/>
          <w:szCs w:val="24"/>
          <w:lang w:val="en-US"/>
        </w:rPr>
        <w:t>MG, EWO, PG</w:t>
      </w:r>
      <w:r w:rsidR="00AA165F">
        <w:rPr>
          <w:rFonts w:ascii="Times New Roman" w:hAnsi="Times New Roman" w:cs="Times New Roman"/>
          <w:sz w:val="24"/>
          <w:szCs w:val="24"/>
          <w:lang w:val="en-US"/>
        </w:rPr>
        <w:t>, and RP</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designed the study</w:t>
      </w:r>
      <w:r w:rsidR="00654815">
        <w:rPr>
          <w:rFonts w:ascii="Times New Roman" w:hAnsi="Times New Roman" w:cs="Times New Roman"/>
          <w:sz w:val="24"/>
          <w:szCs w:val="24"/>
          <w:lang w:val="en-US"/>
        </w:rPr>
        <w:t>.</w:t>
      </w:r>
      <w:r w:rsidR="004B0E79" w:rsidRPr="004B0E79">
        <w:rPr>
          <w:rFonts w:ascii="Times New Roman" w:hAnsi="Times New Roman" w:cs="Times New Roman"/>
          <w:sz w:val="24"/>
          <w:szCs w:val="24"/>
          <w:lang w:val="en-US"/>
        </w:rPr>
        <w:t xml:space="preserve"> </w:t>
      </w:r>
      <w:r>
        <w:rPr>
          <w:rFonts w:ascii="Times New Roman" w:hAnsi="Times New Roman" w:cs="Times New Roman"/>
          <w:sz w:val="24"/>
          <w:szCs w:val="24"/>
          <w:lang w:val="en-US"/>
        </w:rPr>
        <w:t>PG</w:t>
      </w:r>
      <w:r w:rsidR="00F50782">
        <w:rPr>
          <w:rFonts w:ascii="Times New Roman" w:hAnsi="Times New Roman" w:cs="Times New Roman"/>
          <w:sz w:val="24"/>
          <w:szCs w:val="24"/>
          <w:lang w:val="en-US"/>
        </w:rPr>
        <w:t xml:space="preserve">, </w:t>
      </w:r>
      <w:r>
        <w:rPr>
          <w:rFonts w:ascii="Times New Roman" w:hAnsi="Times New Roman" w:cs="Times New Roman"/>
          <w:sz w:val="24"/>
          <w:szCs w:val="24"/>
          <w:lang w:val="en-US"/>
        </w:rPr>
        <w:t>EWO</w:t>
      </w:r>
      <w:r w:rsidR="00F5078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50782">
        <w:rPr>
          <w:rFonts w:ascii="Times New Roman" w:hAnsi="Times New Roman" w:cs="Times New Roman"/>
          <w:sz w:val="24"/>
          <w:szCs w:val="24"/>
          <w:lang w:val="en-US"/>
        </w:rPr>
        <w:t xml:space="preserve">and TS </w:t>
      </w:r>
      <w:r w:rsidR="004B0E79" w:rsidRPr="004B0E79">
        <w:rPr>
          <w:rFonts w:ascii="Times New Roman" w:hAnsi="Times New Roman" w:cs="Times New Roman"/>
          <w:sz w:val="24"/>
          <w:szCs w:val="24"/>
          <w:lang w:val="en-US"/>
        </w:rPr>
        <w:t>participated in patient recruitment</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and diagnosis</w:t>
      </w:r>
      <w:r w:rsidR="00654815">
        <w:rPr>
          <w:rFonts w:ascii="Times New Roman" w:hAnsi="Times New Roman" w:cs="Times New Roman"/>
          <w:sz w:val="24"/>
          <w:szCs w:val="24"/>
          <w:lang w:val="en-US"/>
        </w:rPr>
        <w:t xml:space="preserve">. </w:t>
      </w:r>
      <w:r>
        <w:rPr>
          <w:rFonts w:ascii="Times New Roman" w:hAnsi="Times New Roman" w:cs="Times New Roman"/>
          <w:sz w:val="24"/>
          <w:szCs w:val="24"/>
          <w:lang w:val="en-US"/>
        </w:rPr>
        <w:t>PG</w:t>
      </w:r>
      <w:r w:rsidR="002105F3">
        <w:rPr>
          <w:rFonts w:ascii="Times New Roman" w:hAnsi="Times New Roman" w:cs="Times New Roman"/>
          <w:sz w:val="24"/>
          <w:szCs w:val="24"/>
          <w:lang w:val="en-US"/>
        </w:rPr>
        <w:t>,</w:t>
      </w:r>
      <w:r w:rsidR="00AA165F">
        <w:rPr>
          <w:rFonts w:ascii="Times New Roman" w:hAnsi="Times New Roman" w:cs="Times New Roman"/>
          <w:sz w:val="24"/>
          <w:szCs w:val="24"/>
          <w:lang w:val="en-US"/>
        </w:rPr>
        <w:t xml:space="preserve"> </w:t>
      </w:r>
      <w:r w:rsidR="008311B6">
        <w:rPr>
          <w:rFonts w:ascii="Times New Roman" w:hAnsi="Times New Roman" w:cs="Times New Roman"/>
          <w:sz w:val="24"/>
          <w:szCs w:val="24"/>
          <w:lang w:val="en-US"/>
        </w:rPr>
        <w:t xml:space="preserve">EWO, </w:t>
      </w:r>
      <w:r w:rsidR="00F50782">
        <w:rPr>
          <w:rFonts w:ascii="Times New Roman" w:hAnsi="Times New Roman" w:cs="Times New Roman"/>
          <w:sz w:val="24"/>
          <w:szCs w:val="24"/>
          <w:lang w:val="en-US"/>
        </w:rPr>
        <w:t>TS</w:t>
      </w:r>
      <w:r w:rsidR="002105F3">
        <w:rPr>
          <w:rFonts w:ascii="Times New Roman" w:hAnsi="Times New Roman" w:cs="Times New Roman"/>
          <w:sz w:val="24"/>
          <w:szCs w:val="24"/>
          <w:lang w:val="en-US"/>
        </w:rPr>
        <w:t>, DK</w:t>
      </w:r>
      <w:r w:rsidR="00AA165F">
        <w:rPr>
          <w:rFonts w:ascii="Times New Roman" w:hAnsi="Times New Roman" w:cs="Times New Roman"/>
          <w:sz w:val="24"/>
          <w:szCs w:val="24"/>
          <w:lang w:val="en-US"/>
        </w:rPr>
        <w:t>, and GK</w:t>
      </w:r>
      <w:r w:rsidR="00F50782">
        <w:rPr>
          <w:rFonts w:ascii="Times New Roman" w:hAnsi="Times New Roman" w:cs="Times New Roman"/>
          <w:sz w:val="24"/>
          <w:szCs w:val="24"/>
          <w:lang w:val="en-US"/>
        </w:rPr>
        <w:t xml:space="preserve"> </w:t>
      </w:r>
      <w:r w:rsidRPr="004B0E79">
        <w:rPr>
          <w:rFonts w:ascii="Times New Roman" w:hAnsi="Times New Roman" w:cs="Times New Roman"/>
          <w:sz w:val="24"/>
          <w:szCs w:val="24"/>
          <w:lang w:val="en-US"/>
        </w:rPr>
        <w:t>participated in</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sample collection</w:t>
      </w:r>
      <w:r w:rsidR="00AA165F">
        <w:rPr>
          <w:rFonts w:ascii="Times New Roman" w:hAnsi="Times New Roman" w:cs="Times New Roman"/>
          <w:sz w:val="24"/>
          <w:szCs w:val="24"/>
          <w:lang w:val="en-US"/>
        </w:rPr>
        <w:t xml:space="preserve"> and </w:t>
      </w:r>
      <w:r w:rsidR="00AA165F" w:rsidRPr="00AA165F">
        <w:rPr>
          <w:rFonts w:ascii="Times New Roman" w:hAnsi="Times New Roman" w:cs="Times New Roman"/>
          <w:sz w:val="24"/>
          <w:szCs w:val="24"/>
          <w:lang w:val="en-US"/>
        </w:rPr>
        <w:t>patient surveys</w:t>
      </w:r>
      <w:r w:rsidR="00654815">
        <w:rPr>
          <w:rFonts w:ascii="Times New Roman" w:hAnsi="Times New Roman" w:cs="Times New Roman"/>
          <w:sz w:val="24"/>
          <w:szCs w:val="24"/>
          <w:lang w:val="en-US"/>
        </w:rPr>
        <w:t xml:space="preserve">. </w:t>
      </w:r>
      <w:r>
        <w:rPr>
          <w:rFonts w:ascii="Times New Roman" w:hAnsi="Times New Roman" w:cs="Times New Roman"/>
          <w:sz w:val="24"/>
          <w:szCs w:val="24"/>
          <w:lang w:val="en-US"/>
        </w:rPr>
        <w:t>PG, KJ</w:t>
      </w:r>
      <w:r w:rsidR="00F50782">
        <w:rPr>
          <w:rFonts w:ascii="Times New Roman" w:hAnsi="Times New Roman" w:cs="Times New Roman"/>
          <w:sz w:val="24"/>
          <w:szCs w:val="24"/>
          <w:lang w:val="en-US"/>
        </w:rPr>
        <w:t xml:space="preserve">, </w:t>
      </w:r>
      <w:r>
        <w:rPr>
          <w:rFonts w:ascii="Times New Roman" w:hAnsi="Times New Roman" w:cs="Times New Roman"/>
          <w:sz w:val="24"/>
          <w:szCs w:val="24"/>
          <w:lang w:val="en-US"/>
        </w:rPr>
        <w:t>DK</w:t>
      </w:r>
      <w:r w:rsidR="00F50782">
        <w:rPr>
          <w:rFonts w:ascii="Times New Roman" w:hAnsi="Times New Roman" w:cs="Times New Roman"/>
          <w:sz w:val="24"/>
          <w:szCs w:val="24"/>
          <w:lang w:val="en-US"/>
        </w:rPr>
        <w:t>, TS</w:t>
      </w:r>
      <w:r w:rsidR="00AA165F">
        <w:rPr>
          <w:rFonts w:ascii="Times New Roman" w:hAnsi="Times New Roman" w:cs="Times New Roman"/>
          <w:sz w:val="24"/>
          <w:szCs w:val="24"/>
          <w:lang w:val="en-US"/>
        </w:rPr>
        <w:t>, MJ</w:t>
      </w:r>
      <w:r>
        <w:rPr>
          <w:rFonts w:ascii="Times New Roman" w:hAnsi="Times New Roman" w:cs="Times New Roman"/>
          <w:sz w:val="24"/>
          <w:szCs w:val="24"/>
          <w:lang w:val="en-US"/>
        </w:rPr>
        <w:t xml:space="preserve"> </w:t>
      </w:r>
      <w:r w:rsidR="00F50782">
        <w:rPr>
          <w:rFonts w:ascii="Times New Roman" w:hAnsi="Times New Roman" w:cs="Times New Roman"/>
          <w:sz w:val="24"/>
          <w:szCs w:val="24"/>
          <w:lang w:val="en-US"/>
        </w:rPr>
        <w:t xml:space="preserve">and MG </w:t>
      </w:r>
      <w:r w:rsidRPr="004B0E79">
        <w:rPr>
          <w:rFonts w:ascii="Times New Roman" w:hAnsi="Times New Roman" w:cs="Times New Roman"/>
          <w:sz w:val="24"/>
          <w:szCs w:val="24"/>
          <w:lang w:val="en-US"/>
        </w:rPr>
        <w:t xml:space="preserve">participated in </w:t>
      </w:r>
      <w:r w:rsidR="004B0E79" w:rsidRPr="004B0E79">
        <w:rPr>
          <w:rFonts w:ascii="Times New Roman" w:hAnsi="Times New Roman" w:cs="Times New Roman"/>
          <w:sz w:val="24"/>
          <w:szCs w:val="24"/>
          <w:lang w:val="en-US"/>
        </w:rPr>
        <w:t>generation of the metadata</w:t>
      </w:r>
      <w:r w:rsidR="00654815">
        <w:rPr>
          <w:rFonts w:ascii="Times New Roman" w:hAnsi="Times New Roman" w:cs="Times New Roman"/>
          <w:sz w:val="24"/>
          <w:szCs w:val="24"/>
          <w:lang w:val="en-US"/>
        </w:rPr>
        <w:t>.</w:t>
      </w:r>
      <w:r w:rsidR="004B0E79" w:rsidRPr="004B0E79">
        <w:rPr>
          <w:rFonts w:ascii="Times New Roman" w:hAnsi="Times New Roman" w:cs="Times New Roman"/>
          <w:sz w:val="24"/>
          <w:szCs w:val="24"/>
          <w:lang w:val="en-US"/>
        </w:rPr>
        <w:t xml:space="preserve"> </w:t>
      </w:r>
      <w:r w:rsidR="00AA165F">
        <w:rPr>
          <w:rFonts w:ascii="Times New Roman" w:hAnsi="Times New Roman" w:cs="Times New Roman"/>
          <w:sz w:val="24"/>
          <w:szCs w:val="24"/>
          <w:lang w:val="en-US"/>
        </w:rPr>
        <w:t>KJ extracted the microbial DNA and generated the 16S rRNA libraries</w:t>
      </w:r>
      <w:r w:rsidR="00654815">
        <w:rPr>
          <w:rFonts w:ascii="Times New Roman" w:hAnsi="Times New Roman" w:cs="Times New Roman"/>
          <w:sz w:val="24"/>
          <w:szCs w:val="24"/>
          <w:lang w:val="en-US"/>
        </w:rPr>
        <w:t xml:space="preserve">. </w:t>
      </w:r>
      <w:r w:rsidR="00155E2C">
        <w:rPr>
          <w:rFonts w:ascii="Times New Roman" w:hAnsi="Times New Roman" w:cs="Times New Roman"/>
          <w:sz w:val="24"/>
          <w:szCs w:val="24"/>
          <w:lang w:val="en-US"/>
        </w:rPr>
        <w:t>MR</w:t>
      </w:r>
      <w:r w:rsidR="00F50782">
        <w:rPr>
          <w:rFonts w:ascii="Times New Roman" w:hAnsi="Times New Roman" w:cs="Times New Roman"/>
          <w:sz w:val="24"/>
          <w:szCs w:val="24"/>
          <w:lang w:val="en-US"/>
        </w:rPr>
        <w:t>, and KJ</w:t>
      </w:r>
      <w:r w:rsidR="00155E2C">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generated and processed the raw</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sequencing data</w:t>
      </w:r>
      <w:r w:rsidR="00654815">
        <w:rPr>
          <w:rFonts w:ascii="Times New Roman" w:hAnsi="Times New Roman" w:cs="Times New Roman"/>
          <w:sz w:val="24"/>
          <w:szCs w:val="24"/>
          <w:lang w:val="en-US"/>
        </w:rPr>
        <w:t>.</w:t>
      </w:r>
      <w:r w:rsidR="004B0E79" w:rsidRPr="004B0E79">
        <w:rPr>
          <w:rFonts w:ascii="Times New Roman" w:hAnsi="Times New Roman" w:cs="Times New Roman"/>
          <w:sz w:val="24"/>
          <w:szCs w:val="24"/>
          <w:lang w:val="en-US"/>
        </w:rPr>
        <w:t xml:space="preserve"> </w:t>
      </w:r>
      <w:r w:rsidR="00654815">
        <w:rPr>
          <w:rFonts w:ascii="Times New Roman" w:hAnsi="Times New Roman" w:cs="Times New Roman"/>
          <w:sz w:val="24"/>
          <w:szCs w:val="24"/>
          <w:lang w:val="en-US"/>
        </w:rPr>
        <w:t xml:space="preserve"> </w:t>
      </w:r>
      <w:r w:rsidR="00155E2C">
        <w:rPr>
          <w:rFonts w:ascii="Times New Roman" w:hAnsi="Times New Roman" w:cs="Times New Roman"/>
          <w:sz w:val="24"/>
          <w:szCs w:val="24"/>
          <w:lang w:val="en-US"/>
        </w:rPr>
        <w:t xml:space="preserve">MG, MJ, KJ and KMA </w:t>
      </w:r>
      <w:r w:rsidR="004B0E79" w:rsidRPr="004B0E79">
        <w:rPr>
          <w:rFonts w:ascii="Times New Roman" w:hAnsi="Times New Roman" w:cs="Times New Roman"/>
          <w:sz w:val="24"/>
          <w:szCs w:val="24"/>
          <w:lang w:val="en-US"/>
        </w:rPr>
        <w:t>performed the data</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analysis</w:t>
      </w:r>
      <w:r w:rsidR="00654815">
        <w:rPr>
          <w:rFonts w:ascii="Times New Roman" w:hAnsi="Times New Roman" w:cs="Times New Roman"/>
          <w:sz w:val="24"/>
          <w:szCs w:val="24"/>
          <w:lang w:val="en-US"/>
        </w:rPr>
        <w:t>.</w:t>
      </w:r>
      <w:r w:rsidR="004B0E79" w:rsidRPr="004B0E79">
        <w:rPr>
          <w:rFonts w:ascii="Times New Roman" w:hAnsi="Times New Roman" w:cs="Times New Roman"/>
          <w:sz w:val="24"/>
          <w:szCs w:val="24"/>
          <w:lang w:val="en-US"/>
        </w:rPr>
        <w:t xml:space="preserve"> </w:t>
      </w:r>
      <w:r w:rsidR="002105F3">
        <w:rPr>
          <w:rFonts w:ascii="Times New Roman" w:hAnsi="Times New Roman" w:cs="Times New Roman"/>
          <w:sz w:val="24"/>
          <w:szCs w:val="24"/>
          <w:lang w:val="en-US"/>
        </w:rPr>
        <w:t>MG, MJ, KJ, EWO,</w:t>
      </w:r>
      <w:r w:rsidR="00654815">
        <w:rPr>
          <w:rFonts w:ascii="Times New Roman" w:hAnsi="Times New Roman" w:cs="Times New Roman"/>
          <w:sz w:val="24"/>
          <w:szCs w:val="24"/>
          <w:lang w:val="en-US"/>
        </w:rPr>
        <w:t xml:space="preserve"> </w:t>
      </w:r>
      <w:r w:rsidR="002105F3">
        <w:rPr>
          <w:rFonts w:ascii="Times New Roman" w:hAnsi="Times New Roman" w:cs="Times New Roman"/>
          <w:sz w:val="24"/>
          <w:szCs w:val="24"/>
          <w:lang w:val="en-US"/>
        </w:rPr>
        <w:t xml:space="preserve">and KMA </w:t>
      </w:r>
      <w:r w:rsidR="002105F3" w:rsidRPr="004B0E79">
        <w:rPr>
          <w:rFonts w:ascii="Times New Roman" w:hAnsi="Times New Roman" w:cs="Times New Roman"/>
          <w:sz w:val="24"/>
          <w:szCs w:val="24"/>
          <w:lang w:val="en-US"/>
        </w:rPr>
        <w:t>performed the data</w:t>
      </w:r>
      <w:r w:rsidR="002105F3">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interpretation</w:t>
      </w:r>
      <w:r w:rsidR="00654815">
        <w:rPr>
          <w:rFonts w:ascii="Times New Roman" w:hAnsi="Times New Roman" w:cs="Times New Roman"/>
          <w:sz w:val="24"/>
          <w:szCs w:val="24"/>
          <w:lang w:val="en-US"/>
        </w:rPr>
        <w:t>.</w:t>
      </w:r>
      <w:r w:rsidR="004B0E79" w:rsidRPr="004B0E79">
        <w:rPr>
          <w:rFonts w:ascii="Times New Roman" w:hAnsi="Times New Roman" w:cs="Times New Roman"/>
          <w:sz w:val="24"/>
          <w:szCs w:val="24"/>
          <w:lang w:val="en-US"/>
        </w:rPr>
        <w:t xml:space="preserve"> </w:t>
      </w:r>
      <w:r w:rsidR="00F50782">
        <w:rPr>
          <w:rFonts w:ascii="Times New Roman" w:hAnsi="Times New Roman" w:cs="Times New Roman"/>
          <w:sz w:val="24"/>
          <w:szCs w:val="24"/>
          <w:lang w:val="en-US"/>
        </w:rPr>
        <w:t xml:space="preserve">MJ </w:t>
      </w:r>
      <w:r w:rsidR="00F50782" w:rsidRPr="004B0E79">
        <w:rPr>
          <w:rFonts w:ascii="Times New Roman" w:hAnsi="Times New Roman" w:cs="Times New Roman"/>
          <w:sz w:val="24"/>
          <w:szCs w:val="24"/>
          <w:lang w:val="en-US"/>
        </w:rPr>
        <w:t xml:space="preserve">performed the </w:t>
      </w:r>
      <w:r w:rsidR="004B0E79" w:rsidRPr="004B0E79">
        <w:rPr>
          <w:rFonts w:ascii="Times New Roman" w:hAnsi="Times New Roman" w:cs="Times New Roman"/>
          <w:sz w:val="24"/>
          <w:szCs w:val="24"/>
          <w:lang w:val="en-US"/>
        </w:rPr>
        <w:t>figure generation</w:t>
      </w:r>
      <w:r w:rsidR="00654815">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MG and KJ </w:t>
      </w:r>
      <w:r w:rsidR="004B0E79" w:rsidRPr="004B0E79">
        <w:rPr>
          <w:rFonts w:ascii="Times New Roman" w:hAnsi="Times New Roman" w:cs="Times New Roman"/>
          <w:sz w:val="24"/>
          <w:szCs w:val="24"/>
          <w:lang w:val="en-US"/>
        </w:rPr>
        <w:t>wrote the paper</w:t>
      </w:r>
      <w:r w:rsidR="00654815">
        <w:rPr>
          <w:rFonts w:ascii="Times New Roman" w:hAnsi="Times New Roman" w:cs="Times New Roman"/>
          <w:sz w:val="24"/>
          <w:szCs w:val="24"/>
          <w:lang w:val="en-US"/>
        </w:rPr>
        <w:t xml:space="preserve">. </w:t>
      </w:r>
      <w:r w:rsidR="00155E2C">
        <w:rPr>
          <w:rFonts w:ascii="Times New Roman" w:hAnsi="Times New Roman" w:cs="Times New Roman"/>
          <w:sz w:val="24"/>
          <w:szCs w:val="24"/>
          <w:lang w:val="en-US"/>
        </w:rPr>
        <w:t xml:space="preserve">GK and </w:t>
      </w:r>
      <w:r w:rsidR="00F50782">
        <w:rPr>
          <w:rFonts w:ascii="Times New Roman" w:hAnsi="Times New Roman" w:cs="Times New Roman"/>
          <w:sz w:val="24"/>
          <w:szCs w:val="24"/>
          <w:lang w:val="en-US"/>
        </w:rPr>
        <w:t>JP perform</w:t>
      </w:r>
      <w:r w:rsidR="002105F3">
        <w:rPr>
          <w:rFonts w:ascii="Times New Roman" w:hAnsi="Times New Roman" w:cs="Times New Roman"/>
          <w:sz w:val="24"/>
          <w:szCs w:val="24"/>
          <w:lang w:val="en-US"/>
        </w:rPr>
        <w:t xml:space="preserve">ed </w:t>
      </w:r>
      <w:r w:rsidR="00F50782">
        <w:rPr>
          <w:rFonts w:ascii="Times New Roman" w:hAnsi="Times New Roman" w:cs="Times New Roman"/>
          <w:sz w:val="24"/>
          <w:szCs w:val="24"/>
          <w:lang w:val="en-US"/>
        </w:rPr>
        <w:t>the nutritional assessment</w:t>
      </w:r>
      <w:r w:rsidR="00654815">
        <w:rPr>
          <w:rFonts w:ascii="Times New Roman" w:hAnsi="Times New Roman" w:cs="Times New Roman"/>
          <w:sz w:val="24"/>
          <w:szCs w:val="24"/>
          <w:lang w:val="en-US"/>
        </w:rPr>
        <w:t>. A</w:t>
      </w:r>
      <w:r w:rsidR="004B0E79" w:rsidRPr="004B0E79">
        <w:rPr>
          <w:rFonts w:ascii="Times New Roman" w:hAnsi="Times New Roman" w:cs="Times New Roman"/>
          <w:sz w:val="24"/>
          <w:szCs w:val="24"/>
          <w:lang w:val="en-US"/>
        </w:rPr>
        <w:t>ll authors contributed to critical revisions and</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 xml:space="preserve">approved the final manuscript. </w:t>
      </w:r>
      <w:bookmarkEnd w:id="151"/>
    </w:p>
    <w:p w14:paraId="68373009" w14:textId="283AC3C7" w:rsidR="00DF2D3F" w:rsidRDefault="00DF2D3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27200D3" w14:textId="66F66ACF" w:rsidR="00343658" w:rsidRDefault="00AE4900" w:rsidP="001A1B43">
      <w:pPr>
        <w:pStyle w:val="NormalWeb"/>
        <w:spacing w:before="0" w:beforeAutospacing="0" w:after="0" w:afterAutospacing="0" w:line="480" w:lineRule="auto"/>
        <w:contextualSpacing/>
        <w:mirrorIndents/>
        <w:jc w:val="both"/>
        <w:rPr>
          <w:b/>
          <w:bCs/>
        </w:rPr>
      </w:pPr>
      <w:bookmarkStart w:id="152" w:name="_Hlk71915196"/>
      <w:r w:rsidRPr="00AE4900">
        <w:rPr>
          <w:b/>
          <w:bCs/>
        </w:rPr>
        <w:lastRenderedPageBreak/>
        <w:t>Figure titles and legends</w:t>
      </w:r>
    </w:p>
    <w:p w14:paraId="4821387C" w14:textId="11549894" w:rsidR="003D18B3" w:rsidRDefault="00AE4900" w:rsidP="003D18B3">
      <w:pPr>
        <w:pStyle w:val="NormalWeb"/>
        <w:spacing w:after="0"/>
        <w:contextualSpacing/>
        <w:mirrorIndents/>
        <w:jc w:val="both"/>
      </w:pPr>
      <w:r w:rsidRPr="00343658">
        <w:rPr>
          <w:b/>
          <w:bCs/>
        </w:rPr>
        <w:t>Figure</w:t>
      </w:r>
      <w:r>
        <w:rPr>
          <w:b/>
          <w:bCs/>
        </w:rPr>
        <w:t xml:space="preserve"> 1. </w:t>
      </w:r>
      <w:r w:rsidRPr="00AE4900">
        <w:t>Characterization of the vaginal microbiome using targeted 16S rRNA gene</w:t>
      </w:r>
      <w:r>
        <w:t xml:space="preserve"> </w:t>
      </w:r>
      <w:r w:rsidRPr="00AE4900">
        <w:t>amplicon sequencing.</w:t>
      </w:r>
      <w:r w:rsidR="00CE4936">
        <w:t xml:space="preserve"> </w:t>
      </w:r>
      <w:r w:rsidR="00CE4936" w:rsidRPr="00CE4936">
        <w:rPr>
          <w:b/>
          <w:bCs/>
        </w:rPr>
        <w:t>A.</w:t>
      </w:r>
      <w:r w:rsidR="00CE4936">
        <w:t xml:space="preserve"> </w:t>
      </w:r>
      <w:r w:rsidRPr="00BF4484">
        <w:rPr>
          <w:lang w:val="en-US"/>
        </w:rPr>
        <w:t xml:space="preserve">The Alpha diversity (Shannon index) of maternal vaginal introitus, vaginal canal in the middle, cervix and rectum swabs, </w:t>
      </w:r>
      <w:r>
        <w:rPr>
          <w:lang w:val="en-US"/>
        </w:rPr>
        <w:t>as well as</w:t>
      </w:r>
      <w:r w:rsidRPr="00BF4484">
        <w:rPr>
          <w:lang w:val="en-US"/>
        </w:rPr>
        <w:t xml:space="preserve"> neonatal ear-skin swabs and stool samples. The Wilcoxon test showed no significant differences in species abundance in terms of maternal disease status.</w:t>
      </w:r>
      <w:r w:rsidR="00CE4936">
        <w:t xml:space="preserve"> </w:t>
      </w:r>
      <w:r w:rsidR="00CE4936" w:rsidRPr="00CE4936">
        <w:rPr>
          <w:b/>
          <w:bCs/>
        </w:rPr>
        <w:t>B.</w:t>
      </w:r>
      <w:r w:rsidR="00CE4936">
        <w:t xml:space="preserve"> </w:t>
      </w:r>
      <w:r w:rsidRPr="004E0369">
        <w:rPr>
          <w:lang w:val="en-US"/>
        </w:rPr>
        <w:t>Beta Diversity PCoA plots showing the</w:t>
      </w:r>
      <w:r>
        <w:rPr>
          <w:lang w:val="en-US"/>
        </w:rPr>
        <w:t xml:space="preserve"> </w:t>
      </w:r>
      <w:r w:rsidRPr="004E0369">
        <w:rPr>
          <w:lang w:val="en-US"/>
        </w:rPr>
        <w:t>microbial composition of T1D and control samples in all tested sample types</w:t>
      </w:r>
      <w:r w:rsidRPr="00CA64ED">
        <w:rPr>
          <w:lang w:val="en-US"/>
        </w:rPr>
        <w:t>.</w:t>
      </w:r>
      <w:r w:rsidR="003D18B3">
        <w:rPr>
          <w:lang w:val="en-US"/>
        </w:rPr>
        <w:t xml:space="preserve"> </w:t>
      </w:r>
      <w:r w:rsidR="003D18B3">
        <w:rPr>
          <w:b/>
          <w:bCs/>
          <w:lang w:val="en-US"/>
        </w:rPr>
        <w:t>C</w:t>
      </w:r>
      <w:r w:rsidR="003D18B3">
        <w:rPr>
          <w:lang w:val="en-US"/>
        </w:rPr>
        <w:t xml:space="preserve">. </w:t>
      </w:r>
      <w:r w:rsidR="003D18B3" w:rsidRPr="00C5424A">
        <w:t>The mean relative abundance of 12 most prevalent phyla (</w:t>
      </w:r>
      <w:proofErr w:type="spellStart"/>
      <w:r w:rsidR="003D18B3" w:rsidRPr="00C5424A">
        <w:t>Verrucomicrobia</w:t>
      </w:r>
      <w:proofErr w:type="spellEnd"/>
      <w:r w:rsidR="003D18B3" w:rsidRPr="00C5424A">
        <w:t xml:space="preserve">, </w:t>
      </w:r>
      <w:proofErr w:type="spellStart"/>
      <w:r w:rsidR="003D18B3" w:rsidRPr="00C5424A">
        <w:t>Tenericutes</w:t>
      </w:r>
      <w:proofErr w:type="spellEnd"/>
      <w:r w:rsidR="003D18B3" w:rsidRPr="00C5424A">
        <w:t xml:space="preserve">, </w:t>
      </w:r>
      <w:proofErr w:type="spellStart"/>
      <w:r w:rsidR="003D18B3" w:rsidRPr="00C5424A">
        <w:t>Synergistetes</w:t>
      </w:r>
      <w:proofErr w:type="spellEnd"/>
      <w:r w:rsidR="003D18B3" w:rsidRPr="00C5424A">
        <w:t xml:space="preserve">, Proteobacteria, Fusobacteria, Firmicutes, </w:t>
      </w:r>
      <w:proofErr w:type="spellStart"/>
      <w:r w:rsidR="003D18B3" w:rsidRPr="00C5424A">
        <w:t>Euryarcheota</w:t>
      </w:r>
      <w:proofErr w:type="spellEnd"/>
      <w:r w:rsidR="003D18B3" w:rsidRPr="00C5424A">
        <w:t xml:space="preserve">, </w:t>
      </w:r>
      <w:proofErr w:type="spellStart"/>
      <w:r w:rsidR="003D18B3" w:rsidRPr="00C5424A">
        <w:t>Epsilonbacteraeota</w:t>
      </w:r>
      <w:proofErr w:type="spellEnd"/>
      <w:r w:rsidR="003D18B3" w:rsidRPr="00C5424A">
        <w:t xml:space="preserve">, </w:t>
      </w:r>
      <w:proofErr w:type="spellStart"/>
      <w:r w:rsidR="003D18B3" w:rsidRPr="00C5424A">
        <w:t>Deinococcus</w:t>
      </w:r>
      <w:proofErr w:type="spellEnd"/>
      <w:r w:rsidR="003D18B3" w:rsidRPr="00C5424A">
        <w:t xml:space="preserve">-Thermus, Bacteroidetes, Actinobacteria and </w:t>
      </w:r>
      <w:proofErr w:type="spellStart"/>
      <w:r w:rsidR="003D18B3" w:rsidRPr="00C5424A">
        <w:t>Acidobacteria</w:t>
      </w:r>
      <w:proofErr w:type="spellEnd"/>
      <w:r w:rsidR="003D18B3" w:rsidRPr="00C5424A">
        <w:t xml:space="preserve">) across all </w:t>
      </w:r>
      <w:r w:rsidR="003D18B3" w:rsidRPr="00C5424A">
        <w:rPr>
          <w:lang w:val="en-US"/>
        </w:rPr>
        <w:t xml:space="preserve">studied sample types. </w:t>
      </w:r>
      <w:r w:rsidR="003D18B3" w:rsidRPr="00C5424A">
        <w:t>The Firmicutes, Proteobacteria, Actinobacteria and Bacteroidetes dominated among the 12 examined phyla</w:t>
      </w:r>
      <w:r w:rsidR="003D18B3" w:rsidRPr="00C5424A">
        <w:rPr>
          <w:lang w:val="en-US"/>
        </w:rPr>
        <w:t>.</w:t>
      </w:r>
      <w:r w:rsidR="003D18B3">
        <w:rPr>
          <w:lang w:val="en-US"/>
        </w:rPr>
        <w:t xml:space="preserve"> </w:t>
      </w:r>
      <w:r w:rsidR="003D18B3" w:rsidRPr="00C5424A">
        <w:t xml:space="preserve">The differences in phylum relative abundance in the 3 assessed vaginal sampling sites were found. The low variability of bacteria near the cervix and the ascendent trend of phylum Firmicutes, increasing from introitus through the </w:t>
      </w:r>
      <w:proofErr w:type="spellStart"/>
      <w:r w:rsidR="003D18B3" w:rsidRPr="00C5424A">
        <w:t>center</w:t>
      </w:r>
      <w:proofErr w:type="spellEnd"/>
      <w:r w:rsidR="003D18B3" w:rsidRPr="00C5424A">
        <w:t xml:space="preserve"> of the vagina to the cervix were found in both T1D and control women. No substantial differences in phylum relative abundance in the materials derived from neonates were found. </w:t>
      </w:r>
    </w:p>
    <w:p w14:paraId="756E0F03" w14:textId="77777777" w:rsidR="00BB0E27" w:rsidRDefault="00BB0E27" w:rsidP="003D18B3">
      <w:pPr>
        <w:pStyle w:val="NormalWeb"/>
        <w:spacing w:after="0"/>
        <w:contextualSpacing/>
        <w:mirrorIndents/>
        <w:jc w:val="both"/>
      </w:pPr>
    </w:p>
    <w:p w14:paraId="2C266D5C" w14:textId="58F6D611" w:rsidR="00992A4A" w:rsidRDefault="00992A4A" w:rsidP="00992A4A">
      <w:pPr>
        <w:pStyle w:val="NormalWeb"/>
        <w:spacing w:after="0"/>
        <w:contextualSpacing/>
        <w:mirrorIndents/>
        <w:jc w:val="both"/>
      </w:pPr>
      <w:r w:rsidRPr="00992A4A">
        <w:rPr>
          <w:b/>
          <w:bCs/>
        </w:rPr>
        <w:t>Figure 2</w:t>
      </w:r>
      <w:r>
        <w:t xml:space="preserve">. Differentially expressed microbiota (genera) associated with T1D </w:t>
      </w:r>
      <w:r w:rsidRPr="008A5EB0">
        <w:rPr>
          <w:lang w:val="en-US"/>
        </w:rPr>
        <w:t>in the assessed sample</w:t>
      </w:r>
      <w:r>
        <w:rPr>
          <w:lang w:val="en-US"/>
        </w:rPr>
        <w:t xml:space="preserve"> types</w:t>
      </w:r>
      <w:r>
        <w:t>.</w:t>
      </w:r>
    </w:p>
    <w:p w14:paraId="107F3B65" w14:textId="77777777" w:rsidR="00BB0E27" w:rsidRDefault="00BB0E27" w:rsidP="00992A4A">
      <w:pPr>
        <w:pStyle w:val="NormalWeb"/>
        <w:spacing w:after="0"/>
        <w:contextualSpacing/>
        <w:mirrorIndents/>
        <w:jc w:val="both"/>
      </w:pPr>
    </w:p>
    <w:p w14:paraId="7CCA3437" w14:textId="7C1656C6" w:rsidR="00731E7D" w:rsidRDefault="00731E7D" w:rsidP="00822A2B">
      <w:pPr>
        <w:pStyle w:val="NormalWeb"/>
        <w:spacing w:after="0"/>
        <w:contextualSpacing/>
        <w:mirrorIndents/>
        <w:jc w:val="both"/>
        <w:rPr>
          <w:lang w:val="en-US"/>
        </w:rPr>
      </w:pPr>
      <w:r w:rsidRPr="00731E7D">
        <w:rPr>
          <w:b/>
          <w:bCs/>
        </w:rPr>
        <w:t>Figure 3.</w:t>
      </w:r>
      <w:r>
        <w:t xml:space="preserve"> Bacterial genera shared in the </w:t>
      </w:r>
      <w:r w:rsidRPr="00731E7D">
        <w:rPr>
          <w:lang w:val="en-US"/>
        </w:rPr>
        <w:t xml:space="preserve">maternal - neonatal dyads. </w:t>
      </w:r>
      <w:r w:rsidRPr="00FD2F49">
        <w:rPr>
          <w:lang w:val="en-US"/>
        </w:rPr>
        <w:t>The identified 41 genera, common</w:t>
      </w:r>
      <w:r>
        <w:rPr>
          <w:lang w:val="en-US"/>
        </w:rPr>
        <w:t xml:space="preserve"> </w:t>
      </w:r>
      <w:r w:rsidRPr="00FD2F49">
        <w:rPr>
          <w:lang w:val="en-US"/>
        </w:rPr>
        <w:t>to women and their neonates, presented as numbers of the maternal-neonatal dyads and presented regarding maternal T1D disease status, delivery mode and neonatal sampling site.</w:t>
      </w:r>
    </w:p>
    <w:p w14:paraId="000BD5E8" w14:textId="77777777" w:rsidR="00BB0E27" w:rsidRDefault="00BB0E27" w:rsidP="00822A2B">
      <w:pPr>
        <w:pStyle w:val="NormalWeb"/>
        <w:spacing w:after="0"/>
        <w:contextualSpacing/>
        <w:mirrorIndents/>
        <w:jc w:val="both"/>
        <w:rPr>
          <w:lang w:val="en-US"/>
        </w:rPr>
      </w:pPr>
    </w:p>
    <w:p w14:paraId="22C577C7" w14:textId="6119CF04" w:rsidR="00822A2B" w:rsidRDefault="00822A2B" w:rsidP="00822A2B">
      <w:pPr>
        <w:pStyle w:val="NormalWeb"/>
        <w:spacing w:before="0" w:beforeAutospacing="0" w:after="0" w:afterAutospacing="0"/>
        <w:contextualSpacing/>
        <w:mirrorIndents/>
        <w:jc w:val="both"/>
        <w:rPr>
          <w:lang w:val="en-US"/>
        </w:rPr>
      </w:pPr>
      <w:r w:rsidRPr="00343658">
        <w:rPr>
          <w:b/>
          <w:bCs/>
        </w:rPr>
        <w:t>Figure</w:t>
      </w:r>
      <w:r>
        <w:t xml:space="preserve"> </w:t>
      </w:r>
      <w:r w:rsidRPr="00822A2B">
        <w:rPr>
          <w:b/>
          <w:bCs/>
        </w:rPr>
        <w:t>4</w:t>
      </w:r>
      <w:r>
        <w:t xml:space="preserve">. </w:t>
      </w:r>
      <w:r w:rsidRPr="00343658">
        <w:t xml:space="preserve">Mosaic plot of </w:t>
      </w:r>
      <w:r>
        <w:t>the d</w:t>
      </w:r>
      <w:r w:rsidRPr="00343658">
        <w:t>ataset</w:t>
      </w:r>
      <w:r>
        <w:t>, t</w:t>
      </w:r>
      <w:r w:rsidRPr="0064037D">
        <w:rPr>
          <w:lang w:val="en-US"/>
        </w:rPr>
        <w:t>he maternal T1D disease status, delivery mode and antibiotic</w:t>
      </w:r>
      <w:r>
        <w:rPr>
          <w:lang w:val="en-US"/>
        </w:rPr>
        <w:t xml:space="preserve"> </w:t>
      </w:r>
      <w:r w:rsidRPr="0064037D">
        <w:rPr>
          <w:lang w:val="en-US"/>
        </w:rPr>
        <w:t>prophylaxis</w:t>
      </w:r>
      <w:r>
        <w:rPr>
          <w:lang w:val="en-US"/>
        </w:rPr>
        <w:t>.</w:t>
      </w:r>
    </w:p>
    <w:p w14:paraId="3627ACF7" w14:textId="77777777" w:rsidR="00BB0E27" w:rsidRDefault="00BB0E27" w:rsidP="00822A2B">
      <w:pPr>
        <w:pStyle w:val="NormalWeb"/>
        <w:spacing w:before="0" w:beforeAutospacing="0" w:after="0" w:afterAutospacing="0"/>
        <w:contextualSpacing/>
        <w:mirrorIndents/>
        <w:jc w:val="both"/>
        <w:rPr>
          <w:lang w:val="en-US"/>
        </w:rPr>
      </w:pPr>
    </w:p>
    <w:p w14:paraId="71B255D5" w14:textId="2B233F0C" w:rsidR="003119E0" w:rsidRDefault="003119E0" w:rsidP="003119E0">
      <w:pPr>
        <w:pStyle w:val="NormalWeb"/>
        <w:spacing w:after="0"/>
        <w:contextualSpacing/>
        <w:mirrorIndents/>
        <w:jc w:val="both"/>
      </w:pPr>
      <w:r w:rsidRPr="003119E0">
        <w:rPr>
          <w:b/>
          <w:bCs/>
        </w:rPr>
        <w:t>Figure 5</w:t>
      </w:r>
      <w:r>
        <w:t xml:space="preserve">. The </w:t>
      </w:r>
      <w:proofErr w:type="spellStart"/>
      <w:r>
        <w:t>PICRUS</w:t>
      </w:r>
      <w:r w:rsidR="008070A4">
        <w:t>t</w:t>
      </w:r>
      <w:proofErr w:type="spellEnd"/>
      <w:r>
        <w:t xml:space="preserve"> analysis of combined maternal and neonatal samples. The most significantly underrepresented predicted pathways (6 out of 18 recognised) in T1D women and their neonates.</w:t>
      </w:r>
    </w:p>
    <w:p w14:paraId="0236757F" w14:textId="77777777" w:rsidR="00BB0E27" w:rsidRPr="00822A2B" w:rsidRDefault="00BB0E27" w:rsidP="003119E0">
      <w:pPr>
        <w:pStyle w:val="NormalWeb"/>
        <w:spacing w:after="0"/>
        <w:contextualSpacing/>
        <w:mirrorIndents/>
        <w:jc w:val="both"/>
      </w:pPr>
    </w:p>
    <w:p w14:paraId="309C9AA4" w14:textId="21FF4739" w:rsidR="0022367E" w:rsidRPr="0022367E" w:rsidRDefault="003119E0" w:rsidP="0022367E">
      <w:pPr>
        <w:pStyle w:val="NormalWeb"/>
        <w:spacing w:after="0"/>
        <w:contextualSpacing/>
        <w:mirrorIndents/>
        <w:jc w:val="both"/>
        <w:rPr>
          <w:lang w:val="en-US"/>
        </w:rPr>
      </w:pPr>
      <w:r w:rsidRPr="003119E0">
        <w:rPr>
          <w:b/>
          <w:bCs/>
        </w:rPr>
        <w:t>Figure 6</w:t>
      </w:r>
      <w:r>
        <w:t xml:space="preserve">. </w:t>
      </w:r>
      <w:r w:rsidR="008070A4">
        <w:t xml:space="preserve">Prediction of pathways common to the samples of the </w:t>
      </w:r>
      <w:r w:rsidR="008070A4">
        <w:rPr>
          <w:rFonts w:cstheme="minorHAnsi"/>
          <w:lang w:val="en-US"/>
        </w:rPr>
        <w:t>maternal-neonatal dyads</w:t>
      </w:r>
      <w:r w:rsidR="008070A4">
        <w:t xml:space="preserve">. </w:t>
      </w:r>
      <w:r w:rsidR="008070A4" w:rsidRPr="008070A4">
        <w:rPr>
          <w:b/>
          <w:bCs/>
        </w:rPr>
        <w:t>A</w:t>
      </w:r>
      <w:r w:rsidR="008070A4">
        <w:t xml:space="preserve">. </w:t>
      </w:r>
      <w:r w:rsidR="008070A4" w:rsidRPr="008070A4">
        <w:rPr>
          <w:lang w:val="en-US"/>
        </w:rPr>
        <w:t>The top most common predicted to share pathways, presented as percentage of dyads with presence of particular pathway in maternal vaginal sites</w:t>
      </w:r>
      <w:r w:rsidR="008070A4" w:rsidRPr="008070A4">
        <w:t xml:space="preserve"> </w:t>
      </w:r>
      <w:r w:rsidR="008070A4" w:rsidRPr="008070A4">
        <w:rPr>
          <w:lang w:val="en-US"/>
        </w:rPr>
        <w:t xml:space="preserve">and neonatal samples. The </w:t>
      </w:r>
      <w:r w:rsidR="008070A4" w:rsidRPr="008070A4">
        <w:t>results</w:t>
      </w:r>
      <w:r w:rsidR="008070A4" w:rsidRPr="008070A4">
        <w:rPr>
          <w:lang w:val="en-US"/>
        </w:rPr>
        <w:t xml:space="preserve"> indicate that the major covariate driving the clustering is the maternal disease status rather than the mode of delivery.</w:t>
      </w:r>
      <w:r w:rsidR="008070A4">
        <w:t xml:space="preserve"> </w:t>
      </w:r>
      <w:r w:rsidR="00653145" w:rsidRPr="00C64C7E">
        <w:rPr>
          <w:b/>
          <w:bCs/>
        </w:rPr>
        <w:t>B</w:t>
      </w:r>
      <w:r w:rsidR="008070A4">
        <w:rPr>
          <w:b/>
          <w:bCs/>
        </w:rPr>
        <w:t xml:space="preserve">-C. </w:t>
      </w:r>
      <w:r w:rsidR="008070A4" w:rsidRPr="0022367E">
        <w:t>M</w:t>
      </w:r>
      <w:r w:rsidR="008070A4" w:rsidRPr="008070A4">
        <w:t>etagenomic pathways</w:t>
      </w:r>
      <w:r w:rsidR="008070A4">
        <w:t xml:space="preserve"> </w:t>
      </w:r>
      <w:r w:rsidR="008070A4" w:rsidRPr="008070A4">
        <w:t xml:space="preserve">found in at least 50% </w:t>
      </w:r>
      <w:r w:rsidR="008070A4">
        <w:t xml:space="preserve">of </w:t>
      </w:r>
      <w:r w:rsidR="008070A4" w:rsidRPr="008070A4">
        <w:t xml:space="preserve">dyads of unaffected women </w:t>
      </w:r>
      <w:r w:rsidR="008070A4">
        <w:t>(</w:t>
      </w:r>
      <w:r w:rsidR="008070A4" w:rsidRPr="008070A4">
        <w:rPr>
          <w:b/>
          <w:bCs/>
        </w:rPr>
        <w:t>B</w:t>
      </w:r>
      <w:r w:rsidR="008070A4">
        <w:t xml:space="preserve">) </w:t>
      </w:r>
      <w:r w:rsidR="008070A4" w:rsidRPr="008070A4">
        <w:t>and women with T1D</w:t>
      </w:r>
      <w:r w:rsidR="008070A4">
        <w:t xml:space="preserve"> (</w:t>
      </w:r>
      <w:r w:rsidR="008070A4" w:rsidRPr="008070A4">
        <w:rPr>
          <w:b/>
          <w:bCs/>
        </w:rPr>
        <w:t>C</w:t>
      </w:r>
      <w:r w:rsidR="008070A4">
        <w:t>)</w:t>
      </w:r>
      <w:r w:rsidR="008070A4" w:rsidRPr="008070A4">
        <w:t xml:space="preserve">, predicted </w:t>
      </w:r>
      <w:r w:rsidR="008070A4" w:rsidRPr="008070A4">
        <w:rPr>
          <w:lang w:val="en-US"/>
        </w:rPr>
        <w:t xml:space="preserve">using </w:t>
      </w:r>
      <w:proofErr w:type="spellStart"/>
      <w:r w:rsidR="008070A4" w:rsidRPr="008070A4">
        <w:rPr>
          <w:lang w:val="en-US"/>
        </w:rPr>
        <w:t>PICRUSt</w:t>
      </w:r>
      <w:proofErr w:type="spellEnd"/>
      <w:r w:rsidR="008070A4">
        <w:rPr>
          <w:lang w:val="en-US"/>
        </w:rPr>
        <w:t>.</w:t>
      </w:r>
      <w:r w:rsidR="00E00CD6">
        <w:rPr>
          <w:lang w:val="en-US"/>
        </w:rPr>
        <w:t xml:space="preserve"> </w:t>
      </w:r>
      <w:r w:rsidR="00E00CD6" w:rsidRPr="00E00CD6">
        <w:rPr>
          <w:lang w:val="en-US"/>
        </w:rPr>
        <w:t xml:space="preserve">Each prediction of a specific metagenomic pathway common to one of the maternal </w:t>
      </w:r>
      <w:r w:rsidR="00E00CD6" w:rsidRPr="00E00CD6">
        <w:t>sample types</w:t>
      </w:r>
      <w:r w:rsidR="00E00CD6" w:rsidRPr="00E00CD6">
        <w:rPr>
          <w:lang w:val="en-US"/>
        </w:rPr>
        <w:t xml:space="preserve"> and one of the neonatal </w:t>
      </w:r>
      <w:r w:rsidR="00E00CD6" w:rsidRPr="00E00CD6">
        <w:t>sample types</w:t>
      </w:r>
      <w:r w:rsidR="00E00CD6" w:rsidRPr="00E00CD6">
        <w:rPr>
          <w:lang w:val="en-US"/>
        </w:rPr>
        <w:t xml:space="preserve"> was counted in </w:t>
      </w:r>
      <w:r w:rsidR="00E00CD6" w:rsidRPr="00E00CD6">
        <w:t xml:space="preserve">the </w:t>
      </w:r>
      <w:r w:rsidR="00E00CD6" w:rsidRPr="00E00CD6">
        <w:rPr>
          <w:lang w:val="en-US"/>
        </w:rPr>
        <w:t xml:space="preserve">maternal - neonatal dyads </w:t>
      </w:r>
      <w:r w:rsidR="00E00CD6" w:rsidRPr="00E00CD6">
        <w:t xml:space="preserve">(the ear-skin swab from </w:t>
      </w:r>
      <w:proofErr w:type="spellStart"/>
      <w:r w:rsidR="00E00CD6" w:rsidRPr="00E00CD6">
        <w:t>Csection</w:t>
      </w:r>
      <w:proofErr w:type="spellEnd"/>
      <w:r w:rsidR="00E00CD6" w:rsidRPr="00E00CD6">
        <w:t xml:space="preserve"> born neonates, ear-skin swab from Vaginally delivered neonates, stool samples from </w:t>
      </w:r>
      <w:proofErr w:type="spellStart"/>
      <w:r w:rsidR="00E00CD6" w:rsidRPr="00E00CD6">
        <w:t>Csection</w:t>
      </w:r>
      <w:proofErr w:type="spellEnd"/>
      <w:r w:rsidR="00E00CD6" w:rsidRPr="00E00CD6">
        <w:t xml:space="preserve"> born neonates, and stool samples from Vaginally delivered samples were assessed separately).</w:t>
      </w:r>
      <w:r w:rsidR="00E00CD6">
        <w:t xml:space="preserve"> </w:t>
      </w:r>
      <w:r w:rsidR="00E00CD6" w:rsidRPr="00E00CD6">
        <w:t xml:space="preserve">The 191 pathways from unaffected mother-neonatal dyads and 270 pathways from mother with T1D-neonatal dyads were shared regardless the delivery mode and neonatal sample type. </w:t>
      </w:r>
      <w:r w:rsidR="00E00CD6" w:rsidRPr="0022367E">
        <w:rPr>
          <w:b/>
          <w:bCs/>
        </w:rPr>
        <w:t>D</w:t>
      </w:r>
      <w:r w:rsidR="00E00CD6">
        <w:t xml:space="preserve">. </w:t>
      </w:r>
      <w:r w:rsidR="0022367E">
        <w:t>I</w:t>
      </w:r>
      <w:r w:rsidR="0022367E" w:rsidRPr="0022367E">
        <w:t>ndependently of neonat</w:t>
      </w:r>
      <w:r w:rsidR="0022367E">
        <w:t>al</w:t>
      </w:r>
      <w:r w:rsidR="0022367E" w:rsidRPr="0022367E">
        <w:t xml:space="preserve"> sample type</w:t>
      </w:r>
      <w:r w:rsidR="0022367E">
        <w:t xml:space="preserve">, </w:t>
      </w:r>
      <w:r w:rsidR="0022367E" w:rsidRPr="0022367E">
        <w:t>283 metagenomic pathways shared in the all studied dyads</w:t>
      </w:r>
      <w:r w:rsidR="0022367E">
        <w:t xml:space="preserve"> were </w:t>
      </w:r>
      <w:r w:rsidR="00650026">
        <w:t>predicted</w:t>
      </w:r>
      <w:r w:rsidR="0022367E">
        <w:t>.</w:t>
      </w:r>
      <w:r w:rsidR="0022367E">
        <w:rPr>
          <w:lang w:val="en-US"/>
        </w:rPr>
        <w:t xml:space="preserve"> </w:t>
      </w:r>
      <w:r w:rsidR="0022367E" w:rsidRPr="0022367E">
        <w:rPr>
          <w:lang w:val="en-US"/>
        </w:rPr>
        <w:t>Three biosynthesis pathways were predicted as exclusively shared within unaffected mother-neonatal dyads, while three pathways were predicted as exclusively shared within mother with T1D-neonatal dyads.</w:t>
      </w:r>
    </w:p>
    <w:p w14:paraId="24BBC5C0" w14:textId="529E13E4" w:rsidR="00C87EA3" w:rsidRDefault="00C87EA3" w:rsidP="00CE4936">
      <w:pPr>
        <w:pStyle w:val="NormalWeb"/>
        <w:spacing w:after="0"/>
        <w:contextualSpacing/>
        <w:mirrorIndents/>
        <w:jc w:val="both"/>
        <w:rPr>
          <w:lang w:val="en-US"/>
        </w:rPr>
      </w:pPr>
    </w:p>
    <w:p w14:paraId="156DF410" w14:textId="0C7A646C" w:rsidR="00C87EA3" w:rsidRPr="00B93907" w:rsidRDefault="00C87EA3" w:rsidP="00CE4936">
      <w:pPr>
        <w:pStyle w:val="NormalWeb"/>
        <w:spacing w:after="0"/>
        <w:contextualSpacing/>
        <w:mirrorIndents/>
        <w:jc w:val="both"/>
        <w:rPr>
          <w:b/>
          <w:bCs/>
          <w:lang w:val="en-US"/>
        </w:rPr>
      </w:pPr>
      <w:r w:rsidRPr="00B93907">
        <w:rPr>
          <w:b/>
          <w:bCs/>
          <w:lang w:val="en-US"/>
        </w:rPr>
        <w:t>Table titles and legends</w:t>
      </w:r>
    </w:p>
    <w:p w14:paraId="4E6B35CF" w14:textId="7DCA9BBA" w:rsidR="00C87EA3" w:rsidRDefault="00C87EA3" w:rsidP="00CE4936">
      <w:pPr>
        <w:pStyle w:val="NormalWeb"/>
        <w:spacing w:after="0"/>
        <w:contextualSpacing/>
        <w:mirrorIndents/>
        <w:jc w:val="both"/>
        <w:rPr>
          <w:lang w:val="en-US"/>
        </w:rPr>
      </w:pPr>
    </w:p>
    <w:p w14:paraId="1E630BD6" w14:textId="7E463D35" w:rsidR="00F45EE3" w:rsidRDefault="008A5EB0" w:rsidP="00BF7ED4">
      <w:pPr>
        <w:pStyle w:val="NormalWeb"/>
        <w:spacing w:before="0" w:beforeAutospacing="0" w:after="0" w:afterAutospacing="0"/>
        <w:contextualSpacing/>
        <w:mirrorIndents/>
        <w:jc w:val="both"/>
        <w:rPr>
          <w:lang w:val="en-US"/>
        </w:rPr>
      </w:pPr>
      <w:r w:rsidRPr="00F45EE3">
        <w:rPr>
          <w:b/>
          <w:bCs/>
          <w:lang w:val="en-US"/>
        </w:rPr>
        <w:t>Table 1</w:t>
      </w:r>
      <w:r>
        <w:rPr>
          <w:lang w:val="en-US"/>
        </w:rPr>
        <w:t xml:space="preserve">. </w:t>
      </w:r>
      <w:bookmarkStart w:id="153" w:name="_Hlk71804646"/>
      <w:r w:rsidR="00F45EE3" w:rsidRPr="00F45EE3">
        <w:rPr>
          <w:lang w:val="en-US"/>
        </w:rPr>
        <w:t>C</w:t>
      </w:r>
      <w:r w:rsidRPr="00343658">
        <w:rPr>
          <w:lang w:val="en-US"/>
        </w:rPr>
        <w:t>linical</w:t>
      </w:r>
      <w:r w:rsidR="00F45EE3">
        <w:rPr>
          <w:lang w:val="en-US"/>
        </w:rPr>
        <w:t xml:space="preserve"> </w:t>
      </w:r>
      <w:r w:rsidRPr="00343658">
        <w:rPr>
          <w:lang w:val="en-US"/>
        </w:rPr>
        <w:t>characteristics</w:t>
      </w:r>
      <w:r w:rsidR="00F45EE3">
        <w:rPr>
          <w:lang w:val="en-US"/>
        </w:rPr>
        <w:t xml:space="preserve"> of </w:t>
      </w:r>
      <w:r w:rsidRPr="00343658">
        <w:rPr>
          <w:lang w:val="en-US"/>
        </w:rPr>
        <w:t>women</w:t>
      </w:r>
      <w:r w:rsidR="00F45EE3">
        <w:rPr>
          <w:lang w:val="en-US"/>
        </w:rPr>
        <w:t xml:space="preserve"> with T1D and unaffected women. </w:t>
      </w:r>
      <w:r w:rsidRPr="00604603">
        <w:rPr>
          <w:lang w:val="en-US"/>
        </w:rPr>
        <w:t>The detailed clinical characteristics of the pregnant women</w:t>
      </w:r>
      <w:r>
        <w:rPr>
          <w:lang w:val="en-US"/>
        </w:rPr>
        <w:t>,</w:t>
      </w:r>
      <w:r w:rsidRPr="00604603">
        <w:rPr>
          <w:lang w:val="en-US"/>
        </w:rPr>
        <w:t xml:space="preserve"> including age, ethnicity, delivery mode, BMI, pregnancy weight gain, diabetic complications, antibiotic prophylaxis, selected dietary aspects and other</w:t>
      </w:r>
      <w:r>
        <w:rPr>
          <w:lang w:val="en-US"/>
        </w:rPr>
        <w:t xml:space="preserve"> characteristics</w:t>
      </w:r>
      <w:r w:rsidRPr="00604603">
        <w:rPr>
          <w:lang w:val="en-US"/>
        </w:rPr>
        <w:t xml:space="preserve">, together with statistical </w:t>
      </w:r>
      <w:r>
        <w:rPr>
          <w:lang w:val="en-US"/>
        </w:rPr>
        <w:t>data</w:t>
      </w:r>
      <w:r w:rsidRPr="00604603">
        <w:rPr>
          <w:lang w:val="en-US"/>
        </w:rPr>
        <w:t xml:space="preserve"> presented as </w:t>
      </w:r>
      <w:r>
        <w:rPr>
          <w:lang w:val="en-US"/>
        </w:rPr>
        <w:t>P</w:t>
      </w:r>
      <w:r w:rsidRPr="00604603">
        <w:rPr>
          <w:lang w:val="en-US"/>
        </w:rPr>
        <w:t>-values.</w:t>
      </w:r>
      <w:bookmarkEnd w:id="153"/>
    </w:p>
    <w:p w14:paraId="67A723AC" w14:textId="77777777" w:rsidR="00BB0E27" w:rsidRDefault="00BB0E27" w:rsidP="00BF7ED4">
      <w:pPr>
        <w:pStyle w:val="NormalWeb"/>
        <w:spacing w:before="0" w:beforeAutospacing="0" w:after="0" w:afterAutospacing="0"/>
        <w:contextualSpacing/>
        <w:mirrorIndents/>
        <w:jc w:val="both"/>
        <w:rPr>
          <w:lang w:val="en-US"/>
        </w:rPr>
      </w:pPr>
    </w:p>
    <w:p w14:paraId="3FC807AC" w14:textId="1210735A" w:rsidR="008A5EB0" w:rsidRDefault="00F45EE3" w:rsidP="00BF7ED4">
      <w:pPr>
        <w:pStyle w:val="NormalWeb"/>
        <w:spacing w:before="0" w:beforeAutospacing="0" w:after="0" w:afterAutospacing="0"/>
        <w:contextualSpacing/>
        <w:mirrorIndents/>
        <w:jc w:val="both"/>
      </w:pPr>
      <w:r w:rsidRPr="00F45EE3">
        <w:rPr>
          <w:b/>
          <w:bCs/>
          <w:lang w:val="en-US"/>
        </w:rPr>
        <w:t xml:space="preserve">Table </w:t>
      </w:r>
      <w:r>
        <w:rPr>
          <w:b/>
          <w:bCs/>
          <w:lang w:val="en-US"/>
        </w:rPr>
        <w:t>2</w:t>
      </w:r>
      <w:r>
        <w:rPr>
          <w:lang w:val="en-US"/>
        </w:rPr>
        <w:t xml:space="preserve">. </w:t>
      </w:r>
      <w:bookmarkStart w:id="154" w:name="_Hlk71805618"/>
      <w:r w:rsidRPr="00F45EE3">
        <w:rPr>
          <w:lang w:val="en-US"/>
        </w:rPr>
        <w:t>C</w:t>
      </w:r>
      <w:r w:rsidRPr="00343658">
        <w:rPr>
          <w:lang w:val="en-US"/>
        </w:rPr>
        <w:t>linical</w:t>
      </w:r>
      <w:r>
        <w:rPr>
          <w:lang w:val="en-US"/>
        </w:rPr>
        <w:t xml:space="preserve"> </w:t>
      </w:r>
      <w:r w:rsidRPr="00343658">
        <w:rPr>
          <w:lang w:val="en-US"/>
        </w:rPr>
        <w:t>characteristics</w:t>
      </w:r>
      <w:r>
        <w:rPr>
          <w:lang w:val="en-US"/>
        </w:rPr>
        <w:t xml:space="preserve"> of neonates delivered by </w:t>
      </w:r>
      <w:r w:rsidRPr="00343658">
        <w:rPr>
          <w:lang w:val="en-US"/>
        </w:rPr>
        <w:t>women</w:t>
      </w:r>
      <w:r>
        <w:rPr>
          <w:lang w:val="en-US"/>
        </w:rPr>
        <w:t xml:space="preserve"> with T1D and unaffected. </w:t>
      </w:r>
      <w:bookmarkEnd w:id="154"/>
      <w:r w:rsidR="008A5EB0">
        <w:t>The d</w:t>
      </w:r>
      <w:r w:rsidR="008A5EB0" w:rsidRPr="00262DDD">
        <w:t xml:space="preserve">etailed clinical characteristics of the </w:t>
      </w:r>
      <w:r w:rsidR="008A5EB0">
        <w:t>neonates, including sex, birth weight, feeding methods and other characteristics, together with statistical data presented as P-values.</w:t>
      </w:r>
    </w:p>
    <w:p w14:paraId="1C25EC75" w14:textId="77777777" w:rsidR="00BB0E27" w:rsidRDefault="00BB0E27" w:rsidP="00BF7ED4">
      <w:pPr>
        <w:pStyle w:val="NormalWeb"/>
        <w:spacing w:before="0" w:beforeAutospacing="0" w:after="0" w:afterAutospacing="0"/>
        <w:contextualSpacing/>
        <w:mirrorIndents/>
        <w:jc w:val="both"/>
        <w:rPr>
          <w:lang w:val="en-US"/>
        </w:rPr>
      </w:pPr>
    </w:p>
    <w:p w14:paraId="30A33929" w14:textId="49733F98" w:rsidR="00C87EA3" w:rsidRDefault="00C87EA3" w:rsidP="00BF7ED4">
      <w:pPr>
        <w:pStyle w:val="NormalWeb"/>
        <w:spacing w:before="0" w:beforeAutospacing="0" w:after="0" w:afterAutospacing="0"/>
        <w:contextualSpacing/>
        <w:mirrorIndents/>
        <w:jc w:val="both"/>
        <w:rPr>
          <w:lang w:val="en-US"/>
        </w:rPr>
      </w:pPr>
      <w:bookmarkStart w:id="155" w:name="_Hlk71803672"/>
      <w:r w:rsidRPr="00C87EA3">
        <w:rPr>
          <w:b/>
          <w:bCs/>
          <w:lang w:val="en-US"/>
        </w:rPr>
        <w:t xml:space="preserve">Table </w:t>
      </w:r>
      <w:r w:rsidR="008A5EB0">
        <w:rPr>
          <w:b/>
          <w:bCs/>
          <w:lang w:val="en-US"/>
        </w:rPr>
        <w:t>3</w:t>
      </w:r>
      <w:r>
        <w:rPr>
          <w:lang w:val="en-US"/>
        </w:rPr>
        <w:t xml:space="preserve">. </w:t>
      </w:r>
      <w:r w:rsidR="008A5EB0" w:rsidRPr="008A5EB0">
        <w:rPr>
          <w:lang w:val="en-US"/>
        </w:rPr>
        <w:t>Differentially expressed microbiota (genera) associated with T1D identified in the assessed sample</w:t>
      </w:r>
      <w:r w:rsidR="008A5EB0">
        <w:rPr>
          <w:lang w:val="en-US"/>
        </w:rPr>
        <w:t xml:space="preserve"> types</w:t>
      </w:r>
      <w:r w:rsidR="008A5EB0" w:rsidRPr="008A5EB0">
        <w:rPr>
          <w:lang w:val="en-US"/>
        </w:rPr>
        <w:t xml:space="preserve"> (</w:t>
      </w:r>
      <w:r w:rsidR="008A5EB0" w:rsidRPr="008A5EB0">
        <w:rPr>
          <w:b/>
          <w:bCs/>
          <w:lang w:val="en-US"/>
        </w:rPr>
        <w:t>A-F</w:t>
      </w:r>
      <w:r w:rsidR="008A5EB0" w:rsidRPr="008A5EB0">
        <w:rPr>
          <w:lang w:val="en-US"/>
        </w:rPr>
        <w:t>). The log2FoldChange values show the direction of change in pregnant women with T1D (under- or overrepresentation). All presented genera showed significant (</w:t>
      </w:r>
      <w:proofErr w:type="spellStart"/>
      <w:r w:rsidR="008A5EB0" w:rsidRPr="008A5EB0">
        <w:rPr>
          <w:lang w:val="en-US"/>
        </w:rPr>
        <w:t>padj</w:t>
      </w:r>
      <w:proofErr w:type="spellEnd"/>
      <w:r w:rsidR="008A5EB0" w:rsidRPr="008A5EB0">
        <w:rPr>
          <w:lang w:val="en-US"/>
        </w:rPr>
        <w:t xml:space="preserve"> value) variation in relative abundance.</w:t>
      </w:r>
    </w:p>
    <w:p w14:paraId="655B8D0C" w14:textId="77777777" w:rsidR="00BB0E27" w:rsidRDefault="00BB0E27" w:rsidP="00BF7ED4">
      <w:pPr>
        <w:pStyle w:val="NormalWeb"/>
        <w:spacing w:before="0" w:beforeAutospacing="0" w:after="0" w:afterAutospacing="0"/>
        <w:contextualSpacing/>
        <w:mirrorIndents/>
        <w:jc w:val="both"/>
        <w:rPr>
          <w:lang w:val="en-US"/>
        </w:rPr>
      </w:pPr>
    </w:p>
    <w:p w14:paraId="1A43D578" w14:textId="68452039" w:rsidR="0027494F" w:rsidRDefault="0027494F" w:rsidP="00BF7ED4">
      <w:pPr>
        <w:pStyle w:val="NormalWeb"/>
        <w:spacing w:before="0" w:beforeAutospacing="0" w:after="0" w:afterAutospacing="0"/>
        <w:contextualSpacing/>
        <w:mirrorIndents/>
        <w:jc w:val="both"/>
        <w:rPr>
          <w:lang w:val="en-US"/>
        </w:rPr>
      </w:pPr>
      <w:r w:rsidRPr="0027494F">
        <w:rPr>
          <w:b/>
          <w:bCs/>
          <w:lang w:val="en-US"/>
        </w:rPr>
        <w:t>Table 4</w:t>
      </w:r>
      <w:r>
        <w:rPr>
          <w:lang w:val="en-US"/>
        </w:rPr>
        <w:t xml:space="preserve">. </w:t>
      </w:r>
      <w:r w:rsidRPr="0027494F">
        <w:rPr>
          <w:lang w:val="en-US"/>
        </w:rPr>
        <w:t xml:space="preserve">Beta </w:t>
      </w:r>
      <w:r w:rsidRPr="00343658">
        <w:rPr>
          <w:lang w:val="en-US"/>
        </w:rPr>
        <w:t xml:space="preserve">Diversity Bray Curtis </w:t>
      </w:r>
      <w:proofErr w:type="spellStart"/>
      <w:r w:rsidRPr="00343658">
        <w:rPr>
          <w:lang w:val="en-US"/>
        </w:rPr>
        <w:t>adonis</w:t>
      </w:r>
      <w:proofErr w:type="spellEnd"/>
      <w:r w:rsidRPr="00343658">
        <w:rPr>
          <w:lang w:val="en-US"/>
        </w:rPr>
        <w:t xml:space="preserve"> </w:t>
      </w:r>
      <w:proofErr w:type="spellStart"/>
      <w:r w:rsidRPr="00343658">
        <w:rPr>
          <w:lang w:val="en-US"/>
        </w:rPr>
        <w:t>permanova</w:t>
      </w:r>
      <w:proofErr w:type="spellEnd"/>
      <w:r w:rsidRPr="00343658">
        <w:rPr>
          <w:lang w:val="en-US"/>
        </w:rPr>
        <w:t xml:space="preserve"> of VST transformed counts versus Delivery</w:t>
      </w:r>
      <w:r>
        <w:rPr>
          <w:lang w:val="en-US"/>
        </w:rPr>
        <w:t xml:space="preserve"> </w:t>
      </w:r>
      <w:r w:rsidRPr="00343658">
        <w:rPr>
          <w:lang w:val="en-US"/>
        </w:rPr>
        <w:t xml:space="preserve">mode </w:t>
      </w:r>
      <w:r>
        <w:rPr>
          <w:lang w:val="en-US"/>
        </w:rPr>
        <w:t>(</w:t>
      </w:r>
      <w:r w:rsidRPr="001F1975">
        <w:rPr>
          <w:b/>
          <w:bCs/>
          <w:lang w:val="en-US"/>
        </w:rPr>
        <w:t>A</w:t>
      </w:r>
      <w:r>
        <w:rPr>
          <w:lang w:val="en-US"/>
        </w:rPr>
        <w:t xml:space="preserve">) and </w:t>
      </w:r>
      <w:r w:rsidRPr="00343658">
        <w:rPr>
          <w:lang w:val="en-US"/>
        </w:rPr>
        <w:t>Antibiotics</w:t>
      </w:r>
      <w:r w:rsidRPr="0027494F">
        <w:rPr>
          <w:lang w:val="en-US"/>
        </w:rPr>
        <w:t xml:space="preserve"> </w:t>
      </w:r>
      <w:r w:rsidR="00E256A9">
        <w:rPr>
          <w:lang w:val="en-US"/>
        </w:rPr>
        <w:t xml:space="preserve">administration in the women </w:t>
      </w:r>
      <w:r>
        <w:rPr>
          <w:lang w:val="en-US"/>
        </w:rPr>
        <w:t>(</w:t>
      </w:r>
      <w:r w:rsidRPr="001F1975">
        <w:rPr>
          <w:b/>
          <w:bCs/>
          <w:lang w:val="en-US"/>
        </w:rPr>
        <w:t>B</w:t>
      </w:r>
      <w:r>
        <w:rPr>
          <w:lang w:val="en-US"/>
        </w:rPr>
        <w:t>),</w:t>
      </w:r>
      <w:r w:rsidRPr="00343658">
        <w:rPr>
          <w:lang w:val="en-US"/>
        </w:rPr>
        <w:t xml:space="preserve"> stratified by sample type</w:t>
      </w:r>
      <w:r>
        <w:rPr>
          <w:lang w:val="en-US"/>
        </w:rPr>
        <w:t>.</w:t>
      </w:r>
    </w:p>
    <w:p w14:paraId="3EF21C39" w14:textId="77777777" w:rsidR="00BB0E27" w:rsidRDefault="00BB0E27" w:rsidP="00BF7ED4">
      <w:pPr>
        <w:pStyle w:val="NormalWeb"/>
        <w:spacing w:before="0" w:beforeAutospacing="0" w:after="0" w:afterAutospacing="0"/>
        <w:contextualSpacing/>
        <w:mirrorIndents/>
        <w:jc w:val="both"/>
        <w:rPr>
          <w:lang w:val="en-US"/>
        </w:rPr>
      </w:pPr>
    </w:p>
    <w:p w14:paraId="7D70BD40" w14:textId="559DD4E4" w:rsidR="00451834" w:rsidRDefault="00451834" w:rsidP="00BF7ED4">
      <w:pPr>
        <w:pStyle w:val="NormalWeb"/>
        <w:spacing w:before="0" w:beforeAutospacing="0" w:after="0" w:afterAutospacing="0"/>
        <w:contextualSpacing/>
        <w:mirrorIndents/>
        <w:jc w:val="both"/>
        <w:rPr>
          <w:lang w:val="en-US"/>
        </w:rPr>
      </w:pPr>
      <w:r w:rsidRPr="00C50AA7">
        <w:rPr>
          <w:b/>
          <w:bCs/>
          <w:lang w:val="en-US"/>
        </w:rPr>
        <w:t xml:space="preserve">Table 5. </w:t>
      </w:r>
      <w:bookmarkStart w:id="156" w:name="_Hlk71889534"/>
      <w:r w:rsidR="009A7C86">
        <w:rPr>
          <w:lang w:val="en-US"/>
        </w:rPr>
        <w:t>M</w:t>
      </w:r>
      <w:r w:rsidR="009A7C86" w:rsidRPr="00A11422">
        <w:rPr>
          <w:lang w:val="en-US"/>
        </w:rPr>
        <w:t>etagenomic</w:t>
      </w:r>
      <w:r w:rsidR="009A7C86">
        <w:rPr>
          <w:lang w:val="en-US"/>
        </w:rPr>
        <w:t xml:space="preserve"> p</w:t>
      </w:r>
      <w:r w:rsidR="009A7C86" w:rsidRPr="003422CA">
        <w:rPr>
          <w:lang w:val="en-US"/>
        </w:rPr>
        <w:t>athways predicted as exclusively shared within unaffected mother-neonatal dyads</w:t>
      </w:r>
      <w:r w:rsidR="009A7C86">
        <w:rPr>
          <w:lang w:val="en-US"/>
        </w:rPr>
        <w:t xml:space="preserve"> (</w:t>
      </w:r>
      <w:r w:rsidR="009A7C86" w:rsidRPr="00141FBE">
        <w:rPr>
          <w:b/>
          <w:bCs/>
          <w:lang w:val="en-US"/>
        </w:rPr>
        <w:t>A</w:t>
      </w:r>
      <w:r w:rsidR="009A7C86">
        <w:rPr>
          <w:lang w:val="en-US"/>
        </w:rPr>
        <w:t>)</w:t>
      </w:r>
      <w:r w:rsidR="009A7C86" w:rsidRPr="003422CA">
        <w:rPr>
          <w:lang w:val="en-US"/>
        </w:rPr>
        <w:t xml:space="preserve">, </w:t>
      </w:r>
      <w:r w:rsidR="009A7C86">
        <w:rPr>
          <w:lang w:val="en-US"/>
        </w:rPr>
        <w:t xml:space="preserve">and </w:t>
      </w:r>
      <w:r w:rsidR="009A7C86" w:rsidRPr="003422CA">
        <w:rPr>
          <w:lang w:val="en-US"/>
        </w:rPr>
        <w:t>within mother with T1D-neonatal dyads</w:t>
      </w:r>
      <w:r w:rsidR="009A7C86">
        <w:rPr>
          <w:lang w:val="en-US"/>
        </w:rPr>
        <w:t xml:space="preserve"> (</w:t>
      </w:r>
      <w:r w:rsidR="009A7C86" w:rsidRPr="00141FBE">
        <w:rPr>
          <w:b/>
          <w:bCs/>
          <w:lang w:val="en-US"/>
        </w:rPr>
        <w:t>B</w:t>
      </w:r>
      <w:r w:rsidR="009A7C86">
        <w:rPr>
          <w:lang w:val="en-US"/>
        </w:rPr>
        <w:t>)</w:t>
      </w:r>
      <w:r w:rsidR="009A7C86" w:rsidRPr="003422CA">
        <w:rPr>
          <w:lang w:val="en-US"/>
        </w:rPr>
        <w:t>.</w:t>
      </w:r>
      <w:r w:rsidR="009A7C86">
        <w:rPr>
          <w:lang w:val="en-US"/>
        </w:rPr>
        <w:t xml:space="preserve"> </w:t>
      </w:r>
      <w:r w:rsidR="009A7C86" w:rsidRPr="00A11422">
        <w:rPr>
          <w:lang w:val="en-US"/>
        </w:rPr>
        <w:t>These pathways were predicted regardless of the type of neonatal sample</w:t>
      </w:r>
      <w:r w:rsidR="009A7C86">
        <w:rPr>
          <w:lang w:val="en-US"/>
        </w:rPr>
        <w:t xml:space="preserve"> type</w:t>
      </w:r>
      <w:r w:rsidR="009A7C86" w:rsidRPr="00A11422">
        <w:rPr>
          <w:lang w:val="en-US"/>
        </w:rPr>
        <w:t>, out of 283 predicted pathways common to all dyads</w:t>
      </w:r>
      <w:bookmarkEnd w:id="156"/>
      <w:r w:rsidR="00BF7ED4">
        <w:rPr>
          <w:lang w:val="en-US"/>
        </w:rPr>
        <w:t>.</w:t>
      </w:r>
    </w:p>
    <w:bookmarkEnd w:id="152"/>
    <w:bookmarkEnd w:id="155"/>
    <w:p w14:paraId="44CACEB5" w14:textId="3368C315" w:rsidR="00AE4900" w:rsidRDefault="00AE4900" w:rsidP="001A1B43">
      <w:pPr>
        <w:pStyle w:val="NormalWeb"/>
        <w:spacing w:before="0" w:beforeAutospacing="0" w:after="0" w:afterAutospacing="0" w:line="480" w:lineRule="auto"/>
        <w:contextualSpacing/>
        <w:mirrorIndents/>
        <w:jc w:val="both"/>
        <w:rPr>
          <w:b/>
          <w:bCs/>
        </w:rPr>
      </w:pPr>
    </w:p>
    <w:p w14:paraId="5510C17D" w14:textId="7B372F9B" w:rsidR="00AE4900" w:rsidRDefault="00654815" w:rsidP="001A1B43">
      <w:pPr>
        <w:pStyle w:val="NormalWeb"/>
        <w:spacing w:before="0" w:beforeAutospacing="0" w:after="0" w:afterAutospacing="0" w:line="480" w:lineRule="auto"/>
        <w:contextualSpacing/>
        <w:mirrorIndents/>
        <w:jc w:val="both"/>
        <w:rPr>
          <w:b/>
          <w:bCs/>
        </w:rPr>
      </w:pPr>
      <w:bookmarkStart w:id="157" w:name="_Hlk71915217"/>
      <w:r w:rsidRPr="00654815">
        <w:rPr>
          <w:b/>
          <w:bCs/>
        </w:rPr>
        <w:t>Supplemental Information titles and legends</w:t>
      </w:r>
    </w:p>
    <w:p w14:paraId="0D9A0D15" w14:textId="77777777" w:rsidR="00AE4900" w:rsidRPr="00343658" w:rsidRDefault="00AE4900" w:rsidP="007A3022">
      <w:pPr>
        <w:pStyle w:val="NormalWeb"/>
        <w:spacing w:before="0" w:beforeAutospacing="0" w:after="0" w:afterAutospacing="0"/>
        <w:contextualSpacing/>
        <w:mirrorIndents/>
        <w:jc w:val="both"/>
      </w:pPr>
    </w:p>
    <w:p w14:paraId="6FEEC5FD" w14:textId="5A1EBC04" w:rsidR="00D62631" w:rsidRDefault="00343658" w:rsidP="007A3022">
      <w:pPr>
        <w:pStyle w:val="NormalWeb"/>
        <w:spacing w:before="0" w:beforeAutospacing="0" w:after="0" w:afterAutospacing="0"/>
        <w:contextualSpacing/>
        <w:mirrorIndents/>
        <w:jc w:val="both"/>
        <w:rPr>
          <w:lang w:val="en-US"/>
        </w:rPr>
      </w:pPr>
      <w:bookmarkStart w:id="158" w:name="_Hlk71909636"/>
      <w:r w:rsidRPr="00343658">
        <w:rPr>
          <w:b/>
          <w:bCs/>
        </w:rPr>
        <w:t>Supp</w:t>
      </w:r>
      <w:r w:rsidR="00654815">
        <w:rPr>
          <w:b/>
          <w:bCs/>
        </w:rPr>
        <w:t xml:space="preserve">lemental </w:t>
      </w:r>
      <w:r w:rsidRPr="00343658">
        <w:rPr>
          <w:b/>
          <w:bCs/>
        </w:rPr>
        <w:t>Figure</w:t>
      </w:r>
      <w:r w:rsidR="00654815">
        <w:t xml:space="preserve"> </w:t>
      </w:r>
      <w:r w:rsidR="00654815" w:rsidRPr="007A3022">
        <w:rPr>
          <w:b/>
          <w:bCs/>
        </w:rPr>
        <w:t>1</w:t>
      </w:r>
      <w:r w:rsidR="007A3022" w:rsidRPr="007A3022">
        <w:rPr>
          <w:b/>
          <w:bCs/>
        </w:rPr>
        <w:t xml:space="preserve">. </w:t>
      </w:r>
      <w:r w:rsidR="00985E4C" w:rsidRPr="00985E4C">
        <w:t xml:space="preserve">Additional </w:t>
      </w:r>
      <w:r w:rsidR="00985E4C">
        <w:t>c</w:t>
      </w:r>
      <w:r w:rsidR="00B36D0B">
        <w:t xml:space="preserve">linical findings in women with T1D. </w:t>
      </w:r>
      <w:r w:rsidR="007A3022">
        <w:t>(</w:t>
      </w:r>
      <w:r w:rsidR="007A3022" w:rsidRPr="007A3022">
        <w:rPr>
          <w:b/>
          <w:bCs/>
        </w:rPr>
        <w:t>A</w:t>
      </w:r>
      <w:r w:rsidR="007A3022">
        <w:rPr>
          <w:b/>
          <w:bCs/>
        </w:rPr>
        <w:t>)</w:t>
      </w:r>
      <w:r w:rsidR="007A3022">
        <w:t xml:space="preserve"> </w:t>
      </w:r>
      <w:r w:rsidR="00B36D0B" w:rsidRPr="00343658">
        <w:t>Disease and week of delivery</w:t>
      </w:r>
      <w:r w:rsidR="00B36D0B">
        <w:t xml:space="preserve">. </w:t>
      </w:r>
      <w:r w:rsidR="006A49FF" w:rsidRPr="006A49FF">
        <w:t xml:space="preserve">The box plot presents the differences in the gestation (weeks) between women with T1D and unaffected women (P&lt;0.0001). </w:t>
      </w:r>
      <w:r w:rsidR="006A49FF" w:rsidRPr="006A49FF">
        <w:rPr>
          <w:lang w:val="en-US"/>
        </w:rPr>
        <w:t>Each dot represents one wom</w:t>
      </w:r>
      <w:r w:rsidR="00D62631">
        <w:rPr>
          <w:lang w:val="en-US"/>
        </w:rPr>
        <w:t>a</w:t>
      </w:r>
      <w:r w:rsidR="006A49FF" w:rsidRPr="006A49FF">
        <w:rPr>
          <w:lang w:val="en-US"/>
        </w:rPr>
        <w:t>n.</w:t>
      </w:r>
      <w:r w:rsidR="007A3022">
        <w:t xml:space="preserve"> </w:t>
      </w:r>
      <w:r w:rsidR="00B36D0B">
        <w:rPr>
          <w:b/>
          <w:bCs/>
        </w:rPr>
        <w:t>(</w:t>
      </w:r>
      <w:r w:rsidR="00B36D0B" w:rsidRPr="007A3022">
        <w:rPr>
          <w:b/>
          <w:bCs/>
        </w:rPr>
        <w:t>B</w:t>
      </w:r>
      <w:r w:rsidR="00B36D0B">
        <w:rPr>
          <w:b/>
          <w:bCs/>
        </w:rPr>
        <w:t>)</w:t>
      </w:r>
      <w:r w:rsidR="00B36D0B">
        <w:t xml:space="preserve"> </w:t>
      </w:r>
      <w:r w:rsidRPr="00343658">
        <w:t>Glycaemic control during first, second and third (before delivery) trimesters in women with T1D</w:t>
      </w:r>
      <w:r w:rsidR="007A3022" w:rsidRPr="007A3022">
        <w:rPr>
          <w:b/>
          <w:bCs/>
        </w:rPr>
        <w:t xml:space="preserve"> </w:t>
      </w:r>
      <w:r w:rsidR="00D62631" w:rsidRPr="00D62631">
        <w:t>The HbA1C levels measured during first, second and third (before delivery) trimesters in women with T1D.  Each dot represents one wom</w:t>
      </w:r>
      <w:r w:rsidR="00D62631">
        <w:t>a</w:t>
      </w:r>
      <w:r w:rsidR="00D62631" w:rsidRPr="00D62631">
        <w:t>n</w:t>
      </w:r>
      <w:r w:rsidR="00D62631">
        <w:t xml:space="preserve"> with T1D. </w:t>
      </w:r>
      <w:r w:rsidR="00D62631" w:rsidRPr="00D62631">
        <w:rPr>
          <w:lang w:val="en-US"/>
        </w:rPr>
        <w:t xml:space="preserve">The </w:t>
      </w:r>
      <w:proofErr w:type="spellStart"/>
      <w:r w:rsidR="00D62631" w:rsidRPr="00D62631">
        <w:rPr>
          <w:lang w:val="en-US"/>
        </w:rPr>
        <w:t>glycaemic</w:t>
      </w:r>
      <w:proofErr w:type="spellEnd"/>
      <w:r w:rsidR="00D62631" w:rsidRPr="00D62631">
        <w:rPr>
          <w:lang w:val="en-US"/>
        </w:rPr>
        <w:t xml:space="preserve"> control was found to be satisfactory in second and third trimesters (in accordance with the recommendations of the Polish Diabetes Association, HbA1C ≤ 6.1% (43 mmol/mol)). The Tukey multiple comparisons of means show that no substantial difference in the results of diabetes control when comparing the data of the second and third trimesters of pregnancy (P= 0.682) was found.</w:t>
      </w:r>
    </w:p>
    <w:p w14:paraId="22C454E8" w14:textId="77777777" w:rsidR="00B36D0B" w:rsidRPr="007A3022" w:rsidRDefault="00B36D0B" w:rsidP="007A3022">
      <w:pPr>
        <w:pStyle w:val="NormalWeb"/>
        <w:spacing w:before="0" w:beforeAutospacing="0" w:after="0" w:afterAutospacing="0"/>
        <w:contextualSpacing/>
        <w:mirrorIndents/>
        <w:jc w:val="both"/>
      </w:pPr>
    </w:p>
    <w:bookmarkEnd w:id="158"/>
    <w:p w14:paraId="61DEF212" w14:textId="57CAC699" w:rsidR="00343658" w:rsidRPr="005E1856" w:rsidRDefault="007A3022" w:rsidP="00B36D0B">
      <w:pPr>
        <w:pStyle w:val="NormalWeb"/>
        <w:spacing w:before="0" w:beforeAutospacing="0" w:after="0" w:afterAutospacing="0"/>
        <w:contextualSpacing/>
        <w:mirrorIndents/>
        <w:jc w:val="both"/>
        <w:rPr>
          <w:lang w:val="en-US"/>
        </w:rPr>
      </w:pPr>
      <w:r w:rsidRPr="00343658">
        <w:rPr>
          <w:b/>
          <w:bCs/>
        </w:rPr>
        <w:t>Supp</w:t>
      </w:r>
      <w:r>
        <w:rPr>
          <w:b/>
          <w:bCs/>
        </w:rPr>
        <w:t xml:space="preserve">lemental </w:t>
      </w:r>
      <w:r w:rsidRPr="00343658">
        <w:rPr>
          <w:b/>
          <w:bCs/>
        </w:rPr>
        <w:t>Figure</w:t>
      </w:r>
      <w:r>
        <w:t xml:space="preserve"> </w:t>
      </w:r>
      <w:r>
        <w:rPr>
          <w:b/>
          <w:bCs/>
        </w:rPr>
        <w:t>2</w:t>
      </w:r>
      <w:r w:rsidRPr="007A3022">
        <w:rPr>
          <w:b/>
          <w:bCs/>
        </w:rPr>
        <w:t xml:space="preserve">. </w:t>
      </w:r>
      <w:r w:rsidR="00781079" w:rsidRPr="00985E4C">
        <w:t xml:space="preserve">Additional </w:t>
      </w:r>
      <w:r w:rsidR="00781079">
        <w:t xml:space="preserve">clinical findings in </w:t>
      </w:r>
      <w:proofErr w:type="spellStart"/>
      <w:r w:rsidR="00781079">
        <w:t>newborns</w:t>
      </w:r>
      <w:proofErr w:type="spellEnd"/>
      <w:r w:rsidR="00781079">
        <w:t xml:space="preserve"> delivered by the women with T1D. </w:t>
      </w:r>
      <w:r w:rsidR="00B36D0B">
        <w:rPr>
          <w:b/>
          <w:bCs/>
        </w:rPr>
        <w:t>(</w:t>
      </w:r>
      <w:r>
        <w:rPr>
          <w:b/>
          <w:bCs/>
        </w:rPr>
        <w:t>A</w:t>
      </w:r>
      <w:r w:rsidR="00B36D0B">
        <w:rPr>
          <w:b/>
          <w:bCs/>
        </w:rPr>
        <w:t>)</w:t>
      </w:r>
      <w:r>
        <w:rPr>
          <w:b/>
          <w:bCs/>
        </w:rPr>
        <w:t xml:space="preserve"> </w:t>
      </w:r>
      <w:proofErr w:type="spellStart"/>
      <w:r w:rsidR="00343658" w:rsidRPr="00343658">
        <w:t>Newborn</w:t>
      </w:r>
      <w:proofErr w:type="spellEnd"/>
      <w:r w:rsidR="00343658" w:rsidRPr="00343658">
        <w:t xml:space="preserve"> weight distribution</w:t>
      </w:r>
      <w:r>
        <w:t xml:space="preserve">. </w:t>
      </w:r>
      <w:r w:rsidR="003134D4" w:rsidRPr="003134D4">
        <w:rPr>
          <w:lang w:val="en-US"/>
        </w:rPr>
        <w:t>Newborns born to mothers with T1D had higher body weight (in grams), which is indicated by the Gaussian curve shift to the right (P=0.094</w:t>
      </w:r>
      <w:r w:rsidR="004E59D0">
        <w:rPr>
          <w:lang w:val="en-US"/>
        </w:rPr>
        <w:t>7</w:t>
      </w:r>
      <w:r w:rsidR="003134D4" w:rsidRPr="003134D4">
        <w:rPr>
          <w:lang w:val="en-US"/>
        </w:rPr>
        <w:t>).</w:t>
      </w:r>
      <w:r>
        <w:t xml:space="preserve"> </w:t>
      </w:r>
      <w:r w:rsidR="00B36D0B">
        <w:t>(</w:t>
      </w:r>
      <w:r w:rsidRPr="007A3022">
        <w:rPr>
          <w:b/>
          <w:bCs/>
        </w:rPr>
        <w:t>B</w:t>
      </w:r>
      <w:r w:rsidR="00B36D0B">
        <w:rPr>
          <w:b/>
          <w:bCs/>
        </w:rPr>
        <w:t>)</w:t>
      </w:r>
      <w:r>
        <w:t xml:space="preserve"> </w:t>
      </w:r>
      <w:r w:rsidR="00F00CD9" w:rsidRPr="00F00CD9">
        <w:rPr>
          <w:lang w:val="en-US"/>
        </w:rPr>
        <w:t>The measurements of plasma glucose level [mg/dl] in two to five time points (the number of measurements depended on the condition of the newborn), performed in newborns born to women with T1D.</w:t>
      </w:r>
      <w:r w:rsidR="00B36D0B">
        <w:rPr>
          <w:lang w:val="en-US"/>
        </w:rPr>
        <w:t xml:space="preserve"> (</w:t>
      </w:r>
      <w:r w:rsidR="00B36D0B" w:rsidRPr="00B36D0B">
        <w:rPr>
          <w:b/>
          <w:bCs/>
          <w:lang w:val="en-US"/>
        </w:rPr>
        <w:t>C</w:t>
      </w:r>
      <w:r w:rsidR="00B36D0B">
        <w:rPr>
          <w:b/>
          <w:bCs/>
          <w:lang w:val="en-US"/>
        </w:rPr>
        <w:t>)</w:t>
      </w:r>
      <w:r w:rsidR="00B36D0B">
        <w:rPr>
          <w:lang w:val="en-US"/>
        </w:rPr>
        <w:t xml:space="preserve"> </w:t>
      </w:r>
      <w:r w:rsidR="00343658" w:rsidRPr="00343658">
        <w:t xml:space="preserve">Glucose level measurements over time in </w:t>
      </w:r>
      <w:r w:rsidR="00781079">
        <w:t xml:space="preserve">particular </w:t>
      </w:r>
      <w:proofErr w:type="spellStart"/>
      <w:r w:rsidR="00343658" w:rsidRPr="00343658">
        <w:t>newborns</w:t>
      </w:r>
      <w:proofErr w:type="spellEnd"/>
      <w:r w:rsidR="00343658" w:rsidRPr="00343658">
        <w:t xml:space="preserve"> of women with T1D</w:t>
      </w:r>
      <w:r w:rsidR="00781079">
        <w:t xml:space="preserve">, </w:t>
      </w:r>
      <w:r w:rsidR="00F00CD9" w:rsidRPr="00F00CD9">
        <w:rPr>
          <w:lang w:val="en-US"/>
        </w:rPr>
        <w:lastRenderedPageBreak/>
        <w:t xml:space="preserve">presented in 50 individual </w:t>
      </w:r>
      <w:r w:rsidR="00F00CD9">
        <w:rPr>
          <w:lang w:val="en-US"/>
        </w:rPr>
        <w:t>graphs</w:t>
      </w:r>
      <w:r w:rsidR="00F00CD9" w:rsidRPr="00F00CD9">
        <w:rPr>
          <w:lang w:val="en-US"/>
        </w:rPr>
        <w:t xml:space="preserve"> corresponding to 50 newborns of women with T1D.</w:t>
      </w:r>
      <w:r w:rsidR="005E1856">
        <w:rPr>
          <w:lang w:val="en-US"/>
        </w:rPr>
        <w:t xml:space="preserve"> </w:t>
      </w:r>
      <w:bookmarkStart w:id="159" w:name="_Hlk71911036"/>
      <w:r w:rsidR="005E1856" w:rsidRPr="00A02767">
        <w:rPr>
          <w:color w:val="FF0000"/>
          <w:lang w:val="en-US"/>
        </w:rPr>
        <w:t>[If a figure</w:t>
      </w:r>
      <w:r w:rsidR="00A02767">
        <w:rPr>
          <w:color w:val="FF0000"/>
          <w:lang w:val="en-US"/>
        </w:rPr>
        <w:t xml:space="preserve"> 2.C.</w:t>
      </w:r>
      <w:r w:rsidR="005E1856" w:rsidRPr="00A02767">
        <w:rPr>
          <w:color w:val="FF0000"/>
          <w:lang w:val="en-US"/>
        </w:rPr>
        <w:t xml:space="preserve"> is selected for this publication, it must be changed to 50 neonates reported in this </w:t>
      </w:r>
      <w:proofErr w:type="spellStart"/>
      <w:r w:rsidR="005E1856" w:rsidRPr="00A02767">
        <w:rPr>
          <w:color w:val="FF0000"/>
          <w:lang w:val="en-US"/>
        </w:rPr>
        <w:t>ms</w:t>
      </w:r>
      <w:proofErr w:type="spellEnd"/>
      <w:r w:rsidR="005E1856" w:rsidRPr="00A02767">
        <w:rPr>
          <w:color w:val="FF0000"/>
          <w:lang w:val="en-US"/>
        </w:rPr>
        <w:t>]</w:t>
      </w:r>
      <w:bookmarkEnd w:id="159"/>
    </w:p>
    <w:p w14:paraId="2134983D" w14:textId="77777777" w:rsidR="00B36D0B" w:rsidRPr="00B36D0B" w:rsidRDefault="00B36D0B" w:rsidP="00B36D0B">
      <w:pPr>
        <w:pStyle w:val="NormalWeb"/>
        <w:spacing w:before="0" w:beforeAutospacing="0" w:after="0" w:afterAutospacing="0"/>
        <w:contextualSpacing/>
        <w:mirrorIndents/>
        <w:jc w:val="both"/>
      </w:pPr>
    </w:p>
    <w:p w14:paraId="3D957508" w14:textId="68B34A7F" w:rsidR="00343658" w:rsidRDefault="00E4087F" w:rsidP="00E4087F">
      <w:pPr>
        <w:pStyle w:val="NormalWeb"/>
        <w:spacing w:before="0" w:beforeAutospacing="0" w:after="0" w:afterAutospacing="0"/>
        <w:contextualSpacing/>
        <w:mirrorIndents/>
        <w:jc w:val="both"/>
        <w:rPr>
          <w:lang w:val="en-US"/>
        </w:rPr>
      </w:pPr>
      <w:bookmarkStart w:id="160" w:name="_Hlk71911308"/>
      <w:r w:rsidRPr="00343658">
        <w:rPr>
          <w:b/>
          <w:bCs/>
        </w:rPr>
        <w:t>Supp</w:t>
      </w:r>
      <w:r>
        <w:rPr>
          <w:b/>
          <w:bCs/>
        </w:rPr>
        <w:t xml:space="preserve">lemental </w:t>
      </w:r>
      <w:r w:rsidRPr="00343658">
        <w:rPr>
          <w:b/>
          <w:bCs/>
        </w:rPr>
        <w:t>Figure</w:t>
      </w:r>
      <w:r>
        <w:t xml:space="preserve"> </w:t>
      </w:r>
      <w:r>
        <w:rPr>
          <w:b/>
          <w:bCs/>
        </w:rPr>
        <w:t>3</w:t>
      </w:r>
      <w:r w:rsidRPr="007A3022">
        <w:rPr>
          <w:b/>
          <w:bCs/>
        </w:rPr>
        <w:t xml:space="preserve">. </w:t>
      </w:r>
      <w:r w:rsidR="001B562F" w:rsidRPr="001B562F">
        <w:rPr>
          <w:lang w:val="en-US"/>
        </w:rPr>
        <w:t>The correlation between the glycated hemoglobin level in women with T1D measured before delivery</w:t>
      </w:r>
      <w:r>
        <w:rPr>
          <w:lang w:val="en-US"/>
        </w:rPr>
        <w:t>,</w:t>
      </w:r>
      <w:r w:rsidR="001B562F" w:rsidRPr="001B562F">
        <w:rPr>
          <w:lang w:val="en-US"/>
        </w:rPr>
        <w:t xml:space="preserve"> and the level of glucose in newborns born to these women. No correlations using Pearson's product-moment test were found regarding HbA1C levels of mothers with T1D, in first, second and third (delivery) trimester</w:t>
      </w:r>
      <w:r w:rsidR="001B562F">
        <w:rPr>
          <w:lang w:val="en-US"/>
        </w:rPr>
        <w:t>s,</w:t>
      </w:r>
      <w:r w:rsidR="001B562F" w:rsidRPr="001B562F">
        <w:rPr>
          <w:lang w:val="en-US"/>
        </w:rPr>
        <w:t xml:space="preserve"> and first </w:t>
      </w:r>
      <w:r w:rsidR="001B562F">
        <w:rPr>
          <w:lang w:val="en-US"/>
        </w:rPr>
        <w:t xml:space="preserve">measurement of </w:t>
      </w:r>
      <w:r w:rsidR="001B562F" w:rsidRPr="001B562F">
        <w:rPr>
          <w:lang w:val="en-US"/>
        </w:rPr>
        <w:t>glucose level in newborns</w:t>
      </w:r>
      <w:r w:rsidR="008E3F68">
        <w:rPr>
          <w:lang w:val="en-US"/>
        </w:rPr>
        <w:t xml:space="preserve"> (</w:t>
      </w:r>
      <w:r w:rsidR="008E3F68" w:rsidRPr="008E3F68">
        <w:rPr>
          <w:lang w:val="en-US"/>
        </w:rPr>
        <w:t xml:space="preserve">t = -0.62595. </w:t>
      </w:r>
      <w:proofErr w:type="spellStart"/>
      <w:r w:rsidR="008E3F68" w:rsidRPr="008E3F68">
        <w:rPr>
          <w:lang w:val="en-US"/>
        </w:rPr>
        <w:t>df</w:t>
      </w:r>
      <w:proofErr w:type="spellEnd"/>
      <w:r w:rsidR="008E3F68" w:rsidRPr="008E3F68">
        <w:rPr>
          <w:lang w:val="en-US"/>
        </w:rPr>
        <w:t xml:space="preserve"> = 45. p-value = 0.5345</w:t>
      </w:r>
      <w:r w:rsidR="008E3F68">
        <w:rPr>
          <w:lang w:val="en-US"/>
        </w:rPr>
        <w:t>)</w:t>
      </w:r>
      <w:r w:rsidR="001B562F" w:rsidRPr="001B562F">
        <w:rPr>
          <w:lang w:val="en-US"/>
        </w:rPr>
        <w:t>.</w:t>
      </w:r>
    </w:p>
    <w:bookmarkEnd w:id="160"/>
    <w:p w14:paraId="7EAB17B8" w14:textId="77777777" w:rsidR="00E4087F" w:rsidRPr="00E4087F" w:rsidRDefault="00E4087F" w:rsidP="00E4087F">
      <w:pPr>
        <w:pStyle w:val="NormalWeb"/>
        <w:spacing w:before="0" w:beforeAutospacing="0" w:after="0" w:afterAutospacing="0"/>
        <w:contextualSpacing/>
        <w:mirrorIndents/>
        <w:jc w:val="both"/>
      </w:pPr>
    </w:p>
    <w:p w14:paraId="30FCE245" w14:textId="7662D8CA" w:rsidR="00343658" w:rsidRDefault="008E3F68" w:rsidP="008E3F68">
      <w:pPr>
        <w:pStyle w:val="NormalWeb"/>
        <w:spacing w:before="0" w:beforeAutospacing="0" w:after="0" w:afterAutospacing="0"/>
        <w:contextualSpacing/>
        <w:mirrorIndents/>
        <w:jc w:val="both"/>
        <w:rPr>
          <w:lang w:val="en-US"/>
        </w:rPr>
      </w:pPr>
      <w:r w:rsidRPr="00343658">
        <w:rPr>
          <w:b/>
          <w:bCs/>
        </w:rPr>
        <w:t>Supp</w:t>
      </w:r>
      <w:r>
        <w:rPr>
          <w:b/>
          <w:bCs/>
        </w:rPr>
        <w:t xml:space="preserve">lemental </w:t>
      </w:r>
      <w:r w:rsidRPr="00343658">
        <w:rPr>
          <w:b/>
          <w:bCs/>
        </w:rPr>
        <w:t>Figure</w:t>
      </w:r>
      <w:r>
        <w:t xml:space="preserve"> </w:t>
      </w:r>
      <w:r w:rsidR="005E4C03">
        <w:rPr>
          <w:b/>
          <w:bCs/>
        </w:rPr>
        <w:t>4</w:t>
      </w:r>
      <w:r w:rsidRPr="007A3022">
        <w:rPr>
          <w:b/>
          <w:bCs/>
        </w:rPr>
        <w:t xml:space="preserve">. </w:t>
      </w:r>
      <w:r w:rsidR="00CE5FEC" w:rsidRPr="00CE5FEC">
        <w:rPr>
          <w:lang w:val="en-US"/>
        </w:rPr>
        <w:t xml:space="preserve">The Beta Diversity PCoA plots presenting the T1D and control samples’ microbial composition across all studied sample types regarding delivery week. </w:t>
      </w:r>
      <w:r w:rsidR="002D198B">
        <w:rPr>
          <w:lang w:val="en-US"/>
        </w:rPr>
        <w:t>(</w:t>
      </w:r>
      <w:r w:rsidR="002D198B" w:rsidRPr="002D198B">
        <w:rPr>
          <w:b/>
          <w:bCs/>
          <w:lang w:val="en-US"/>
        </w:rPr>
        <w:t>A</w:t>
      </w:r>
      <w:r w:rsidR="002D198B">
        <w:rPr>
          <w:lang w:val="en-US"/>
        </w:rPr>
        <w:t xml:space="preserve">) </w:t>
      </w:r>
      <w:r w:rsidR="002D198B" w:rsidRPr="002D198B">
        <w:rPr>
          <w:lang w:val="en-US"/>
        </w:rPr>
        <w:t>The number of samples analyzed, taking into account the given week of labor</w:t>
      </w:r>
      <w:r w:rsidR="002D198B">
        <w:rPr>
          <w:lang w:val="en-US"/>
        </w:rPr>
        <w:t>. (</w:t>
      </w:r>
      <w:r w:rsidR="002D198B" w:rsidRPr="002D198B">
        <w:rPr>
          <w:b/>
          <w:bCs/>
          <w:lang w:val="en-US"/>
        </w:rPr>
        <w:t>B</w:t>
      </w:r>
      <w:r w:rsidR="002D198B">
        <w:rPr>
          <w:lang w:val="en-US"/>
        </w:rPr>
        <w:t xml:space="preserve">) </w:t>
      </w:r>
      <w:r w:rsidR="00CE5FEC" w:rsidRPr="00CE5FEC">
        <w:rPr>
          <w:lang w:val="en-US"/>
        </w:rPr>
        <w:t>The influence of delivery week was found to affect the microbial composition (P=0.0024) in the assessed samples</w:t>
      </w:r>
      <w:r>
        <w:rPr>
          <w:lang w:val="en-US"/>
        </w:rPr>
        <w:t xml:space="preserve"> (</w:t>
      </w:r>
      <w:r w:rsidRPr="008E3F68">
        <w:rPr>
          <w:lang w:val="en-US"/>
        </w:rPr>
        <w:t xml:space="preserve">Beta Diversity Bray Curtis </w:t>
      </w:r>
      <w:proofErr w:type="spellStart"/>
      <w:r w:rsidRPr="008E3F68">
        <w:rPr>
          <w:lang w:val="en-US"/>
        </w:rPr>
        <w:t>adonis</w:t>
      </w:r>
      <w:proofErr w:type="spellEnd"/>
      <w:r w:rsidRPr="008E3F68">
        <w:rPr>
          <w:lang w:val="en-US"/>
        </w:rPr>
        <w:t xml:space="preserve"> </w:t>
      </w:r>
      <w:proofErr w:type="spellStart"/>
      <w:r w:rsidRPr="008E3F68">
        <w:rPr>
          <w:lang w:val="en-US"/>
        </w:rPr>
        <w:t>permanova</w:t>
      </w:r>
      <w:proofErr w:type="spellEnd"/>
      <w:r w:rsidRPr="008E3F68">
        <w:rPr>
          <w:lang w:val="en-US"/>
        </w:rPr>
        <w:t xml:space="preserve"> of VST transformed counts versus week of delivery stratified by sample type</w:t>
      </w:r>
      <w:r>
        <w:rPr>
          <w:lang w:val="en-US"/>
        </w:rPr>
        <w:t>).</w:t>
      </w:r>
      <w:r w:rsidR="002D198B">
        <w:rPr>
          <w:lang w:val="en-US"/>
        </w:rPr>
        <w:t xml:space="preserve"> The T1D disease status also influenced the </w:t>
      </w:r>
      <w:r w:rsidR="002D198B" w:rsidRPr="00CE5FEC">
        <w:rPr>
          <w:lang w:val="en-US"/>
        </w:rPr>
        <w:t>microbial composition</w:t>
      </w:r>
      <w:r w:rsidR="002D198B">
        <w:rPr>
          <w:lang w:val="en-US"/>
        </w:rPr>
        <w:t xml:space="preserve"> (P=0.002).</w:t>
      </w:r>
    </w:p>
    <w:p w14:paraId="4923B172" w14:textId="795B4A30" w:rsidR="005E4C03" w:rsidRDefault="005E4C03" w:rsidP="008E3F68">
      <w:pPr>
        <w:pStyle w:val="NormalWeb"/>
        <w:spacing w:before="0" w:beforeAutospacing="0" w:after="0" w:afterAutospacing="0"/>
        <w:contextualSpacing/>
        <w:mirrorIndents/>
        <w:jc w:val="both"/>
        <w:rPr>
          <w:lang w:val="en-US"/>
        </w:rPr>
      </w:pPr>
    </w:p>
    <w:p w14:paraId="2622B28C" w14:textId="08E7D170" w:rsidR="00343658" w:rsidRDefault="005E4C03" w:rsidP="005E4C03">
      <w:pPr>
        <w:pStyle w:val="NormalWeb"/>
        <w:spacing w:before="0" w:beforeAutospacing="0" w:after="0" w:afterAutospacing="0"/>
        <w:contextualSpacing/>
        <w:mirrorIndents/>
        <w:jc w:val="both"/>
      </w:pPr>
      <w:bookmarkStart w:id="161" w:name="_Hlk71912367"/>
      <w:r w:rsidRPr="00343658">
        <w:rPr>
          <w:b/>
          <w:bCs/>
        </w:rPr>
        <w:t>Supp</w:t>
      </w:r>
      <w:r>
        <w:rPr>
          <w:b/>
          <w:bCs/>
        </w:rPr>
        <w:t xml:space="preserve">lemental </w:t>
      </w:r>
      <w:r w:rsidRPr="00343658">
        <w:rPr>
          <w:b/>
          <w:bCs/>
        </w:rPr>
        <w:t>Figure</w:t>
      </w:r>
      <w:r>
        <w:t xml:space="preserve"> </w:t>
      </w:r>
      <w:r>
        <w:rPr>
          <w:b/>
          <w:bCs/>
        </w:rPr>
        <w:t>5</w:t>
      </w:r>
      <w:r w:rsidRPr="007A3022">
        <w:rPr>
          <w:b/>
          <w:bCs/>
        </w:rPr>
        <w:t>.</w:t>
      </w:r>
      <w:r>
        <w:rPr>
          <w:lang w:val="en-US"/>
        </w:rPr>
        <w:t xml:space="preserve"> </w:t>
      </w:r>
      <w:r w:rsidR="00407698" w:rsidRPr="00407698">
        <w:t xml:space="preserve">The predicted differently represented pathways in the rectum swabs of </w:t>
      </w:r>
      <w:r w:rsidR="00407698" w:rsidRPr="00407698">
        <w:rPr>
          <w:lang w:val="en-US"/>
        </w:rPr>
        <w:t>women with T1D</w:t>
      </w:r>
      <w:r w:rsidR="00407698" w:rsidRPr="00407698">
        <w:t xml:space="preserve">. The 10 pathways were recognised including 2 pathways from the carbohydrate biosynthesis class. In women with T1D decreased folate biosynthesis (N10-formyl-tetrahydrofolate biosynthesis) was noticed. The SCFA production in the rectum swabs of women with T1D was found lowered (acetyl-CoA fermentation to butanoate II, purine nucleobases degradation I (anaerobic)). The Generation of Precursor Metabolites and Energy (from </w:t>
      </w:r>
      <w:proofErr w:type="spellStart"/>
      <w:r w:rsidR="00407698" w:rsidRPr="00407698">
        <w:t>superpathway</w:t>
      </w:r>
      <w:proofErr w:type="spellEnd"/>
      <w:r w:rsidR="00407698" w:rsidRPr="00407698">
        <w:t xml:space="preserve"> of glycolysis and Entner-</w:t>
      </w:r>
      <w:proofErr w:type="spellStart"/>
      <w:r w:rsidR="00407698" w:rsidRPr="00407698">
        <w:t>Doudoroff</w:t>
      </w:r>
      <w:proofErr w:type="spellEnd"/>
      <w:r w:rsidR="00407698" w:rsidRPr="00407698">
        <w:t>) was also decreased.</w:t>
      </w:r>
    </w:p>
    <w:bookmarkEnd w:id="161"/>
    <w:p w14:paraId="405A77B3" w14:textId="77777777" w:rsidR="005E4C03" w:rsidRPr="00407698" w:rsidRDefault="005E4C03" w:rsidP="005E4C03">
      <w:pPr>
        <w:pStyle w:val="NormalWeb"/>
        <w:spacing w:before="0" w:beforeAutospacing="0" w:after="0" w:afterAutospacing="0"/>
        <w:contextualSpacing/>
        <w:mirrorIndents/>
        <w:jc w:val="both"/>
        <w:rPr>
          <w:lang w:val="en-US"/>
        </w:rPr>
      </w:pPr>
    </w:p>
    <w:p w14:paraId="7A0E9043" w14:textId="0E57E6D1" w:rsidR="00343658" w:rsidRDefault="005E4C03" w:rsidP="00061CA2">
      <w:pPr>
        <w:pStyle w:val="NormalWeb"/>
        <w:spacing w:before="0" w:beforeAutospacing="0" w:after="0" w:afterAutospacing="0"/>
        <w:contextualSpacing/>
        <w:mirrorIndents/>
        <w:jc w:val="both"/>
        <w:rPr>
          <w:lang w:val="en-US"/>
        </w:rPr>
      </w:pPr>
      <w:bookmarkStart w:id="162" w:name="_Hlk71912620"/>
      <w:r w:rsidRPr="00343658">
        <w:rPr>
          <w:b/>
          <w:bCs/>
        </w:rPr>
        <w:t>Supp</w:t>
      </w:r>
      <w:r>
        <w:rPr>
          <w:b/>
          <w:bCs/>
        </w:rPr>
        <w:t xml:space="preserve">lemental </w:t>
      </w:r>
      <w:r w:rsidRPr="00343658">
        <w:rPr>
          <w:b/>
          <w:bCs/>
        </w:rPr>
        <w:t>Figure</w:t>
      </w:r>
      <w:r>
        <w:t xml:space="preserve"> </w:t>
      </w:r>
      <w:r>
        <w:rPr>
          <w:b/>
          <w:bCs/>
        </w:rPr>
        <w:t>6</w:t>
      </w:r>
      <w:r w:rsidRPr="007A3022">
        <w:rPr>
          <w:b/>
          <w:bCs/>
        </w:rPr>
        <w:t>.</w:t>
      </w:r>
      <w:r>
        <w:rPr>
          <w:lang w:val="en-US"/>
        </w:rPr>
        <w:t xml:space="preserve"> </w:t>
      </w:r>
      <w:r w:rsidR="00343658" w:rsidRPr="00343658">
        <w:t xml:space="preserve">Comparison of </w:t>
      </w:r>
      <w:r w:rsidR="00343658" w:rsidRPr="00CB202A">
        <w:rPr>
          <w:i/>
          <w:iCs/>
        </w:rPr>
        <w:t xml:space="preserve">Lactobacillus, Bifidobacterium, </w:t>
      </w:r>
      <w:r w:rsidR="00343658" w:rsidRPr="00CB202A">
        <w:t>and</w:t>
      </w:r>
      <w:r w:rsidR="00343658" w:rsidRPr="00CB202A">
        <w:rPr>
          <w:i/>
          <w:iCs/>
        </w:rPr>
        <w:t xml:space="preserve"> Streptococcus</w:t>
      </w:r>
      <w:r w:rsidR="00343658" w:rsidRPr="00343658">
        <w:t xml:space="preserve"> genera rel</w:t>
      </w:r>
      <w:r>
        <w:t>ative</w:t>
      </w:r>
      <w:r w:rsidR="00343658" w:rsidRPr="00343658">
        <w:t xml:space="preserve"> abundances by disease and probiotic food products consumed during pregnancy</w:t>
      </w:r>
      <w:r>
        <w:t xml:space="preserve">. </w:t>
      </w:r>
      <w:r w:rsidR="00CB202A" w:rsidRPr="00CB202A">
        <w:rPr>
          <w:lang w:val="en-US"/>
        </w:rPr>
        <w:t xml:space="preserve">The relative abundances of the selected genera </w:t>
      </w:r>
      <w:r w:rsidR="00CB202A" w:rsidRPr="005E4C03">
        <w:rPr>
          <w:i/>
          <w:iCs/>
          <w:lang w:val="en-US"/>
        </w:rPr>
        <w:t>Lactobacillus, Bifidobacterium</w:t>
      </w:r>
      <w:r w:rsidR="00CB202A" w:rsidRPr="00CB202A">
        <w:rPr>
          <w:lang w:val="en-US"/>
        </w:rPr>
        <w:t xml:space="preserve">, and </w:t>
      </w:r>
      <w:r w:rsidR="00CB202A" w:rsidRPr="005E4C03">
        <w:rPr>
          <w:i/>
          <w:iCs/>
          <w:lang w:val="en-US"/>
        </w:rPr>
        <w:t>Streptococcus</w:t>
      </w:r>
      <w:r w:rsidR="00CB202A" w:rsidRPr="00CB202A">
        <w:rPr>
          <w:lang w:val="en-US"/>
        </w:rPr>
        <w:t xml:space="preserve"> estimated in the particular maternal and neonatal sample</w:t>
      </w:r>
      <w:r>
        <w:rPr>
          <w:lang w:val="en-US"/>
        </w:rPr>
        <w:t>s</w:t>
      </w:r>
      <w:r w:rsidR="00CB202A" w:rsidRPr="00CB202A">
        <w:rPr>
          <w:lang w:val="en-US"/>
        </w:rPr>
        <w:t>. The</w:t>
      </w:r>
      <w:r>
        <w:rPr>
          <w:lang w:val="en-US"/>
        </w:rPr>
        <w:t xml:space="preserve"> </w:t>
      </w:r>
      <w:r w:rsidR="00CB202A" w:rsidRPr="00CB202A">
        <w:rPr>
          <w:lang w:val="en-US"/>
        </w:rPr>
        <w:t xml:space="preserve">differences in the relative abundance of the genera of </w:t>
      </w:r>
      <w:r w:rsidR="00CB202A" w:rsidRPr="005E4C03">
        <w:rPr>
          <w:i/>
          <w:iCs/>
          <w:lang w:val="en-US"/>
        </w:rPr>
        <w:t>Lactobacillus</w:t>
      </w:r>
      <w:r w:rsidR="00CB202A" w:rsidRPr="00CB202A">
        <w:rPr>
          <w:lang w:val="en-US"/>
        </w:rPr>
        <w:t xml:space="preserve"> (P=0.029) and </w:t>
      </w:r>
      <w:r w:rsidR="00CB202A" w:rsidRPr="005E4C03">
        <w:rPr>
          <w:i/>
          <w:iCs/>
          <w:lang w:val="en-US"/>
        </w:rPr>
        <w:t>Bifidobacterium</w:t>
      </w:r>
      <w:r w:rsidR="00CB202A" w:rsidRPr="00CB202A">
        <w:rPr>
          <w:lang w:val="en-US"/>
        </w:rPr>
        <w:t xml:space="preserve"> (P=0.0054) in rectal swabs as well as </w:t>
      </w:r>
      <w:r w:rsidR="00CB202A" w:rsidRPr="005E4C03">
        <w:rPr>
          <w:i/>
          <w:iCs/>
          <w:lang w:val="en-US"/>
        </w:rPr>
        <w:t>Streptococcus</w:t>
      </w:r>
      <w:r w:rsidR="00CB202A" w:rsidRPr="00CB202A">
        <w:rPr>
          <w:lang w:val="en-US"/>
        </w:rPr>
        <w:t xml:space="preserve"> (P=0.043) in the vaginal introitus samples between women with T1D and unaffected women which declared consumption of the probiotic food products during pregnancy were found</w:t>
      </w:r>
      <w:r>
        <w:rPr>
          <w:lang w:val="en-US"/>
        </w:rPr>
        <w:t xml:space="preserve"> [</w:t>
      </w:r>
      <w:r w:rsidRPr="005E4C03">
        <w:rPr>
          <w:color w:val="FF0000"/>
          <w:lang w:val="en-US"/>
        </w:rPr>
        <w:t xml:space="preserve">the Figure </w:t>
      </w:r>
      <w:r>
        <w:rPr>
          <w:color w:val="FF0000"/>
          <w:lang w:val="en-US"/>
        </w:rPr>
        <w:t xml:space="preserve">5 </w:t>
      </w:r>
      <w:r w:rsidRPr="005E4C03">
        <w:rPr>
          <w:color w:val="FF0000"/>
          <w:lang w:val="en-US"/>
        </w:rPr>
        <w:t>will be modified</w:t>
      </w:r>
      <w:r>
        <w:rPr>
          <w:lang w:val="en-US"/>
        </w:rPr>
        <w:t>].</w:t>
      </w:r>
    </w:p>
    <w:bookmarkEnd w:id="162"/>
    <w:p w14:paraId="33AA820A" w14:textId="77777777" w:rsidR="005E4C03" w:rsidRPr="005E4C03" w:rsidRDefault="005E4C03" w:rsidP="00061CA2">
      <w:pPr>
        <w:pStyle w:val="NormalWeb"/>
        <w:spacing w:before="0" w:beforeAutospacing="0" w:after="0" w:afterAutospacing="0"/>
        <w:contextualSpacing/>
        <w:mirrorIndents/>
        <w:jc w:val="both"/>
      </w:pPr>
    </w:p>
    <w:p w14:paraId="2FD938CE" w14:textId="005AE3EF" w:rsidR="00AD2B4E" w:rsidRPr="00615697" w:rsidRDefault="00061CA2" w:rsidP="00AD2B4E">
      <w:pPr>
        <w:pStyle w:val="NormalWeb"/>
        <w:contextualSpacing/>
        <w:mirrorIndents/>
        <w:jc w:val="both"/>
        <w:rPr>
          <w:lang w:val="en-US"/>
        </w:rPr>
      </w:pPr>
      <w:r w:rsidRPr="00343658">
        <w:rPr>
          <w:b/>
          <w:bCs/>
        </w:rPr>
        <w:t>Supp</w:t>
      </w:r>
      <w:r>
        <w:rPr>
          <w:b/>
          <w:bCs/>
        </w:rPr>
        <w:t xml:space="preserve">lemental </w:t>
      </w:r>
      <w:r w:rsidRPr="00343658">
        <w:rPr>
          <w:b/>
          <w:bCs/>
        </w:rPr>
        <w:t>Figure</w:t>
      </w:r>
      <w:r>
        <w:t xml:space="preserve"> </w:t>
      </w:r>
      <w:r>
        <w:rPr>
          <w:b/>
          <w:bCs/>
        </w:rPr>
        <w:t>7</w:t>
      </w:r>
      <w:r w:rsidRPr="007A3022">
        <w:rPr>
          <w:b/>
          <w:bCs/>
        </w:rPr>
        <w:t>.</w:t>
      </w:r>
      <w:r>
        <w:rPr>
          <w:lang w:val="en-US"/>
        </w:rPr>
        <w:t xml:space="preserve"> </w:t>
      </w:r>
      <w:r w:rsidR="007F6F38" w:rsidRPr="007F6F38">
        <w:rPr>
          <w:lang w:val="en-US"/>
        </w:rPr>
        <w:t>The Beta Diversity PCoA plots presenting the T</w:t>
      </w:r>
      <w:r w:rsidR="007F6F38" w:rsidRPr="007F6F38">
        <w:t>1D</w:t>
      </w:r>
      <w:r w:rsidR="007F6F38" w:rsidRPr="007F6F38">
        <w:rPr>
          <w:lang w:val="en-US"/>
        </w:rPr>
        <w:t xml:space="preserve"> and control samples’ microbial composition across all studied sample types regarding the percentage of energy derived from protein.</w:t>
      </w:r>
      <w:r w:rsidR="00615697">
        <w:rPr>
          <w:lang w:val="en-US"/>
        </w:rPr>
        <w:t xml:space="preserve"> </w:t>
      </w:r>
      <w:r w:rsidR="00615697" w:rsidRPr="00615697">
        <w:rPr>
          <w:lang w:val="en-US"/>
        </w:rPr>
        <w:t xml:space="preserve">The influence of the percentage of energy derived from protein on maternal and neonatal microbiota composition was found, regardless of the T1D disease status (P=0.002). </w:t>
      </w:r>
      <w:r w:rsidR="00615697" w:rsidRPr="00615697">
        <w:t>Also, combined, the disease and energy derived from proteins, influenced the microbiota composition (P=0.0027)</w:t>
      </w:r>
      <w:r w:rsidR="00615697">
        <w:t xml:space="preserve"> (B</w:t>
      </w:r>
      <w:r w:rsidR="00615697" w:rsidRPr="00615697">
        <w:rPr>
          <w:lang w:val="en-US"/>
        </w:rPr>
        <w:t xml:space="preserve">eta Diversity Bray Curtis </w:t>
      </w:r>
      <w:proofErr w:type="spellStart"/>
      <w:r w:rsidR="00615697" w:rsidRPr="00615697">
        <w:rPr>
          <w:lang w:val="en-US"/>
        </w:rPr>
        <w:t>adonis</w:t>
      </w:r>
      <w:proofErr w:type="spellEnd"/>
      <w:r w:rsidR="00615697" w:rsidRPr="00615697">
        <w:rPr>
          <w:lang w:val="en-US"/>
        </w:rPr>
        <w:t xml:space="preserve"> </w:t>
      </w:r>
      <w:proofErr w:type="spellStart"/>
      <w:r w:rsidR="00615697" w:rsidRPr="00615697">
        <w:rPr>
          <w:lang w:val="en-US"/>
        </w:rPr>
        <w:t>permanova</w:t>
      </w:r>
      <w:proofErr w:type="spellEnd"/>
      <w:r w:rsidR="00615697" w:rsidRPr="00615697">
        <w:rPr>
          <w:lang w:val="en-US"/>
        </w:rPr>
        <w:t xml:space="preserve"> of VST transformed counts versus </w:t>
      </w:r>
      <w:r w:rsidR="00615697" w:rsidRPr="00615697">
        <w:t>the percentage of</w:t>
      </w:r>
      <w:r w:rsidR="00615697" w:rsidRPr="00615697">
        <w:rPr>
          <w:lang w:val="en-US"/>
        </w:rPr>
        <w:t xml:space="preserve"> </w:t>
      </w:r>
      <w:r w:rsidR="00615697" w:rsidRPr="00615697">
        <w:t>energy derived from protein,</w:t>
      </w:r>
      <w:r w:rsidR="00615697" w:rsidRPr="00615697">
        <w:rPr>
          <w:lang w:val="en-US"/>
        </w:rPr>
        <w:t xml:space="preserve"> stratified by sample type</w:t>
      </w:r>
      <w:r w:rsidR="00615697">
        <w:rPr>
          <w:lang w:val="en-US"/>
        </w:rPr>
        <w:t>)</w:t>
      </w:r>
      <w:r w:rsidR="00615697" w:rsidRPr="00615697">
        <w:rPr>
          <w:lang w:val="en-US"/>
        </w:rPr>
        <w:t>.</w:t>
      </w:r>
    </w:p>
    <w:p w14:paraId="7D640398" w14:textId="0938187F" w:rsidR="007F6F38" w:rsidRPr="007F6F38" w:rsidRDefault="007F6F38" w:rsidP="00AD2B4E">
      <w:pPr>
        <w:pStyle w:val="NormalWeb"/>
        <w:contextualSpacing/>
        <w:mirrorIndents/>
        <w:jc w:val="both"/>
        <w:rPr>
          <w:lang w:val="en-US"/>
        </w:rPr>
      </w:pPr>
    </w:p>
    <w:p w14:paraId="4A6D0BF6" w14:textId="424BEA19" w:rsidR="003C21E8" w:rsidRDefault="00343658" w:rsidP="00AD2B4E">
      <w:pPr>
        <w:pStyle w:val="NormalWeb"/>
        <w:spacing w:before="0" w:beforeAutospacing="0" w:after="0" w:afterAutospacing="0"/>
        <w:contextualSpacing/>
        <w:mirrorIndents/>
        <w:jc w:val="both"/>
      </w:pPr>
      <w:r w:rsidRPr="00343658">
        <w:rPr>
          <w:b/>
          <w:bCs/>
          <w:lang w:val="en-US"/>
        </w:rPr>
        <w:t>Supp</w:t>
      </w:r>
      <w:r w:rsidR="00AD2B4E">
        <w:rPr>
          <w:b/>
          <w:bCs/>
          <w:lang w:val="en-US"/>
        </w:rPr>
        <w:t xml:space="preserve">lemental </w:t>
      </w:r>
      <w:r w:rsidRPr="00343658">
        <w:rPr>
          <w:b/>
          <w:bCs/>
          <w:lang w:val="en-US"/>
        </w:rPr>
        <w:t>Table</w:t>
      </w:r>
      <w:r w:rsidR="00AD2B4E">
        <w:rPr>
          <w:lang w:val="en-US"/>
        </w:rPr>
        <w:t xml:space="preserve"> </w:t>
      </w:r>
      <w:r w:rsidR="00AD2B4E" w:rsidRPr="00AD2B4E">
        <w:rPr>
          <w:b/>
          <w:bCs/>
          <w:lang w:val="en-US"/>
        </w:rPr>
        <w:t>1</w:t>
      </w:r>
      <w:r w:rsidR="00AD2B4E">
        <w:rPr>
          <w:lang w:val="en-US"/>
        </w:rPr>
        <w:t xml:space="preserve">. </w:t>
      </w:r>
      <w:r w:rsidR="003C21E8">
        <w:t>The summary of t</w:t>
      </w:r>
      <w:r w:rsidR="003C21E8" w:rsidRPr="003A5C6C">
        <w:t xml:space="preserve">he intake of probiotics during pregnancy in the form of </w:t>
      </w:r>
      <w:r w:rsidR="003C21E8">
        <w:t xml:space="preserve">particular </w:t>
      </w:r>
      <w:r w:rsidR="003C21E8" w:rsidRPr="003A5C6C">
        <w:t xml:space="preserve">probiotics and/or </w:t>
      </w:r>
      <w:proofErr w:type="spellStart"/>
      <w:r w:rsidR="003C21E8" w:rsidRPr="003A5C6C">
        <w:t>s</w:t>
      </w:r>
      <w:r w:rsidR="003C21E8">
        <w:t>ynbiotics</w:t>
      </w:r>
      <w:proofErr w:type="spellEnd"/>
      <w:r w:rsidR="003C21E8">
        <w:t xml:space="preserve"> (products commonly available). Supplements, including bacterial strains and their percentage content are presented. </w:t>
      </w:r>
      <w:r w:rsidR="003C21E8" w:rsidRPr="00DE4D5A">
        <w:t>The supplements consumption as qualitative data</w:t>
      </w:r>
      <w:r w:rsidR="003C21E8">
        <w:t xml:space="preserve"> (yes/no) is shown.</w:t>
      </w:r>
      <w:r w:rsidR="003C21E8" w:rsidRPr="003A5C6C">
        <w:t xml:space="preserve"> The assessment did not take into account the actual amounts of </w:t>
      </w:r>
      <w:r w:rsidR="003C21E8" w:rsidRPr="003A5C6C">
        <w:lastRenderedPageBreak/>
        <w:t xml:space="preserve">taken probiotic and/or </w:t>
      </w:r>
      <w:proofErr w:type="spellStart"/>
      <w:r w:rsidR="003C21E8" w:rsidRPr="003A5C6C">
        <w:t>synbiotic</w:t>
      </w:r>
      <w:proofErr w:type="spellEnd"/>
      <w:r w:rsidR="003C21E8" w:rsidRPr="003A5C6C">
        <w:t xml:space="preserve"> supplements, and probiotics and prebiotics from various types of probiotic food products consumed by the surveyed women.</w:t>
      </w:r>
    </w:p>
    <w:p w14:paraId="7560A376" w14:textId="176BD2AA" w:rsidR="00AD2B4E" w:rsidRDefault="00AD2B4E" w:rsidP="00AD2B4E">
      <w:pPr>
        <w:pStyle w:val="NormalWeb"/>
        <w:spacing w:before="0" w:beforeAutospacing="0" w:after="0" w:afterAutospacing="0"/>
        <w:contextualSpacing/>
        <w:mirrorIndents/>
        <w:jc w:val="both"/>
      </w:pPr>
    </w:p>
    <w:p w14:paraId="1E7D93B5" w14:textId="014561EA" w:rsidR="00AD2B4E" w:rsidRPr="0085792B" w:rsidRDefault="0085792B" w:rsidP="00AD2B4E">
      <w:pPr>
        <w:pStyle w:val="NormalWeb"/>
        <w:spacing w:before="0" w:beforeAutospacing="0" w:after="0" w:afterAutospacing="0"/>
        <w:contextualSpacing/>
        <w:mirrorIndents/>
        <w:jc w:val="both"/>
        <w:rPr>
          <w:b/>
          <w:bCs/>
        </w:rPr>
      </w:pPr>
      <w:r w:rsidRPr="0085792B">
        <w:rPr>
          <w:b/>
          <w:bCs/>
        </w:rPr>
        <w:t>Data only tables (</w:t>
      </w:r>
      <w:proofErr w:type="spellStart"/>
      <w:r w:rsidRPr="0085792B">
        <w:rPr>
          <w:b/>
          <w:bCs/>
        </w:rPr>
        <w:t>xls</w:t>
      </w:r>
      <w:proofErr w:type="spellEnd"/>
      <w:r w:rsidRPr="0085792B">
        <w:rPr>
          <w:b/>
          <w:bCs/>
        </w:rPr>
        <w:t xml:space="preserve"> extended data tables):</w:t>
      </w:r>
    </w:p>
    <w:p w14:paraId="735DEFE7" w14:textId="77777777" w:rsidR="00AD2B4E" w:rsidRPr="00AD2B4E" w:rsidRDefault="00AD2B4E" w:rsidP="00AD2B4E">
      <w:pPr>
        <w:pStyle w:val="NormalWeb"/>
        <w:spacing w:before="0" w:beforeAutospacing="0" w:after="0" w:afterAutospacing="0"/>
        <w:contextualSpacing/>
        <w:mirrorIndents/>
        <w:jc w:val="both"/>
        <w:rPr>
          <w:lang w:val="en-US"/>
        </w:rPr>
      </w:pPr>
    </w:p>
    <w:p w14:paraId="0DA0E0C7" w14:textId="30DEFDEA" w:rsidR="003C21E8" w:rsidRDefault="00AD2B4E" w:rsidP="00AD2B4E">
      <w:pPr>
        <w:pStyle w:val="NormalWeb"/>
        <w:spacing w:before="0" w:beforeAutospacing="0" w:after="0" w:afterAutospacing="0"/>
        <w:contextualSpacing/>
        <w:mirrorIndents/>
        <w:jc w:val="both"/>
      </w:pPr>
      <w:r w:rsidRPr="00343658">
        <w:rPr>
          <w:b/>
          <w:bCs/>
          <w:lang w:val="en-US"/>
        </w:rPr>
        <w:t>Supp</w:t>
      </w:r>
      <w:r>
        <w:rPr>
          <w:b/>
          <w:bCs/>
          <w:lang w:val="en-US"/>
        </w:rPr>
        <w:t xml:space="preserve">lemental </w:t>
      </w:r>
      <w:r w:rsidRPr="00343658">
        <w:rPr>
          <w:b/>
          <w:bCs/>
          <w:lang w:val="en-US"/>
        </w:rPr>
        <w:t>Table</w:t>
      </w:r>
      <w:r>
        <w:rPr>
          <w:lang w:val="en-US"/>
        </w:rPr>
        <w:t xml:space="preserve"> </w:t>
      </w:r>
      <w:r>
        <w:rPr>
          <w:b/>
          <w:bCs/>
          <w:lang w:val="en-US"/>
        </w:rPr>
        <w:t>2</w:t>
      </w:r>
      <w:r>
        <w:rPr>
          <w:lang w:val="en-US"/>
        </w:rPr>
        <w:t xml:space="preserve">. </w:t>
      </w:r>
      <w:r>
        <w:t>D</w:t>
      </w:r>
      <w:r w:rsidR="003C21E8" w:rsidRPr="003C21E8">
        <w:t>ifferentially represent</w:t>
      </w:r>
      <w:r w:rsidR="003C21E8">
        <w:t>ed</w:t>
      </w:r>
      <w:r w:rsidR="003C21E8" w:rsidRPr="003C21E8">
        <w:t xml:space="preserve"> metagenomic pathways, predicted using a </w:t>
      </w:r>
      <w:proofErr w:type="spellStart"/>
      <w:r w:rsidR="003C21E8" w:rsidRPr="003C21E8">
        <w:t>PICRUSt</w:t>
      </w:r>
      <w:proofErr w:type="spellEnd"/>
      <w:r w:rsidR="003C21E8" w:rsidRPr="003C21E8">
        <w:t xml:space="preserve"> bioinformatics software package. </w:t>
      </w:r>
      <w:r w:rsidR="003C21E8" w:rsidRPr="003C21E8">
        <w:rPr>
          <w:b/>
          <w:bCs/>
        </w:rPr>
        <w:t>Sheet1</w:t>
      </w:r>
      <w:r w:rsidR="003C21E8" w:rsidRPr="003C21E8">
        <w:t xml:space="preserve"> presents 165 predicted pathways, significantly differentiated </w:t>
      </w:r>
      <w:r w:rsidR="003C21E8">
        <w:t>by</w:t>
      </w:r>
      <w:r w:rsidR="003C21E8" w:rsidRPr="003C21E8">
        <w:t xml:space="preserve"> comparing three vaginal sampling sites </w:t>
      </w:r>
      <w:r w:rsidR="003C21E8">
        <w:t>of</w:t>
      </w:r>
      <w:r w:rsidR="003C21E8" w:rsidRPr="003C21E8">
        <w:t xml:space="preserve"> women with T1D with samples </w:t>
      </w:r>
      <w:r w:rsidR="003C21E8">
        <w:t>of</w:t>
      </w:r>
      <w:r w:rsidR="003C21E8" w:rsidRPr="003C21E8">
        <w:t xml:space="preserve"> unaffected women. </w:t>
      </w:r>
      <w:r w:rsidR="003C21E8" w:rsidRPr="003C21E8">
        <w:rPr>
          <w:b/>
          <w:bCs/>
        </w:rPr>
        <w:t>Sheet2</w:t>
      </w:r>
      <w:r w:rsidR="003C21E8" w:rsidRPr="003C21E8">
        <w:t xml:space="preserve"> contains 10 pathways predicted as differentially represented in the rectum swabs. </w:t>
      </w:r>
      <w:r w:rsidR="003C21E8" w:rsidRPr="00A33316">
        <w:rPr>
          <w:b/>
          <w:bCs/>
        </w:rPr>
        <w:t>Sheet 3</w:t>
      </w:r>
      <w:r w:rsidR="003C21E8" w:rsidRPr="003C21E8">
        <w:t xml:space="preserve"> shows the analysis of combined neonatal ear-skin swabs and stool samples. </w:t>
      </w:r>
      <w:r w:rsidR="003C21E8" w:rsidRPr="00A33316">
        <w:rPr>
          <w:b/>
          <w:bCs/>
        </w:rPr>
        <w:t>Sheet 4</w:t>
      </w:r>
      <w:r w:rsidR="003C21E8" w:rsidRPr="003C21E8">
        <w:t xml:space="preserve"> presents pathways predicted to differ depending on maternal disease status regarding neonatal stool samples. </w:t>
      </w:r>
      <w:r w:rsidR="003C21E8" w:rsidRPr="00A33316">
        <w:rPr>
          <w:b/>
          <w:bCs/>
        </w:rPr>
        <w:t>Sheet5</w:t>
      </w:r>
      <w:r w:rsidR="003C21E8" w:rsidRPr="003C21E8">
        <w:t xml:space="preserve"> shows pathways of ear-skin swabs differently represented in neonates born to T1D and unaffected mothers. The influence of mode of delivery on pathways prediction is presented in </w:t>
      </w:r>
      <w:r w:rsidR="003C21E8" w:rsidRPr="00A33316">
        <w:rPr>
          <w:b/>
          <w:bCs/>
        </w:rPr>
        <w:t>Sheet6</w:t>
      </w:r>
      <w:r w:rsidR="003C21E8" w:rsidRPr="003C21E8">
        <w:t>.</w:t>
      </w:r>
    </w:p>
    <w:p w14:paraId="75BFDA36" w14:textId="77777777" w:rsidR="00AD2B4E" w:rsidRDefault="00AD2B4E" w:rsidP="00AD2B4E">
      <w:pPr>
        <w:pStyle w:val="NormalWeb"/>
        <w:spacing w:before="0" w:beforeAutospacing="0" w:after="0" w:afterAutospacing="0"/>
        <w:contextualSpacing/>
        <w:mirrorIndents/>
        <w:jc w:val="both"/>
      </w:pPr>
    </w:p>
    <w:p w14:paraId="4FDCDBBE" w14:textId="29689D90" w:rsidR="00A33316" w:rsidRDefault="00A33316" w:rsidP="00AD2B4E">
      <w:pPr>
        <w:pStyle w:val="NormalWeb"/>
        <w:spacing w:before="0" w:beforeAutospacing="0" w:after="0" w:afterAutospacing="0"/>
        <w:contextualSpacing/>
        <w:mirrorIndents/>
        <w:jc w:val="both"/>
        <w:rPr>
          <w:lang w:val="en-US"/>
        </w:rPr>
      </w:pPr>
      <w:r w:rsidRPr="00A33316">
        <w:rPr>
          <w:b/>
          <w:bCs/>
          <w:lang w:val="en-US"/>
        </w:rPr>
        <w:t>Supp</w:t>
      </w:r>
      <w:r w:rsidR="00AD2B4E">
        <w:rPr>
          <w:b/>
          <w:bCs/>
          <w:lang w:val="en-US"/>
        </w:rPr>
        <w:t xml:space="preserve">lemental </w:t>
      </w:r>
      <w:r w:rsidRPr="00A33316">
        <w:rPr>
          <w:b/>
          <w:bCs/>
          <w:lang w:val="en-US"/>
        </w:rPr>
        <w:t>Table</w:t>
      </w:r>
      <w:r w:rsidR="00AD2B4E">
        <w:rPr>
          <w:b/>
          <w:bCs/>
          <w:lang w:val="en-US"/>
        </w:rPr>
        <w:t xml:space="preserve"> 3</w:t>
      </w:r>
      <w:r w:rsidR="00AD2B4E">
        <w:rPr>
          <w:lang w:val="en-US"/>
        </w:rPr>
        <w:t>. A</w:t>
      </w:r>
      <w:r w:rsidR="00BC6C5E">
        <w:rPr>
          <w:lang w:val="en-US"/>
        </w:rPr>
        <w:t xml:space="preserve"> </w:t>
      </w:r>
      <w:r w:rsidRPr="00A33316">
        <w:rPr>
          <w:lang w:val="en-US"/>
        </w:rPr>
        <w:t>list of differentially expressed genera associated with T1D (in</w:t>
      </w:r>
      <w:r>
        <w:rPr>
          <w:lang w:val="en-US"/>
        </w:rPr>
        <w:t xml:space="preserve"> accordance with the</w:t>
      </w:r>
      <w:r w:rsidRPr="00A33316">
        <w:rPr>
          <w:lang w:val="en-US"/>
        </w:rPr>
        <w:t xml:space="preserve"> </w:t>
      </w:r>
      <w:proofErr w:type="spellStart"/>
      <w:r w:rsidRPr="00A33316">
        <w:rPr>
          <w:lang w:val="en-US"/>
        </w:rPr>
        <w:t>Table_Differentially</w:t>
      </w:r>
      <w:proofErr w:type="spellEnd"/>
      <w:r w:rsidRPr="00A33316">
        <w:rPr>
          <w:lang w:val="en-US"/>
        </w:rPr>
        <w:t xml:space="preserve"> expressed microbiota (genera) associated with T1D) and their predicted contribution to selected pathways (</w:t>
      </w:r>
      <w:proofErr w:type="spellStart"/>
      <w:r w:rsidRPr="00A33316">
        <w:rPr>
          <w:lang w:val="en-US"/>
        </w:rPr>
        <w:t>PICRUS</w:t>
      </w:r>
      <w:r w:rsidR="0085792B">
        <w:rPr>
          <w:lang w:val="en-US"/>
        </w:rPr>
        <w:t>t</w:t>
      </w:r>
      <w:proofErr w:type="spellEnd"/>
      <w:r w:rsidRPr="00A33316">
        <w:rPr>
          <w:lang w:val="en-US"/>
        </w:rPr>
        <w:t xml:space="preserve">). The 33 metagenomic pathways from </w:t>
      </w:r>
      <w:r w:rsidR="00BC6C5E">
        <w:rPr>
          <w:lang w:val="en-US"/>
        </w:rPr>
        <w:t xml:space="preserve">the </w:t>
      </w:r>
      <w:proofErr w:type="spellStart"/>
      <w:r w:rsidRPr="00A33316">
        <w:rPr>
          <w:lang w:val="en-US"/>
        </w:rPr>
        <w:t>Figure_Top_pathways_shared_maternal</w:t>
      </w:r>
      <w:proofErr w:type="spellEnd"/>
      <w:r w:rsidRPr="00A33316">
        <w:rPr>
          <w:lang w:val="en-US"/>
        </w:rPr>
        <w:t xml:space="preserve">-neonatal dyads were chosen based on the literature and possible microbiome-host effect (listed in </w:t>
      </w:r>
      <w:r w:rsidR="00BC6C5E">
        <w:rPr>
          <w:lang w:val="en-US"/>
        </w:rPr>
        <w:t xml:space="preserve">sheet </w:t>
      </w:r>
      <w:proofErr w:type="spellStart"/>
      <w:r w:rsidR="00BC6C5E" w:rsidRPr="00BC6C5E">
        <w:rPr>
          <w:b/>
          <w:bCs/>
          <w:lang w:val="en-US"/>
        </w:rPr>
        <w:t>pathway_list</w:t>
      </w:r>
      <w:proofErr w:type="spellEnd"/>
      <w:r w:rsidRPr="00A33316">
        <w:rPr>
          <w:lang w:val="en-US"/>
        </w:rPr>
        <w:t xml:space="preserve"> of </w:t>
      </w:r>
      <w:r w:rsidR="00BC6C5E">
        <w:rPr>
          <w:lang w:val="en-US"/>
        </w:rPr>
        <w:t xml:space="preserve">the </w:t>
      </w:r>
      <w:proofErr w:type="spellStart"/>
      <w:r w:rsidR="00BC6C5E">
        <w:rPr>
          <w:lang w:val="en-US"/>
        </w:rPr>
        <w:t>Supp</w:t>
      </w:r>
      <w:r w:rsidRPr="00A33316">
        <w:rPr>
          <w:lang w:val="en-US"/>
        </w:rPr>
        <w:t>Table</w:t>
      </w:r>
      <w:proofErr w:type="spellEnd"/>
      <w:r w:rsidRPr="00A33316">
        <w:rPr>
          <w:lang w:val="en-US"/>
        </w:rPr>
        <w:t xml:space="preserve">). The list of predicted pathways in differentially expressed genera regarding sampling site is presented in </w:t>
      </w:r>
      <w:r w:rsidR="00BC6C5E">
        <w:rPr>
          <w:lang w:val="en-US"/>
        </w:rPr>
        <w:t>s</w:t>
      </w:r>
      <w:r w:rsidRPr="00A33316">
        <w:rPr>
          <w:lang w:val="en-US"/>
        </w:rPr>
        <w:t>heet</w:t>
      </w:r>
      <w:r w:rsidR="00BC6C5E">
        <w:rPr>
          <w:lang w:val="en-US"/>
        </w:rPr>
        <w:t xml:space="preserve"> </w:t>
      </w:r>
      <w:proofErr w:type="spellStart"/>
      <w:r w:rsidR="00BC6C5E" w:rsidRPr="00BC6C5E">
        <w:rPr>
          <w:b/>
          <w:bCs/>
          <w:lang w:val="en-US"/>
        </w:rPr>
        <w:t>taxa_contribution_pathways</w:t>
      </w:r>
      <w:proofErr w:type="spellEnd"/>
      <w:r w:rsidRPr="00A33316">
        <w:rPr>
          <w:lang w:val="en-US"/>
        </w:rPr>
        <w:t xml:space="preserve">. Next, based on presence of particular genus in particular sample from sampling site of interest, its abundance, relative abundance, taxon functional abundance and taxon relative function abundance, the median values of taxon relative function abundance for sample sites were calculated. The </w:t>
      </w:r>
      <w:r w:rsidR="00BC6C5E">
        <w:rPr>
          <w:lang w:val="en-US"/>
        </w:rPr>
        <w:t>s</w:t>
      </w:r>
      <w:r w:rsidRPr="00A33316">
        <w:rPr>
          <w:lang w:val="en-US"/>
        </w:rPr>
        <w:t>heet</w:t>
      </w:r>
      <w:r w:rsidR="00BC6C5E">
        <w:rPr>
          <w:lang w:val="en-US"/>
        </w:rPr>
        <w:t xml:space="preserve"> </w:t>
      </w:r>
      <w:proofErr w:type="spellStart"/>
      <w:r w:rsidR="00BC6C5E" w:rsidRPr="00BC6C5E">
        <w:rPr>
          <w:b/>
          <w:bCs/>
          <w:lang w:val="en-US"/>
        </w:rPr>
        <w:t>taxa_contribution_pathway_value</w:t>
      </w:r>
      <w:proofErr w:type="spellEnd"/>
      <w:r w:rsidRPr="00A33316">
        <w:rPr>
          <w:lang w:val="en-US"/>
        </w:rPr>
        <w:t xml:space="preserve"> presents the median values of taxon relative function abundance regarding mother’s T1D disease status. The medians were calculated only from samples in which selected genus were present. Value “0” stands for lack or minimal presence of selected pathways in selected genus.</w:t>
      </w:r>
      <w:bookmarkEnd w:id="157"/>
    </w:p>
    <w:p w14:paraId="6212561A" w14:textId="77777777" w:rsidR="00AD2B4E" w:rsidRPr="003C21E8" w:rsidRDefault="00AD2B4E" w:rsidP="00AD2B4E">
      <w:pPr>
        <w:pStyle w:val="NormalWeb"/>
        <w:spacing w:before="0" w:beforeAutospacing="0" w:after="0" w:afterAutospacing="0"/>
        <w:contextualSpacing/>
        <w:mirrorIndents/>
        <w:jc w:val="both"/>
        <w:rPr>
          <w:lang w:val="en-US"/>
        </w:rPr>
      </w:pPr>
    </w:p>
    <w:p w14:paraId="6B0D441F" w14:textId="20E97B55" w:rsidR="00654815" w:rsidRDefault="00AD2B4E" w:rsidP="00AD2B4E">
      <w:pPr>
        <w:rPr>
          <w:lang w:val="en-US"/>
        </w:rPr>
      </w:pPr>
      <w:r>
        <w:rPr>
          <w:lang w:val="en-US"/>
        </w:rPr>
        <w:br w:type="page"/>
      </w:r>
    </w:p>
    <w:p w14:paraId="7DDF1CBE" w14:textId="77777777" w:rsidR="00654815" w:rsidRPr="00C75E9F" w:rsidRDefault="00654815" w:rsidP="00654815">
      <w:pPr>
        <w:spacing w:after="0" w:line="480" w:lineRule="auto"/>
        <w:rPr>
          <w:rFonts w:ascii="Times New Roman" w:hAnsi="Times New Roman" w:cs="Times New Roman"/>
          <w:b/>
          <w:sz w:val="24"/>
          <w:szCs w:val="24"/>
          <w:lang w:val="en-US"/>
        </w:rPr>
      </w:pPr>
      <w:commentRangeStart w:id="163"/>
      <w:r w:rsidRPr="00C75E9F">
        <w:rPr>
          <w:rFonts w:ascii="Times New Roman" w:hAnsi="Times New Roman" w:cs="Times New Roman"/>
          <w:b/>
          <w:sz w:val="24"/>
          <w:szCs w:val="24"/>
          <w:lang w:val="en-US"/>
        </w:rPr>
        <w:lastRenderedPageBreak/>
        <w:t>References</w:t>
      </w:r>
      <w:commentRangeEnd w:id="163"/>
      <w:r>
        <w:rPr>
          <w:rStyle w:val="CommentReference"/>
        </w:rPr>
        <w:commentReference w:id="163"/>
      </w:r>
    </w:p>
    <w:p w14:paraId="735EA659" w14:textId="77777777" w:rsidR="00654815" w:rsidRPr="00C75E9F" w:rsidRDefault="00654815" w:rsidP="00654815">
      <w:pPr>
        <w:spacing w:after="0" w:line="240" w:lineRule="auto"/>
        <w:contextualSpacing/>
        <w:mirrorIndents/>
        <w:jc w:val="both"/>
        <w:rPr>
          <w:rFonts w:ascii="Times New Roman" w:hAnsi="Times New Roman" w:cs="Times New Roman"/>
          <w:b/>
          <w:sz w:val="24"/>
          <w:szCs w:val="24"/>
          <w:lang w:val="en-US"/>
        </w:rPr>
      </w:pPr>
    </w:p>
    <w:p w14:paraId="112091F5"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Aagaard K, Ma J, Antony KM, Ganu R, Petrosino J, </w:t>
      </w:r>
      <w:proofErr w:type="spellStart"/>
      <w:r w:rsidRPr="00C75E9F">
        <w:rPr>
          <w:rFonts w:ascii="Times New Roman" w:hAnsi="Times New Roman" w:cs="Times New Roman"/>
          <w:sz w:val="24"/>
          <w:szCs w:val="24"/>
          <w:lang w:val="en-US"/>
        </w:rPr>
        <w:t>Versalovic</w:t>
      </w:r>
      <w:proofErr w:type="spellEnd"/>
      <w:r w:rsidRPr="00C75E9F">
        <w:rPr>
          <w:rFonts w:ascii="Times New Roman" w:hAnsi="Times New Roman" w:cs="Times New Roman"/>
          <w:sz w:val="24"/>
          <w:szCs w:val="24"/>
          <w:lang w:val="en-US"/>
        </w:rPr>
        <w:t xml:space="preserve"> J. The placenta harbors a unique microbiome. Sci </w:t>
      </w:r>
      <w:proofErr w:type="spellStart"/>
      <w:r w:rsidRPr="00C75E9F">
        <w:rPr>
          <w:rFonts w:ascii="Times New Roman" w:hAnsi="Times New Roman" w:cs="Times New Roman"/>
          <w:sz w:val="24"/>
          <w:szCs w:val="24"/>
          <w:lang w:val="en-US"/>
        </w:rPr>
        <w:t>Transl</w:t>
      </w:r>
      <w:proofErr w:type="spellEnd"/>
      <w:r w:rsidRPr="00C75E9F">
        <w:rPr>
          <w:rFonts w:ascii="Times New Roman" w:hAnsi="Times New Roman" w:cs="Times New Roman"/>
          <w:sz w:val="24"/>
          <w:szCs w:val="24"/>
          <w:lang w:val="en-US"/>
        </w:rPr>
        <w:t xml:space="preserve"> Med. 2014 May 21;6(237):237ra65.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10.1126/scitranslmed.3008599. PMID: 24848255; PMCID: PMC4929217. </w:t>
      </w:r>
    </w:p>
    <w:p w14:paraId="298C0D97"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CF22C6C"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Aagaard, Kjersti M. “Mode of delivery and pondering potential sources of the neonatal microbiome.” </w:t>
      </w:r>
      <w:proofErr w:type="spellStart"/>
      <w:r w:rsidRPr="00C75E9F">
        <w:rPr>
          <w:rFonts w:ascii="Times New Roman" w:hAnsi="Times New Roman" w:cs="Times New Roman"/>
          <w:i/>
          <w:iCs/>
          <w:sz w:val="24"/>
          <w:szCs w:val="24"/>
          <w:lang w:val="en-US"/>
        </w:rPr>
        <w:t>EBioMedicine</w:t>
      </w:r>
      <w:proofErr w:type="spellEnd"/>
      <w:r w:rsidRPr="00C75E9F">
        <w:rPr>
          <w:rFonts w:ascii="Times New Roman" w:hAnsi="Times New Roman" w:cs="Times New Roman"/>
          <w:sz w:val="24"/>
          <w:szCs w:val="24"/>
          <w:lang w:val="en-US"/>
        </w:rPr>
        <w:t xml:space="preserve"> vol. 51 (2020): 102554. </w:t>
      </w:r>
      <w:proofErr w:type="gramStart"/>
      <w:r w:rsidRPr="00C75E9F">
        <w:rPr>
          <w:rFonts w:ascii="Times New Roman" w:hAnsi="Times New Roman" w:cs="Times New Roman"/>
          <w:sz w:val="24"/>
          <w:szCs w:val="24"/>
          <w:lang w:val="en-US"/>
        </w:rPr>
        <w:t>doi:10.1016/j.ebiom</w:t>
      </w:r>
      <w:proofErr w:type="gramEnd"/>
      <w:r w:rsidRPr="00C75E9F">
        <w:rPr>
          <w:rFonts w:ascii="Times New Roman" w:hAnsi="Times New Roman" w:cs="Times New Roman"/>
          <w:sz w:val="24"/>
          <w:szCs w:val="24"/>
          <w:lang w:val="en-US"/>
        </w:rPr>
        <w:t>.2019.11.015</w:t>
      </w:r>
    </w:p>
    <w:p w14:paraId="719F31E1"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03496E51"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Bäckhed</w:t>
      </w:r>
      <w:proofErr w:type="spellEnd"/>
      <w:r w:rsidRPr="00C75E9F">
        <w:rPr>
          <w:rFonts w:ascii="Times New Roman" w:hAnsi="Times New Roman" w:cs="Times New Roman"/>
          <w:sz w:val="24"/>
          <w:szCs w:val="24"/>
          <w:lang w:val="en-US"/>
        </w:rPr>
        <w:t xml:space="preserve">, F. et al. Dynamics and stabilization of the human gut microbiome during the first year of life. Cell Host Microbe 17, 690–703 (2015).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10.1016/j.chom.2015.04.004. Erratum in: Cell Host Microbe. 2015 Jun 10;17(6):852. Jun, Wang [corrected to Wang, Jun]. Erratum in: Cell Host Microbe. 2015 Jun 10;17(6):852. PMID: 25974306.</w:t>
      </w:r>
    </w:p>
    <w:p w14:paraId="3319CA5B"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F74CFFC"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Brown, C. T. et al. Gut microbiome metagenomics analysis suggests a functional model for the development of autoimmunity for type 1 diabetes. </w:t>
      </w:r>
      <w:proofErr w:type="spellStart"/>
      <w:r w:rsidRPr="00C75E9F">
        <w:rPr>
          <w:rFonts w:ascii="Times New Roman" w:hAnsi="Times New Roman" w:cs="Times New Roman"/>
          <w:sz w:val="24"/>
          <w:szCs w:val="24"/>
          <w:lang w:val="en-US"/>
        </w:rPr>
        <w:t>PLoS</w:t>
      </w:r>
      <w:proofErr w:type="spellEnd"/>
      <w:r w:rsidRPr="00C75E9F">
        <w:rPr>
          <w:rFonts w:ascii="Times New Roman" w:hAnsi="Times New Roman" w:cs="Times New Roman"/>
          <w:sz w:val="24"/>
          <w:szCs w:val="24"/>
          <w:lang w:val="en-US"/>
        </w:rPr>
        <w:t xml:space="preserve"> ONE 6, e25792 (2011).</w:t>
      </w:r>
    </w:p>
    <w:p w14:paraId="3F5BFFF7"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477785AA"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Chu DM, Ma J, Prince AL, Antony KM, Seferovic MD, Aagaard KM. Maturation of the infant microbiome community structure and function across multiple body sites and in relation to mode of delivery. Nat.Med.2017.doi:10.1038/nm.4272.</w:t>
      </w:r>
    </w:p>
    <w:p w14:paraId="4F4FA9EB"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3E366A12" w14:textId="77777777" w:rsidR="00654815" w:rsidRPr="00C75E9F" w:rsidRDefault="00654815" w:rsidP="00654815">
      <w:pPr>
        <w:pStyle w:val="NormalWeb"/>
        <w:spacing w:before="0" w:beforeAutospacing="0" w:after="0" w:afterAutospacing="0"/>
        <w:contextualSpacing/>
        <w:mirrorIndents/>
        <w:jc w:val="both"/>
      </w:pPr>
      <w:r w:rsidRPr="00C75E9F">
        <w:t xml:space="preserve">Coker MO, Hoen AG, Dade E, Lundgren S, Li Z, Wong AD, Zens MS, Palys TJ, Morrison HG, </w:t>
      </w:r>
      <w:proofErr w:type="spellStart"/>
      <w:r w:rsidRPr="00C75E9F">
        <w:t>Sogin</w:t>
      </w:r>
      <w:proofErr w:type="spellEnd"/>
      <w:r w:rsidRPr="00C75E9F">
        <w:t xml:space="preserve"> ML, Baker ER, </w:t>
      </w:r>
      <w:proofErr w:type="spellStart"/>
      <w:r w:rsidRPr="00C75E9F">
        <w:t>Karagas</w:t>
      </w:r>
      <w:proofErr w:type="spellEnd"/>
      <w:r w:rsidRPr="00C75E9F">
        <w:t xml:space="preserve"> MR, Madan JC. Specific class of intrapartum antibiotics relates to maturation of the infant gut microbiota: a prospective cohort study. BJOG. 2020 Jan;127(2):217-227. </w:t>
      </w:r>
      <w:proofErr w:type="spellStart"/>
      <w:r w:rsidRPr="00C75E9F">
        <w:t>doi</w:t>
      </w:r>
      <w:proofErr w:type="spellEnd"/>
      <w:r w:rsidRPr="00C75E9F">
        <w:t xml:space="preserve">: 10.1111/1471-0528.15799. </w:t>
      </w:r>
      <w:proofErr w:type="spellStart"/>
      <w:r w:rsidRPr="00C75E9F">
        <w:t>Epub</w:t>
      </w:r>
      <w:proofErr w:type="spellEnd"/>
      <w:r w:rsidRPr="00C75E9F">
        <w:t xml:space="preserve"> 2019 Jun 5. PMID: 31006170; PMCID: PMC6803026.</w:t>
      </w:r>
    </w:p>
    <w:p w14:paraId="48901C3D" w14:textId="77777777" w:rsidR="00654815" w:rsidRPr="00C75E9F" w:rsidRDefault="00654815" w:rsidP="00654815">
      <w:pPr>
        <w:pStyle w:val="NormalWeb"/>
        <w:spacing w:before="0" w:beforeAutospacing="0" w:after="0" w:afterAutospacing="0"/>
        <w:contextualSpacing/>
        <w:mirrorIndents/>
        <w:jc w:val="both"/>
      </w:pPr>
    </w:p>
    <w:p w14:paraId="5B9838FC" w14:textId="77777777" w:rsidR="00654815" w:rsidRPr="00C75E9F" w:rsidRDefault="00654815" w:rsidP="00654815">
      <w:pPr>
        <w:pStyle w:val="NormalWeb"/>
        <w:spacing w:before="0" w:beforeAutospacing="0" w:after="0" w:afterAutospacing="0"/>
        <w:contextualSpacing/>
        <w:mirrorIndents/>
        <w:jc w:val="both"/>
      </w:pPr>
      <w:r w:rsidRPr="00C75E9F">
        <w:t xml:space="preserve">de Groot PF, Belzer C, Aydin Ö, Levin E, Levels JH, </w:t>
      </w:r>
      <w:proofErr w:type="spellStart"/>
      <w:r w:rsidRPr="00C75E9F">
        <w:t>Aalvink</w:t>
      </w:r>
      <w:proofErr w:type="spellEnd"/>
      <w:r w:rsidRPr="00C75E9F">
        <w:t xml:space="preserve"> S, Boot F, Holleman F, van Raalte DH, Scheithauer TP, Simsek S, Schaap FG, Olde </w:t>
      </w:r>
      <w:proofErr w:type="spellStart"/>
      <w:r w:rsidRPr="00C75E9F">
        <w:t>Damink</w:t>
      </w:r>
      <w:proofErr w:type="spellEnd"/>
      <w:r w:rsidRPr="00C75E9F">
        <w:t xml:space="preserve"> SWM, Roep BO, Hoekstra JB, de Vos WM, </w:t>
      </w:r>
      <w:proofErr w:type="spellStart"/>
      <w:r w:rsidRPr="00C75E9F">
        <w:t>Nieuwdorp</w:t>
      </w:r>
      <w:proofErr w:type="spellEnd"/>
      <w:r w:rsidRPr="00C75E9F">
        <w:t xml:space="preserve"> M. Distinct </w:t>
      </w:r>
      <w:proofErr w:type="spellStart"/>
      <w:r w:rsidRPr="00C75E9F">
        <w:t>fecal</w:t>
      </w:r>
      <w:proofErr w:type="spellEnd"/>
      <w:r w:rsidRPr="00C75E9F">
        <w:t xml:space="preserve"> and oral microbiota composition in human type 1 diabetes, an observational study. </w:t>
      </w:r>
      <w:proofErr w:type="spellStart"/>
      <w:r w:rsidRPr="00C75E9F">
        <w:t>PLoS</w:t>
      </w:r>
      <w:proofErr w:type="spellEnd"/>
      <w:r w:rsidRPr="00C75E9F">
        <w:t xml:space="preserve"> One. 2017 Dec 6;12(12</w:t>
      </w:r>
      <w:proofErr w:type="gramStart"/>
      <w:r w:rsidRPr="00C75E9F">
        <w:t>):e</w:t>
      </w:r>
      <w:proofErr w:type="gramEnd"/>
      <w:r w:rsidRPr="00C75E9F">
        <w:t xml:space="preserve">0188475. </w:t>
      </w:r>
      <w:proofErr w:type="spellStart"/>
      <w:r w:rsidRPr="00C75E9F">
        <w:t>doi</w:t>
      </w:r>
      <w:proofErr w:type="spellEnd"/>
      <w:r w:rsidRPr="00C75E9F">
        <w:t>: 10.1371/journal.pone.0188475. PMID: 29211757; PMCID: PMC5718513.</w:t>
      </w:r>
    </w:p>
    <w:p w14:paraId="79CEF9CE" w14:textId="77777777" w:rsidR="00654815" w:rsidRPr="00C75E9F" w:rsidRDefault="00654815" w:rsidP="00654815">
      <w:pPr>
        <w:pStyle w:val="NormalWeb"/>
        <w:spacing w:before="0" w:beforeAutospacing="0" w:after="0" w:afterAutospacing="0"/>
        <w:contextualSpacing/>
        <w:mirrorIndents/>
        <w:jc w:val="both"/>
      </w:pPr>
    </w:p>
    <w:p w14:paraId="14524102" w14:textId="77777777" w:rsidR="00654815" w:rsidRPr="00C75E9F" w:rsidRDefault="00654815" w:rsidP="00654815">
      <w:pPr>
        <w:pStyle w:val="NormalWeb"/>
        <w:spacing w:before="0" w:beforeAutospacing="0" w:after="0" w:afterAutospacing="0"/>
        <w:contextualSpacing/>
        <w:mirrorIndents/>
        <w:jc w:val="both"/>
        <w:rPr>
          <w:rStyle w:val="Hyperlink"/>
        </w:rPr>
      </w:pPr>
      <w:proofErr w:type="spellStart"/>
      <w:r w:rsidRPr="00C75E9F">
        <w:t>Dobbler</w:t>
      </w:r>
      <w:proofErr w:type="spellEnd"/>
      <w:r w:rsidRPr="00C75E9F">
        <w:t xml:space="preserve">, P., Mai, V., </w:t>
      </w:r>
      <w:proofErr w:type="spellStart"/>
      <w:r w:rsidRPr="00C75E9F">
        <w:t>Procianoy</w:t>
      </w:r>
      <w:proofErr w:type="spellEnd"/>
      <w:r w:rsidRPr="00C75E9F">
        <w:t xml:space="preserve">, R.S. et al. The vaginal microbial communities of healthy expectant Brazilian mothers and its correlation with the </w:t>
      </w:r>
      <w:proofErr w:type="spellStart"/>
      <w:r w:rsidRPr="00C75E9F">
        <w:t>newborn’s</w:t>
      </w:r>
      <w:proofErr w:type="spellEnd"/>
      <w:r w:rsidRPr="00C75E9F">
        <w:t xml:space="preserve"> gut colonization. World J </w:t>
      </w:r>
      <w:proofErr w:type="spellStart"/>
      <w:r w:rsidRPr="00C75E9F">
        <w:t>Microbiol</w:t>
      </w:r>
      <w:proofErr w:type="spellEnd"/>
      <w:r w:rsidRPr="00C75E9F">
        <w:t xml:space="preserve"> </w:t>
      </w:r>
      <w:proofErr w:type="spellStart"/>
      <w:r w:rsidRPr="00C75E9F">
        <w:t>Biotechnol</w:t>
      </w:r>
      <w:proofErr w:type="spellEnd"/>
      <w:r w:rsidRPr="00C75E9F">
        <w:t xml:space="preserve"> 35, 159 (2019). </w:t>
      </w:r>
      <w:r w:rsidRPr="006F7C29">
        <w:t>https://doi.org/10.1007/s11274-019-2737-3</w:t>
      </w:r>
    </w:p>
    <w:p w14:paraId="3294B63B" w14:textId="77777777" w:rsidR="00654815" w:rsidRPr="00C75E9F" w:rsidRDefault="00654815" w:rsidP="00654815">
      <w:pPr>
        <w:pStyle w:val="NormalWeb"/>
        <w:spacing w:before="0" w:beforeAutospacing="0" w:after="0" w:afterAutospacing="0"/>
        <w:contextualSpacing/>
        <w:mirrorIndents/>
        <w:jc w:val="both"/>
      </w:pPr>
    </w:p>
    <w:p w14:paraId="0E1FBA5F" w14:textId="77777777" w:rsidR="00654815" w:rsidRDefault="00654815" w:rsidP="00654815">
      <w:pPr>
        <w:pStyle w:val="NormalWeb"/>
        <w:spacing w:before="0" w:beforeAutospacing="0" w:after="0" w:afterAutospacing="0"/>
        <w:contextualSpacing/>
        <w:mirrorIndents/>
        <w:jc w:val="both"/>
      </w:pPr>
      <w:r w:rsidRPr="00C75E9F">
        <w:t xml:space="preserve">Dominguez-Bello MG, Costello EK, Contreras M, </w:t>
      </w:r>
      <w:proofErr w:type="spellStart"/>
      <w:r w:rsidRPr="00C75E9F">
        <w:t>Magris</w:t>
      </w:r>
      <w:proofErr w:type="spellEnd"/>
      <w:r w:rsidRPr="00C75E9F">
        <w:t xml:space="preserve"> M, Hidalgo G, </w:t>
      </w:r>
      <w:proofErr w:type="spellStart"/>
      <w:r w:rsidRPr="00C75E9F">
        <w:t>Fierer</w:t>
      </w:r>
      <w:proofErr w:type="spellEnd"/>
      <w:r w:rsidRPr="00C75E9F">
        <w:t xml:space="preserve"> N, Knight R. Delivery mode shapes the acquisition and structure of the initial microbiota across multiple body habitats in </w:t>
      </w:r>
      <w:proofErr w:type="spellStart"/>
      <w:r w:rsidRPr="00C75E9F">
        <w:t>newborns</w:t>
      </w:r>
      <w:proofErr w:type="spellEnd"/>
      <w:r w:rsidRPr="00C75E9F">
        <w:t xml:space="preserve">. Proc Natl </w:t>
      </w:r>
      <w:proofErr w:type="spellStart"/>
      <w:r w:rsidRPr="00C75E9F">
        <w:t>Acad</w:t>
      </w:r>
      <w:proofErr w:type="spellEnd"/>
      <w:r w:rsidRPr="00C75E9F">
        <w:t xml:space="preserve"> Sci U S A. 2010 Jun 29;107(26):11971-5. </w:t>
      </w:r>
      <w:proofErr w:type="spellStart"/>
      <w:r w:rsidRPr="00C75E9F">
        <w:t>doi</w:t>
      </w:r>
      <w:proofErr w:type="spellEnd"/>
      <w:r w:rsidRPr="00C75E9F">
        <w:t xml:space="preserve">: 10.1073/pnas.1002601107. </w:t>
      </w:r>
      <w:proofErr w:type="spellStart"/>
      <w:r w:rsidRPr="00C75E9F">
        <w:t>Epub</w:t>
      </w:r>
      <w:proofErr w:type="spellEnd"/>
      <w:r w:rsidRPr="00C75E9F">
        <w:t xml:space="preserve"> 2010 Jun 21. PMID: 20566857; PMCID: PMC2900693.</w:t>
      </w:r>
    </w:p>
    <w:p w14:paraId="723D862E" w14:textId="77777777" w:rsidR="00654815" w:rsidRPr="00C75E9F" w:rsidRDefault="00654815" w:rsidP="00654815">
      <w:pPr>
        <w:pStyle w:val="NormalWeb"/>
        <w:spacing w:before="0" w:beforeAutospacing="0" w:after="0" w:afterAutospacing="0"/>
        <w:contextualSpacing/>
        <w:mirrorIndents/>
        <w:jc w:val="both"/>
      </w:pPr>
    </w:p>
    <w:p w14:paraId="3D519157"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Drell T, </w:t>
      </w:r>
      <w:proofErr w:type="spellStart"/>
      <w:r w:rsidRPr="00C75E9F">
        <w:rPr>
          <w:rFonts w:ascii="Times New Roman" w:hAnsi="Times New Roman" w:cs="Times New Roman"/>
          <w:sz w:val="24"/>
          <w:szCs w:val="24"/>
          <w:lang w:val="en-US"/>
        </w:rPr>
        <w:t>Štšepetova</w:t>
      </w:r>
      <w:proofErr w:type="spellEnd"/>
      <w:r w:rsidRPr="00C75E9F">
        <w:rPr>
          <w:rFonts w:ascii="Times New Roman" w:hAnsi="Times New Roman" w:cs="Times New Roman"/>
          <w:sz w:val="24"/>
          <w:szCs w:val="24"/>
          <w:lang w:val="en-US"/>
        </w:rPr>
        <w:t xml:space="preserve"> J, </w:t>
      </w:r>
      <w:proofErr w:type="spellStart"/>
      <w:r w:rsidRPr="00C75E9F">
        <w:rPr>
          <w:rFonts w:ascii="Times New Roman" w:hAnsi="Times New Roman" w:cs="Times New Roman"/>
          <w:sz w:val="24"/>
          <w:szCs w:val="24"/>
          <w:lang w:val="en-US"/>
        </w:rPr>
        <w:t>Simm</w:t>
      </w:r>
      <w:proofErr w:type="spellEnd"/>
      <w:r w:rsidRPr="00C75E9F">
        <w:rPr>
          <w:rFonts w:ascii="Times New Roman" w:hAnsi="Times New Roman" w:cs="Times New Roman"/>
          <w:sz w:val="24"/>
          <w:szCs w:val="24"/>
          <w:lang w:val="en-US"/>
        </w:rPr>
        <w:t xml:space="preserve"> J, Rull K, </w:t>
      </w:r>
      <w:proofErr w:type="spellStart"/>
      <w:r w:rsidRPr="00C75E9F">
        <w:rPr>
          <w:rFonts w:ascii="Times New Roman" w:hAnsi="Times New Roman" w:cs="Times New Roman"/>
          <w:sz w:val="24"/>
          <w:szCs w:val="24"/>
          <w:lang w:val="en-US"/>
        </w:rPr>
        <w:t>Aleksejeva</w:t>
      </w:r>
      <w:proofErr w:type="spellEnd"/>
      <w:r w:rsidRPr="00C75E9F">
        <w:rPr>
          <w:rFonts w:ascii="Times New Roman" w:hAnsi="Times New Roman" w:cs="Times New Roman"/>
          <w:sz w:val="24"/>
          <w:szCs w:val="24"/>
          <w:lang w:val="en-US"/>
        </w:rPr>
        <w:t xml:space="preserve"> A, Antson A, Tillmann V, </w:t>
      </w:r>
      <w:proofErr w:type="spellStart"/>
      <w:r w:rsidRPr="00C75E9F">
        <w:rPr>
          <w:rFonts w:ascii="Times New Roman" w:hAnsi="Times New Roman" w:cs="Times New Roman"/>
          <w:sz w:val="24"/>
          <w:szCs w:val="24"/>
          <w:lang w:val="en-US"/>
        </w:rPr>
        <w:t>Metsis</w:t>
      </w:r>
      <w:proofErr w:type="spellEnd"/>
      <w:r w:rsidRPr="00C75E9F">
        <w:rPr>
          <w:rFonts w:ascii="Times New Roman" w:hAnsi="Times New Roman" w:cs="Times New Roman"/>
          <w:sz w:val="24"/>
          <w:szCs w:val="24"/>
          <w:lang w:val="en-US"/>
        </w:rPr>
        <w:t xml:space="preserve"> M, Sepp E, </w:t>
      </w:r>
      <w:proofErr w:type="spellStart"/>
      <w:r w:rsidRPr="00C75E9F">
        <w:rPr>
          <w:rFonts w:ascii="Times New Roman" w:hAnsi="Times New Roman" w:cs="Times New Roman"/>
          <w:sz w:val="24"/>
          <w:szCs w:val="24"/>
          <w:lang w:val="en-US"/>
        </w:rPr>
        <w:t>Salumets</w:t>
      </w:r>
      <w:proofErr w:type="spellEnd"/>
      <w:r w:rsidRPr="00C75E9F">
        <w:rPr>
          <w:rFonts w:ascii="Times New Roman" w:hAnsi="Times New Roman" w:cs="Times New Roman"/>
          <w:sz w:val="24"/>
          <w:szCs w:val="24"/>
          <w:lang w:val="en-US"/>
        </w:rPr>
        <w:t xml:space="preserve"> A, </w:t>
      </w:r>
      <w:proofErr w:type="spellStart"/>
      <w:r w:rsidRPr="00C75E9F">
        <w:rPr>
          <w:rFonts w:ascii="Times New Roman" w:hAnsi="Times New Roman" w:cs="Times New Roman"/>
          <w:sz w:val="24"/>
          <w:szCs w:val="24"/>
          <w:lang w:val="en-US"/>
        </w:rPr>
        <w:t>Mändar</w:t>
      </w:r>
      <w:proofErr w:type="spellEnd"/>
      <w:r w:rsidRPr="00C75E9F">
        <w:rPr>
          <w:rFonts w:ascii="Times New Roman" w:hAnsi="Times New Roman" w:cs="Times New Roman"/>
          <w:sz w:val="24"/>
          <w:szCs w:val="24"/>
          <w:lang w:val="en-US"/>
        </w:rPr>
        <w:t xml:space="preserve"> R. The Influence of Different Maternal Microbial Communities on the Development of Infant Gut and Oral Microbiota. Sci Rep. 2017 Aug 30;7(1):9940.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10.1038/s41598-017-09278-y. PMID: 28855595; PMCID: PMC5577157. </w:t>
      </w:r>
    </w:p>
    <w:p w14:paraId="7D418F8B"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572CB8A3"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lastRenderedPageBreak/>
        <w:t>Eslami, M et al. “Dietary pattern, colonic microbiota and immunometabolism interaction: new frontiers for diabetes mellitus and related disorders.” Diabetic medicine: a journal of the British Diabetic Association, e14415. 6 Oct. 2020, doi:10.1111/dme.14415</w:t>
      </w:r>
    </w:p>
    <w:p w14:paraId="69B429D7"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3FB61B23" w14:textId="77777777" w:rsidR="00654815" w:rsidRDefault="00654815" w:rsidP="00654815">
      <w:pPr>
        <w:pStyle w:val="NormalWeb"/>
        <w:spacing w:before="0" w:beforeAutospacing="0" w:after="0" w:afterAutospacing="0"/>
        <w:contextualSpacing/>
        <w:mirrorIndents/>
        <w:jc w:val="both"/>
      </w:pPr>
      <w:proofErr w:type="spellStart"/>
      <w:r w:rsidRPr="00C75E9F">
        <w:t>Endesfelder</w:t>
      </w:r>
      <w:proofErr w:type="spellEnd"/>
      <w:r w:rsidRPr="00C75E9F">
        <w:t xml:space="preserve"> D, </w:t>
      </w:r>
      <w:proofErr w:type="spellStart"/>
      <w:r w:rsidRPr="00C75E9F">
        <w:t>zu</w:t>
      </w:r>
      <w:proofErr w:type="spellEnd"/>
      <w:r w:rsidRPr="00C75E9F">
        <w:t xml:space="preserve"> Castell W, </w:t>
      </w:r>
      <w:proofErr w:type="spellStart"/>
      <w:r w:rsidRPr="00C75E9F">
        <w:t>Ardissone</w:t>
      </w:r>
      <w:proofErr w:type="spellEnd"/>
      <w:r w:rsidRPr="00C75E9F">
        <w:t xml:space="preserve"> A, Davis-Richardson AG, Achenbach P, Hagen M, Pflueger M, Gano KA, Fagen JR, Drew JC, Brown CT, </w:t>
      </w:r>
      <w:proofErr w:type="spellStart"/>
      <w:r w:rsidRPr="00C75E9F">
        <w:t>Kolaczkowski</w:t>
      </w:r>
      <w:proofErr w:type="spellEnd"/>
      <w:r w:rsidRPr="00C75E9F">
        <w:t xml:space="preserve"> B, Atkinson M, Schatz D, Bonifacio E, Triplett EW, Ziegler AG. Compromised gut microbiota networks in children with anti-islet cell autoimmunity. Diabetes. 2014 Jun;63(6):2006-14. </w:t>
      </w:r>
      <w:proofErr w:type="spellStart"/>
      <w:r w:rsidRPr="00C75E9F">
        <w:t>doi</w:t>
      </w:r>
      <w:proofErr w:type="spellEnd"/>
      <w:r w:rsidRPr="00C75E9F">
        <w:t xml:space="preserve">: 10.2337/db13-1676. </w:t>
      </w:r>
      <w:proofErr w:type="spellStart"/>
      <w:r w:rsidRPr="00C75E9F">
        <w:t>Epub</w:t>
      </w:r>
      <w:proofErr w:type="spellEnd"/>
      <w:r w:rsidRPr="00C75E9F">
        <w:t xml:space="preserve"> 2014 Mar 7. PMID: 24608442.</w:t>
      </w:r>
    </w:p>
    <w:p w14:paraId="483BD51F" w14:textId="77777777" w:rsidR="00654815" w:rsidRDefault="00654815" w:rsidP="00654815">
      <w:pPr>
        <w:pStyle w:val="NormalWeb"/>
        <w:spacing w:before="0" w:beforeAutospacing="0" w:after="0" w:afterAutospacing="0"/>
        <w:contextualSpacing/>
        <w:mirrorIndents/>
        <w:jc w:val="both"/>
      </w:pPr>
    </w:p>
    <w:p w14:paraId="3A6BE413" w14:textId="77777777" w:rsidR="00654815" w:rsidRPr="00C75E9F" w:rsidRDefault="00654815" w:rsidP="00654815">
      <w:pPr>
        <w:pStyle w:val="NormalWeb"/>
        <w:spacing w:before="0" w:beforeAutospacing="0" w:after="0" w:afterAutospacing="0"/>
        <w:contextualSpacing/>
        <w:mirrorIndents/>
        <w:jc w:val="both"/>
      </w:pPr>
      <w:r w:rsidRPr="00667EAF">
        <w:t xml:space="preserve">Fan Y, Pedersen O. Gut microbiota in human metabolic health and disease. Nat Rev </w:t>
      </w:r>
      <w:proofErr w:type="spellStart"/>
      <w:r w:rsidRPr="00667EAF">
        <w:t>Microbiol</w:t>
      </w:r>
      <w:proofErr w:type="spellEnd"/>
      <w:r w:rsidRPr="00667EAF">
        <w:t xml:space="preserve">. 2021 Jan;19(1):55-71. </w:t>
      </w:r>
      <w:proofErr w:type="spellStart"/>
      <w:r w:rsidRPr="00667EAF">
        <w:t>doi</w:t>
      </w:r>
      <w:proofErr w:type="spellEnd"/>
      <w:r w:rsidRPr="00667EAF">
        <w:t xml:space="preserve">: 10.1038/s41579-020-0433-9. </w:t>
      </w:r>
      <w:proofErr w:type="spellStart"/>
      <w:r w:rsidRPr="00667EAF">
        <w:t>Epub</w:t>
      </w:r>
      <w:proofErr w:type="spellEnd"/>
      <w:r w:rsidRPr="00667EAF">
        <w:t xml:space="preserve"> 2020 Sep 4. PMID: 32887946.</w:t>
      </w:r>
    </w:p>
    <w:p w14:paraId="58197043" w14:textId="77777777" w:rsidR="00654815" w:rsidRPr="00C75E9F" w:rsidRDefault="00654815" w:rsidP="00654815">
      <w:pPr>
        <w:pStyle w:val="NormalWeb"/>
        <w:spacing w:before="0" w:beforeAutospacing="0" w:after="0" w:afterAutospacing="0"/>
        <w:contextualSpacing/>
        <w:mirrorIndents/>
        <w:jc w:val="both"/>
      </w:pPr>
    </w:p>
    <w:p w14:paraId="62F49F7E" w14:textId="77777777" w:rsidR="00654815" w:rsidRDefault="00654815" w:rsidP="00654815">
      <w:pPr>
        <w:pStyle w:val="NormalWeb"/>
        <w:spacing w:before="0" w:beforeAutospacing="0" w:after="0" w:afterAutospacing="0"/>
        <w:contextualSpacing/>
        <w:mirrorIndents/>
        <w:jc w:val="both"/>
      </w:pPr>
      <w:r w:rsidRPr="00C75E9F">
        <w:t xml:space="preserve">Ferretti P, </w:t>
      </w:r>
      <w:proofErr w:type="spellStart"/>
      <w:r w:rsidRPr="00C75E9F">
        <w:t>Pasolli</w:t>
      </w:r>
      <w:proofErr w:type="spellEnd"/>
      <w:r w:rsidRPr="00C75E9F">
        <w:t xml:space="preserve"> E, Tett A, Asnicar F, </w:t>
      </w:r>
      <w:proofErr w:type="spellStart"/>
      <w:r w:rsidRPr="00C75E9F">
        <w:t>Gorfer</w:t>
      </w:r>
      <w:proofErr w:type="spellEnd"/>
      <w:r w:rsidRPr="00C75E9F">
        <w:t xml:space="preserve"> V, Fedi S, Armanini F, Truong DT, Manara S, Zolfo M, </w:t>
      </w:r>
      <w:proofErr w:type="spellStart"/>
      <w:r w:rsidRPr="00C75E9F">
        <w:t>Beghini</w:t>
      </w:r>
      <w:proofErr w:type="spellEnd"/>
      <w:r w:rsidRPr="00C75E9F">
        <w:t xml:space="preserve"> F, Bertorelli R, De Sanctis V, </w:t>
      </w:r>
      <w:proofErr w:type="spellStart"/>
      <w:r w:rsidRPr="00C75E9F">
        <w:t>Bariletti</w:t>
      </w:r>
      <w:proofErr w:type="spellEnd"/>
      <w:r w:rsidRPr="00C75E9F">
        <w:t xml:space="preserve"> I, Canto R, Clementi R, Cologna M, </w:t>
      </w:r>
      <w:proofErr w:type="spellStart"/>
      <w:r w:rsidRPr="00C75E9F">
        <w:t>Crifò</w:t>
      </w:r>
      <w:proofErr w:type="spellEnd"/>
      <w:r w:rsidRPr="00C75E9F">
        <w:t xml:space="preserve"> T, Cusumano G, Gottardi S, </w:t>
      </w:r>
      <w:proofErr w:type="spellStart"/>
      <w:r w:rsidRPr="00C75E9F">
        <w:t>Innamorati</w:t>
      </w:r>
      <w:proofErr w:type="spellEnd"/>
      <w:r w:rsidRPr="00C75E9F">
        <w:t xml:space="preserve"> C, </w:t>
      </w:r>
      <w:proofErr w:type="spellStart"/>
      <w:r w:rsidRPr="00C75E9F">
        <w:t>Masè</w:t>
      </w:r>
      <w:proofErr w:type="spellEnd"/>
      <w:r w:rsidRPr="00C75E9F">
        <w:t xml:space="preserve"> C, </w:t>
      </w:r>
      <w:proofErr w:type="spellStart"/>
      <w:r w:rsidRPr="00C75E9F">
        <w:t>Postai</w:t>
      </w:r>
      <w:proofErr w:type="spellEnd"/>
      <w:r w:rsidRPr="00C75E9F">
        <w:t xml:space="preserve"> D, </w:t>
      </w:r>
      <w:proofErr w:type="spellStart"/>
      <w:r w:rsidRPr="00C75E9F">
        <w:t>Savoi</w:t>
      </w:r>
      <w:proofErr w:type="spellEnd"/>
      <w:r w:rsidRPr="00C75E9F">
        <w:t xml:space="preserve"> D, </w:t>
      </w:r>
      <w:proofErr w:type="spellStart"/>
      <w:r w:rsidRPr="00C75E9F">
        <w:t>Duranti</w:t>
      </w:r>
      <w:proofErr w:type="spellEnd"/>
      <w:r w:rsidRPr="00C75E9F">
        <w:t xml:space="preserve"> S, Lugli GA, </w:t>
      </w:r>
      <w:proofErr w:type="spellStart"/>
      <w:r w:rsidRPr="00C75E9F">
        <w:t>Mancabelli</w:t>
      </w:r>
      <w:proofErr w:type="spellEnd"/>
      <w:r w:rsidRPr="00C75E9F">
        <w:t xml:space="preserve"> L, </w:t>
      </w:r>
      <w:proofErr w:type="spellStart"/>
      <w:r w:rsidRPr="00C75E9F">
        <w:t>Turroni</w:t>
      </w:r>
      <w:proofErr w:type="spellEnd"/>
      <w:r w:rsidRPr="00C75E9F">
        <w:t xml:space="preserve"> F, Ferrario C, Milani C, </w:t>
      </w:r>
      <w:proofErr w:type="spellStart"/>
      <w:r w:rsidRPr="00C75E9F">
        <w:t>Mangifesta</w:t>
      </w:r>
      <w:proofErr w:type="spellEnd"/>
      <w:r w:rsidRPr="00C75E9F">
        <w:t xml:space="preserve"> M, Anzalone R, </w:t>
      </w:r>
      <w:proofErr w:type="spellStart"/>
      <w:r w:rsidRPr="00C75E9F">
        <w:t>Viappiani</w:t>
      </w:r>
      <w:proofErr w:type="spellEnd"/>
      <w:r w:rsidRPr="00C75E9F">
        <w:t xml:space="preserve"> A, </w:t>
      </w:r>
      <w:proofErr w:type="spellStart"/>
      <w:r w:rsidRPr="00C75E9F">
        <w:t>Yassour</w:t>
      </w:r>
      <w:proofErr w:type="spellEnd"/>
      <w:r w:rsidRPr="00C75E9F">
        <w:t xml:space="preserve"> M, </w:t>
      </w:r>
      <w:proofErr w:type="spellStart"/>
      <w:r w:rsidRPr="00C75E9F">
        <w:t>Vlamakis</w:t>
      </w:r>
      <w:proofErr w:type="spellEnd"/>
      <w:r w:rsidRPr="00C75E9F">
        <w:t xml:space="preserve"> H, Xavier R, Collado CM, Koren O, Tateo S, </w:t>
      </w:r>
      <w:proofErr w:type="spellStart"/>
      <w:r w:rsidRPr="00C75E9F">
        <w:t>Soffiati</w:t>
      </w:r>
      <w:proofErr w:type="spellEnd"/>
      <w:r w:rsidRPr="00C75E9F">
        <w:t xml:space="preserve"> M, Pedrotti A, Ventura M, </w:t>
      </w:r>
      <w:proofErr w:type="spellStart"/>
      <w:r w:rsidRPr="00C75E9F">
        <w:t>Huttenhower</w:t>
      </w:r>
      <w:proofErr w:type="spellEnd"/>
      <w:r w:rsidRPr="00C75E9F">
        <w:t xml:space="preserve"> C, Bork P, </w:t>
      </w:r>
      <w:proofErr w:type="spellStart"/>
      <w:r w:rsidRPr="00C75E9F">
        <w:t>Segata</w:t>
      </w:r>
      <w:proofErr w:type="spellEnd"/>
      <w:r w:rsidRPr="00C75E9F">
        <w:t xml:space="preserve"> N. Mother-to-Infant Microbial Transmission from Different Body Sites Shapes the Developing Infant Gut Microbiome. Cell Host Microbe. 2018 Jul 11;24(1):133-145.e5. </w:t>
      </w:r>
      <w:proofErr w:type="spellStart"/>
      <w:r w:rsidRPr="00C75E9F">
        <w:t>doi</w:t>
      </w:r>
      <w:proofErr w:type="spellEnd"/>
      <w:r w:rsidRPr="00C75E9F">
        <w:t>: 10.1016/j.chom.2018.06.005. PMID: 30001516; PMCID: PMC6716579.</w:t>
      </w:r>
    </w:p>
    <w:p w14:paraId="5D9786DA" w14:textId="77777777" w:rsidR="00654815" w:rsidRPr="00C75E9F" w:rsidRDefault="00654815" w:rsidP="00654815">
      <w:pPr>
        <w:pStyle w:val="NormalWeb"/>
        <w:spacing w:before="0" w:beforeAutospacing="0" w:after="0" w:afterAutospacing="0"/>
        <w:contextualSpacing/>
        <w:mirrorIndents/>
        <w:jc w:val="both"/>
      </w:pPr>
    </w:p>
    <w:p w14:paraId="191D507C"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Gentile GL, Rupert AS, Carrasco LI, Garcia EM, Kumar NG, Walsh SW, Jefferson KK. Identification of a Cytopathogenic Toxin from </w:t>
      </w:r>
      <w:proofErr w:type="spellStart"/>
      <w:r w:rsidRPr="00C75E9F">
        <w:rPr>
          <w:rFonts w:ascii="Times New Roman" w:hAnsi="Times New Roman" w:cs="Times New Roman"/>
          <w:sz w:val="24"/>
          <w:szCs w:val="24"/>
          <w:lang w:val="en-US"/>
        </w:rPr>
        <w:t>Sneathia</w:t>
      </w:r>
      <w:proofErr w:type="spellEnd"/>
      <w:r w:rsidRPr="00C75E9F">
        <w:rPr>
          <w:rFonts w:ascii="Times New Roman" w:hAnsi="Times New Roman" w:cs="Times New Roman"/>
          <w:sz w:val="24"/>
          <w:szCs w:val="24"/>
          <w:lang w:val="en-US"/>
        </w:rPr>
        <w:t xml:space="preserve"> </w:t>
      </w:r>
      <w:proofErr w:type="spellStart"/>
      <w:r w:rsidRPr="00C75E9F">
        <w:rPr>
          <w:rFonts w:ascii="Times New Roman" w:hAnsi="Times New Roman" w:cs="Times New Roman"/>
          <w:sz w:val="24"/>
          <w:szCs w:val="24"/>
          <w:lang w:val="en-US"/>
        </w:rPr>
        <w:t>amnii</w:t>
      </w:r>
      <w:proofErr w:type="spellEnd"/>
      <w:r w:rsidRPr="00C75E9F">
        <w:rPr>
          <w:rFonts w:ascii="Times New Roman" w:hAnsi="Times New Roman" w:cs="Times New Roman"/>
          <w:sz w:val="24"/>
          <w:szCs w:val="24"/>
          <w:lang w:val="en-US"/>
        </w:rPr>
        <w:t xml:space="preserve">. J </w:t>
      </w:r>
      <w:proofErr w:type="spellStart"/>
      <w:r w:rsidRPr="00C75E9F">
        <w:rPr>
          <w:rFonts w:ascii="Times New Roman" w:hAnsi="Times New Roman" w:cs="Times New Roman"/>
          <w:sz w:val="24"/>
          <w:szCs w:val="24"/>
          <w:lang w:val="en-US"/>
        </w:rPr>
        <w:t>Bacteriol</w:t>
      </w:r>
      <w:proofErr w:type="spellEnd"/>
      <w:r w:rsidRPr="00C75E9F">
        <w:rPr>
          <w:rFonts w:ascii="Times New Roman" w:hAnsi="Times New Roman" w:cs="Times New Roman"/>
          <w:sz w:val="24"/>
          <w:szCs w:val="24"/>
          <w:lang w:val="en-US"/>
        </w:rPr>
        <w:t>. 2020 Jun 9;202(13</w:t>
      </w:r>
      <w:proofErr w:type="gramStart"/>
      <w:r w:rsidRPr="00C75E9F">
        <w:rPr>
          <w:rFonts w:ascii="Times New Roman" w:hAnsi="Times New Roman" w:cs="Times New Roman"/>
          <w:sz w:val="24"/>
          <w:szCs w:val="24"/>
          <w:lang w:val="en-US"/>
        </w:rPr>
        <w:t>):e</w:t>
      </w:r>
      <w:proofErr w:type="gramEnd"/>
      <w:r w:rsidRPr="00C75E9F">
        <w:rPr>
          <w:rFonts w:ascii="Times New Roman" w:hAnsi="Times New Roman" w:cs="Times New Roman"/>
          <w:sz w:val="24"/>
          <w:szCs w:val="24"/>
          <w:lang w:val="en-US"/>
        </w:rPr>
        <w:t xml:space="preserve">00162-20.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10.1128/JB.00162-20. PMID: 32291280; PMCID: PMC7283592.</w:t>
      </w:r>
    </w:p>
    <w:p w14:paraId="14A55F1F"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273ED2F9"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Giongo</w:t>
      </w:r>
      <w:proofErr w:type="spellEnd"/>
      <w:r w:rsidRPr="00C75E9F">
        <w:rPr>
          <w:rFonts w:ascii="Times New Roman" w:hAnsi="Times New Roman" w:cs="Times New Roman"/>
          <w:sz w:val="24"/>
          <w:szCs w:val="24"/>
          <w:lang w:val="en-US"/>
        </w:rPr>
        <w:t>, A. et al. Toward defining the autoimmune microbiome for type 1 diabetes. ISME J. 5, 82–91 (2011).</w:t>
      </w:r>
    </w:p>
    <w:p w14:paraId="30306277"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4B3E380F"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Gutaj</w:t>
      </w:r>
      <w:proofErr w:type="spellEnd"/>
      <w:r w:rsidRPr="00C75E9F">
        <w:rPr>
          <w:rFonts w:ascii="Times New Roman" w:hAnsi="Times New Roman" w:cs="Times New Roman"/>
          <w:sz w:val="24"/>
          <w:szCs w:val="24"/>
          <w:lang w:val="en-US"/>
        </w:rPr>
        <w:t xml:space="preserve"> P, Morawska A, </w:t>
      </w:r>
      <w:proofErr w:type="spellStart"/>
      <w:r w:rsidRPr="00C75E9F">
        <w:rPr>
          <w:rFonts w:ascii="Times New Roman" w:hAnsi="Times New Roman" w:cs="Times New Roman"/>
          <w:sz w:val="24"/>
          <w:szCs w:val="24"/>
          <w:lang w:val="en-US"/>
        </w:rPr>
        <w:t>Kosewski</w:t>
      </w:r>
      <w:proofErr w:type="spellEnd"/>
      <w:r w:rsidRPr="00C75E9F">
        <w:rPr>
          <w:rFonts w:ascii="Times New Roman" w:hAnsi="Times New Roman" w:cs="Times New Roman"/>
          <w:sz w:val="24"/>
          <w:szCs w:val="24"/>
          <w:lang w:val="en-US"/>
        </w:rPr>
        <w:t xml:space="preserve"> G, Kamińska D, </w:t>
      </w:r>
      <w:proofErr w:type="spellStart"/>
      <w:r w:rsidRPr="00C75E9F">
        <w:rPr>
          <w:rFonts w:ascii="Times New Roman" w:hAnsi="Times New Roman" w:cs="Times New Roman"/>
          <w:sz w:val="24"/>
          <w:szCs w:val="24"/>
          <w:lang w:val="en-US"/>
        </w:rPr>
        <w:t>Jaśkiewicz</w:t>
      </w:r>
      <w:proofErr w:type="spellEnd"/>
      <w:r w:rsidRPr="00C75E9F">
        <w:rPr>
          <w:rFonts w:ascii="Times New Roman" w:hAnsi="Times New Roman" w:cs="Times New Roman"/>
          <w:sz w:val="24"/>
          <w:szCs w:val="24"/>
          <w:lang w:val="en-US"/>
        </w:rPr>
        <w:t xml:space="preserve"> K, </w:t>
      </w:r>
      <w:proofErr w:type="spellStart"/>
      <w:r w:rsidRPr="00C75E9F">
        <w:rPr>
          <w:rFonts w:ascii="Times New Roman" w:hAnsi="Times New Roman" w:cs="Times New Roman"/>
          <w:sz w:val="24"/>
          <w:szCs w:val="24"/>
          <w:lang w:val="en-US"/>
        </w:rPr>
        <w:t>Przysławski</w:t>
      </w:r>
      <w:proofErr w:type="spellEnd"/>
      <w:r w:rsidRPr="00C75E9F">
        <w:rPr>
          <w:rFonts w:ascii="Times New Roman" w:hAnsi="Times New Roman" w:cs="Times New Roman"/>
          <w:sz w:val="24"/>
          <w:szCs w:val="24"/>
          <w:lang w:val="en-US"/>
        </w:rPr>
        <w:t xml:space="preserve"> J. Dietary habits of pregnant women with type 1 diabetes: do they differ from healthy controls? Pol Arch Intern Med. 2020 Dec 22;130(12):1107-1110.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10.20452/pamw.15671. </w:t>
      </w:r>
      <w:proofErr w:type="spellStart"/>
      <w:r w:rsidRPr="00C75E9F">
        <w:rPr>
          <w:rFonts w:ascii="Times New Roman" w:hAnsi="Times New Roman" w:cs="Times New Roman"/>
          <w:sz w:val="24"/>
          <w:szCs w:val="24"/>
          <w:lang w:val="en-US"/>
        </w:rPr>
        <w:t>Epub</w:t>
      </w:r>
      <w:proofErr w:type="spellEnd"/>
      <w:r w:rsidRPr="00C75E9F">
        <w:rPr>
          <w:rFonts w:ascii="Times New Roman" w:hAnsi="Times New Roman" w:cs="Times New Roman"/>
          <w:sz w:val="24"/>
          <w:szCs w:val="24"/>
          <w:lang w:val="en-US"/>
        </w:rPr>
        <w:t xml:space="preserve"> 2020 Nov 3. PMID: 33141538.</w:t>
      </w:r>
    </w:p>
    <w:p w14:paraId="2CF98692"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BAC50D3" w14:textId="77777777" w:rsidR="00654815" w:rsidRPr="00C75E9F" w:rsidRDefault="00654815" w:rsidP="00654815">
      <w:pPr>
        <w:pStyle w:val="NormalWeb"/>
        <w:spacing w:before="0" w:beforeAutospacing="0" w:after="0" w:afterAutospacing="0"/>
        <w:contextualSpacing/>
        <w:mirrorIndents/>
        <w:jc w:val="both"/>
      </w:pPr>
      <w:r w:rsidRPr="00C75E9F">
        <w:t xml:space="preserve">Harbison JE, Roth-Schulze AJ, Giles LC, Tran CD, Ngui KM, Penno MA, Thomson RL, Wentworth JM, Colman PG, Craig ME, Morahan G, Papenfuss AT, Barry SC, Harrison LC, Couper JJ. Gut microbiome dysbiosis and increased intestinal permeability in children with islet autoimmunity and type 1 diabetes: A prospective cohort study. </w:t>
      </w:r>
      <w:proofErr w:type="spellStart"/>
      <w:r w:rsidRPr="00C75E9F">
        <w:t>Pediatr</w:t>
      </w:r>
      <w:proofErr w:type="spellEnd"/>
      <w:r w:rsidRPr="00C75E9F">
        <w:t xml:space="preserve"> Diabetes. 2019 Aug;20(5):574-583. </w:t>
      </w:r>
      <w:proofErr w:type="spellStart"/>
      <w:r w:rsidRPr="00C75E9F">
        <w:t>doi</w:t>
      </w:r>
      <w:proofErr w:type="spellEnd"/>
      <w:r w:rsidRPr="00C75E9F">
        <w:t xml:space="preserve">: 10.1111/pedi.12865. </w:t>
      </w:r>
      <w:proofErr w:type="spellStart"/>
      <w:r w:rsidRPr="00C75E9F">
        <w:t>Epub</w:t>
      </w:r>
      <w:proofErr w:type="spellEnd"/>
      <w:r w:rsidRPr="00C75E9F">
        <w:t xml:space="preserve"> 2019 May 20. PMID: 31081243.</w:t>
      </w:r>
    </w:p>
    <w:p w14:paraId="1CA59AED" w14:textId="77777777" w:rsidR="00654815" w:rsidRPr="00C75E9F" w:rsidRDefault="00654815" w:rsidP="00654815">
      <w:pPr>
        <w:pStyle w:val="NormalWeb"/>
        <w:spacing w:before="0" w:beforeAutospacing="0" w:after="0" w:afterAutospacing="0"/>
        <w:contextualSpacing/>
        <w:mirrorIndents/>
        <w:jc w:val="both"/>
      </w:pPr>
    </w:p>
    <w:p w14:paraId="18353BB5" w14:textId="77777777" w:rsidR="00654815" w:rsidRPr="00C75E9F" w:rsidRDefault="00654815" w:rsidP="00654815">
      <w:pPr>
        <w:pStyle w:val="NormalWeb"/>
        <w:spacing w:before="0" w:beforeAutospacing="0" w:after="0" w:afterAutospacing="0"/>
        <w:contextualSpacing/>
        <w:mirrorIndents/>
        <w:jc w:val="both"/>
      </w:pPr>
      <w:r w:rsidRPr="00C75E9F">
        <w:t xml:space="preserve">Higuchi BS, Rodrigues N, Gonzaga MI, </w:t>
      </w:r>
      <w:proofErr w:type="spellStart"/>
      <w:r w:rsidRPr="00C75E9F">
        <w:t>Paiolo</w:t>
      </w:r>
      <w:proofErr w:type="spellEnd"/>
      <w:r w:rsidRPr="00C75E9F">
        <w:t xml:space="preserve"> JCC, </w:t>
      </w:r>
      <w:proofErr w:type="spellStart"/>
      <w:r w:rsidRPr="00C75E9F">
        <w:t>Stefanutto</w:t>
      </w:r>
      <w:proofErr w:type="spellEnd"/>
      <w:r w:rsidRPr="00C75E9F">
        <w:t xml:space="preserve"> N, Omori WP, Pinheiro DG, </w:t>
      </w:r>
      <w:proofErr w:type="spellStart"/>
      <w:r w:rsidRPr="00C75E9F">
        <w:t>Brisotti</w:t>
      </w:r>
      <w:proofErr w:type="spellEnd"/>
      <w:r w:rsidRPr="00C75E9F">
        <w:t xml:space="preserve"> JL, </w:t>
      </w:r>
      <w:proofErr w:type="spellStart"/>
      <w:r w:rsidRPr="00C75E9F">
        <w:t>Matheucci</w:t>
      </w:r>
      <w:proofErr w:type="spellEnd"/>
      <w:r w:rsidRPr="00C75E9F">
        <w:t xml:space="preserve"> E Jr, Mariano VS, de Oliveira GLV. Intestinal Dysbiosis in Autoimmune Diabetes Is Correlated </w:t>
      </w:r>
      <w:proofErr w:type="gramStart"/>
      <w:r w:rsidRPr="00C75E9F">
        <w:t>With</w:t>
      </w:r>
      <w:proofErr w:type="gramEnd"/>
      <w:r w:rsidRPr="00C75E9F">
        <w:t xml:space="preserve"> Poor </w:t>
      </w:r>
      <w:proofErr w:type="spellStart"/>
      <w:r w:rsidRPr="00C75E9F">
        <w:t>Glycemic</w:t>
      </w:r>
      <w:proofErr w:type="spellEnd"/>
      <w:r w:rsidRPr="00C75E9F">
        <w:t xml:space="preserve"> Control and Increased Interleukin-6: A Pilot Study. Front Immunol. 2018 Jul </w:t>
      </w:r>
      <w:proofErr w:type="gramStart"/>
      <w:r w:rsidRPr="00C75E9F">
        <w:t>25;9:1689</w:t>
      </w:r>
      <w:proofErr w:type="gramEnd"/>
      <w:r w:rsidRPr="00C75E9F">
        <w:t xml:space="preserve">. </w:t>
      </w:r>
      <w:proofErr w:type="spellStart"/>
      <w:r w:rsidRPr="00C75E9F">
        <w:t>doi</w:t>
      </w:r>
      <w:proofErr w:type="spellEnd"/>
      <w:r w:rsidRPr="00C75E9F">
        <w:t>: 10.3389/fimmu.2018.01689. PMID: 30090100; PMCID: PMC6068285.</w:t>
      </w:r>
    </w:p>
    <w:p w14:paraId="4D405EC7" w14:textId="77777777" w:rsidR="00654815" w:rsidRPr="00C75E9F" w:rsidRDefault="00654815" w:rsidP="00654815">
      <w:pPr>
        <w:pStyle w:val="NormalWeb"/>
        <w:spacing w:before="0" w:beforeAutospacing="0" w:after="0" w:afterAutospacing="0"/>
        <w:contextualSpacing/>
        <w:mirrorIndents/>
        <w:jc w:val="both"/>
      </w:pPr>
    </w:p>
    <w:p w14:paraId="3980D1D5" w14:textId="77777777" w:rsidR="00654815" w:rsidRDefault="00654815" w:rsidP="00654815">
      <w:pPr>
        <w:pStyle w:val="NormalWeb"/>
        <w:spacing w:before="0" w:beforeAutospacing="0" w:after="0" w:afterAutospacing="0"/>
        <w:contextualSpacing/>
        <w:mirrorIndents/>
        <w:jc w:val="both"/>
      </w:pPr>
      <w:r w:rsidRPr="00C75E9F">
        <w:lastRenderedPageBreak/>
        <w:t xml:space="preserve">Hu J, Nomura Y, Bashir A, Fernandez-Hernandez H, Itzkowitz S, Pei Z, Stone J, Loudon H, Peter I. Diversified microbiota of meconium is affected by maternal diabetes status. </w:t>
      </w:r>
      <w:proofErr w:type="spellStart"/>
      <w:r w:rsidRPr="00C75E9F">
        <w:t>PLoS</w:t>
      </w:r>
      <w:proofErr w:type="spellEnd"/>
      <w:r w:rsidRPr="00C75E9F">
        <w:t xml:space="preserve"> One. 2013 Nov 6;8(11</w:t>
      </w:r>
      <w:proofErr w:type="gramStart"/>
      <w:r w:rsidRPr="00C75E9F">
        <w:t>):e</w:t>
      </w:r>
      <w:proofErr w:type="gramEnd"/>
      <w:r w:rsidRPr="00C75E9F">
        <w:t xml:space="preserve">78257. </w:t>
      </w:r>
      <w:proofErr w:type="spellStart"/>
      <w:r w:rsidRPr="00C75E9F">
        <w:t>doi</w:t>
      </w:r>
      <w:proofErr w:type="spellEnd"/>
      <w:r w:rsidRPr="00C75E9F">
        <w:t>: 10.1371/journal.pone.0078257. PMID: 24223144; PMCID: PMC3819383.</w:t>
      </w:r>
    </w:p>
    <w:p w14:paraId="1DFEB48B" w14:textId="77777777" w:rsidR="00654815" w:rsidRPr="00C75E9F" w:rsidRDefault="00654815" w:rsidP="00654815">
      <w:pPr>
        <w:pStyle w:val="NormalWeb"/>
        <w:spacing w:before="0" w:beforeAutospacing="0" w:after="0" w:afterAutospacing="0"/>
        <w:contextualSpacing/>
        <w:mirrorIndents/>
        <w:jc w:val="both"/>
      </w:pPr>
    </w:p>
    <w:p w14:paraId="4F60FC02"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Huang YE, Wang Y, He Y, Ji Y, Wang LP, Sheng HF, Zhang M, Huang QT, Zhang DJ, Wu JJ, Zhong M, Zhou HW. Homogeneity of the vaginal microbiome at the cervix, posterior fornix, and vaginal canal in pregnant Chinese women. </w:t>
      </w:r>
      <w:proofErr w:type="spellStart"/>
      <w:r w:rsidRPr="00C75E9F">
        <w:rPr>
          <w:rFonts w:ascii="Times New Roman" w:hAnsi="Times New Roman" w:cs="Times New Roman"/>
          <w:sz w:val="24"/>
          <w:szCs w:val="24"/>
          <w:lang w:val="en-US"/>
        </w:rPr>
        <w:t>Microb</w:t>
      </w:r>
      <w:proofErr w:type="spellEnd"/>
      <w:r w:rsidRPr="00C75E9F">
        <w:rPr>
          <w:rFonts w:ascii="Times New Roman" w:hAnsi="Times New Roman" w:cs="Times New Roman"/>
          <w:sz w:val="24"/>
          <w:szCs w:val="24"/>
          <w:lang w:val="en-US"/>
        </w:rPr>
        <w:t xml:space="preserve"> Ecol. 2015 Feb;69(2):407-14.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10.1007/s00248-014-0487-1. </w:t>
      </w:r>
      <w:proofErr w:type="spellStart"/>
      <w:r w:rsidRPr="00C75E9F">
        <w:rPr>
          <w:rFonts w:ascii="Times New Roman" w:hAnsi="Times New Roman" w:cs="Times New Roman"/>
          <w:sz w:val="24"/>
          <w:szCs w:val="24"/>
          <w:lang w:val="en-US"/>
        </w:rPr>
        <w:t>Epub</w:t>
      </w:r>
      <w:proofErr w:type="spellEnd"/>
      <w:r w:rsidRPr="00C75E9F">
        <w:rPr>
          <w:rFonts w:ascii="Times New Roman" w:hAnsi="Times New Roman" w:cs="Times New Roman"/>
          <w:sz w:val="24"/>
          <w:szCs w:val="24"/>
          <w:lang w:val="en-US"/>
        </w:rPr>
        <w:t xml:space="preserve"> 2014 Sep 18. PMID: 25230887. </w:t>
      </w:r>
      <w:r w:rsidRPr="00F97865">
        <w:rPr>
          <w:rFonts w:ascii="Times New Roman" w:hAnsi="Times New Roman" w:cs="Times New Roman"/>
          <w:sz w:val="24"/>
          <w:szCs w:val="24"/>
          <w:lang w:val="en-US"/>
        </w:rPr>
        <w:t>https://pubmed.ncbi.nlm.nih.gov/25230887/</w:t>
      </w:r>
    </w:p>
    <w:p w14:paraId="56B0A574"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51C82CFB"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Hunt, K. M. et al. Characterization of the diversity and temporal stability of bacterial communities in human milk. </w:t>
      </w:r>
      <w:proofErr w:type="spellStart"/>
      <w:r w:rsidRPr="00C75E9F">
        <w:rPr>
          <w:rFonts w:ascii="Times New Roman" w:hAnsi="Times New Roman" w:cs="Times New Roman"/>
          <w:sz w:val="24"/>
          <w:szCs w:val="24"/>
          <w:lang w:val="en-US"/>
        </w:rPr>
        <w:t>PLoS</w:t>
      </w:r>
      <w:proofErr w:type="spellEnd"/>
      <w:r w:rsidRPr="00C75E9F">
        <w:rPr>
          <w:rFonts w:ascii="Times New Roman" w:hAnsi="Times New Roman" w:cs="Times New Roman"/>
          <w:sz w:val="24"/>
          <w:szCs w:val="24"/>
          <w:lang w:val="en-US"/>
        </w:rPr>
        <w:t xml:space="preserve"> ONE 6, e21313 (2011).</w:t>
      </w:r>
    </w:p>
    <w:p w14:paraId="07726ADC"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4B7A2CF3"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Kamińska D, Gajecka M. Is the role of human female reproductive tract microbiota underestimated? </w:t>
      </w:r>
      <w:proofErr w:type="spellStart"/>
      <w:r w:rsidRPr="00C75E9F">
        <w:rPr>
          <w:rFonts w:ascii="Times New Roman" w:hAnsi="Times New Roman" w:cs="Times New Roman"/>
          <w:sz w:val="24"/>
          <w:szCs w:val="24"/>
          <w:lang w:val="en-US"/>
        </w:rPr>
        <w:t>Benef</w:t>
      </w:r>
      <w:proofErr w:type="spellEnd"/>
      <w:r w:rsidRPr="00C75E9F">
        <w:rPr>
          <w:rFonts w:ascii="Times New Roman" w:hAnsi="Times New Roman" w:cs="Times New Roman"/>
          <w:sz w:val="24"/>
          <w:szCs w:val="24"/>
          <w:lang w:val="en-US"/>
        </w:rPr>
        <w:t xml:space="preserve"> Microbes. 2017 May 30;8(3):327-343.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10.3920/BM2015.0174. </w:t>
      </w:r>
      <w:proofErr w:type="spellStart"/>
      <w:r w:rsidRPr="00C75E9F">
        <w:rPr>
          <w:rFonts w:ascii="Times New Roman" w:hAnsi="Times New Roman" w:cs="Times New Roman"/>
          <w:sz w:val="24"/>
          <w:szCs w:val="24"/>
          <w:lang w:val="en-US"/>
        </w:rPr>
        <w:t>Epub</w:t>
      </w:r>
      <w:proofErr w:type="spellEnd"/>
      <w:r w:rsidRPr="00C75E9F">
        <w:rPr>
          <w:rFonts w:ascii="Times New Roman" w:hAnsi="Times New Roman" w:cs="Times New Roman"/>
          <w:sz w:val="24"/>
          <w:szCs w:val="24"/>
          <w:lang w:val="en-US"/>
        </w:rPr>
        <w:t xml:space="preserve"> 2017 May 15. PMID: 28504576.</w:t>
      </w:r>
    </w:p>
    <w:p w14:paraId="291B3481"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13BA049E"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Koenig, J. E. et al. Succession of microbial consortia in the developing infant gut microbiome. Proc. Natl Acad. Sci. USA 108, 4578–4585 (2011).</w:t>
      </w:r>
    </w:p>
    <w:p w14:paraId="624FED60" w14:textId="77777777" w:rsidR="00654815" w:rsidRPr="00C75E9F" w:rsidRDefault="00654815" w:rsidP="00654815">
      <w:pPr>
        <w:pStyle w:val="NormalWeb"/>
        <w:spacing w:before="0" w:beforeAutospacing="0" w:after="0" w:afterAutospacing="0"/>
        <w:contextualSpacing/>
        <w:mirrorIndents/>
        <w:jc w:val="both"/>
      </w:pPr>
      <w:r w:rsidRPr="00C75E9F">
        <w:t xml:space="preserve">Koren O, Goodrich JK, Cullender TC, Spor A, Laitinen K, </w:t>
      </w:r>
      <w:proofErr w:type="spellStart"/>
      <w:r w:rsidRPr="00C75E9F">
        <w:t>Bäckhed</w:t>
      </w:r>
      <w:proofErr w:type="spellEnd"/>
      <w:r w:rsidRPr="00C75E9F">
        <w:t xml:space="preserve"> HK, Gonzalez A, Werner JJ, Angenent LT, Knight R, </w:t>
      </w:r>
      <w:proofErr w:type="spellStart"/>
      <w:r w:rsidRPr="00C75E9F">
        <w:t>Bäckhed</w:t>
      </w:r>
      <w:proofErr w:type="spellEnd"/>
      <w:r w:rsidRPr="00C75E9F">
        <w:t xml:space="preserve"> F, </w:t>
      </w:r>
      <w:proofErr w:type="spellStart"/>
      <w:r w:rsidRPr="00C75E9F">
        <w:t>Isolauri</w:t>
      </w:r>
      <w:proofErr w:type="spellEnd"/>
      <w:r w:rsidRPr="00C75E9F">
        <w:t xml:space="preserve"> E, Salminen S, Ley RE. Host </w:t>
      </w:r>
      <w:proofErr w:type="spellStart"/>
      <w:r w:rsidRPr="00C75E9F">
        <w:t>remodeling</w:t>
      </w:r>
      <w:proofErr w:type="spellEnd"/>
      <w:r w:rsidRPr="00C75E9F">
        <w:t xml:space="preserve"> of the gut microbiome and metabolic changes during pregnancy. Cell. 2012 Aug 3;150(3):470-80. </w:t>
      </w:r>
      <w:proofErr w:type="spellStart"/>
      <w:r w:rsidRPr="00C75E9F">
        <w:t>doi</w:t>
      </w:r>
      <w:proofErr w:type="spellEnd"/>
      <w:r w:rsidRPr="00C75E9F">
        <w:t>: 10.1016/j.cell.2012.07.008. PMID: 22863002; PMCID: PMC3505857.</w:t>
      </w:r>
    </w:p>
    <w:p w14:paraId="2F525CC2" w14:textId="77777777" w:rsidR="00654815" w:rsidRPr="00C75E9F" w:rsidRDefault="00654815" w:rsidP="00654815">
      <w:pPr>
        <w:pStyle w:val="NormalWeb"/>
        <w:spacing w:before="0" w:beforeAutospacing="0" w:after="0" w:afterAutospacing="0"/>
        <w:contextualSpacing/>
        <w:mirrorIndents/>
        <w:jc w:val="both"/>
      </w:pPr>
    </w:p>
    <w:p w14:paraId="05BD5300" w14:textId="77777777" w:rsidR="00654815" w:rsidRPr="00C75E9F" w:rsidRDefault="00654815" w:rsidP="00654815">
      <w:pPr>
        <w:pStyle w:val="NormalWeb"/>
        <w:spacing w:before="0" w:beforeAutospacing="0" w:after="0" w:afterAutospacing="0"/>
        <w:contextualSpacing/>
        <w:mirrorIndents/>
        <w:jc w:val="both"/>
      </w:pPr>
      <w:r w:rsidRPr="00C75E9F">
        <w:t xml:space="preserve">Korpela K, Costea P, Coelho LP, </w:t>
      </w:r>
      <w:proofErr w:type="spellStart"/>
      <w:r w:rsidRPr="00C75E9F">
        <w:t>Kandels</w:t>
      </w:r>
      <w:proofErr w:type="spellEnd"/>
      <w:r w:rsidRPr="00C75E9F">
        <w:t xml:space="preserve">-Lewis S, Willemsen G, Boomsma DI, </w:t>
      </w:r>
      <w:proofErr w:type="spellStart"/>
      <w:r w:rsidRPr="00C75E9F">
        <w:t>Segata</w:t>
      </w:r>
      <w:proofErr w:type="spellEnd"/>
      <w:r w:rsidRPr="00C75E9F">
        <w:t xml:space="preserve"> N, Bork P. Selective maternal seeding and environment shape the human gut microbiome. Genome Res. 2018 Apr;28(4):561-568. </w:t>
      </w:r>
      <w:proofErr w:type="spellStart"/>
      <w:r w:rsidRPr="00C75E9F">
        <w:t>doi</w:t>
      </w:r>
      <w:proofErr w:type="spellEnd"/>
      <w:r w:rsidRPr="00C75E9F">
        <w:t xml:space="preserve">: 10.1101/gr.233940.117. </w:t>
      </w:r>
      <w:proofErr w:type="spellStart"/>
      <w:r w:rsidRPr="00C75E9F">
        <w:t>Epub</w:t>
      </w:r>
      <w:proofErr w:type="spellEnd"/>
      <w:r w:rsidRPr="00C75E9F">
        <w:t xml:space="preserve"> 2018 Mar 1. PMID: 29496731; PMCID: PMC5880245.</w:t>
      </w:r>
    </w:p>
    <w:p w14:paraId="4B25D648" w14:textId="77777777" w:rsidR="00654815" w:rsidRPr="00C75E9F" w:rsidRDefault="00654815" w:rsidP="00654815">
      <w:pPr>
        <w:pStyle w:val="NormalWeb"/>
        <w:spacing w:before="0" w:beforeAutospacing="0" w:after="0" w:afterAutospacing="0"/>
        <w:contextualSpacing/>
        <w:mirrorIndents/>
        <w:jc w:val="both"/>
      </w:pPr>
    </w:p>
    <w:p w14:paraId="059A533D" w14:textId="77777777" w:rsidR="00654815" w:rsidRDefault="00654815" w:rsidP="00654815">
      <w:pPr>
        <w:pStyle w:val="NormalWeb"/>
        <w:spacing w:before="0" w:beforeAutospacing="0" w:after="0" w:afterAutospacing="0"/>
        <w:contextualSpacing/>
        <w:mirrorIndents/>
        <w:jc w:val="both"/>
      </w:pPr>
      <w:r w:rsidRPr="00C75E9F">
        <w:t xml:space="preserve">Kostic AD, Gevers D, </w:t>
      </w:r>
      <w:proofErr w:type="spellStart"/>
      <w:r w:rsidRPr="00C75E9F">
        <w:t>Siljander</w:t>
      </w:r>
      <w:proofErr w:type="spellEnd"/>
      <w:r w:rsidRPr="00C75E9F">
        <w:t xml:space="preserve"> H, Vatanen T, </w:t>
      </w:r>
      <w:proofErr w:type="spellStart"/>
      <w:r w:rsidRPr="00C75E9F">
        <w:t>Hyötyläinen</w:t>
      </w:r>
      <w:proofErr w:type="spellEnd"/>
      <w:r w:rsidRPr="00C75E9F">
        <w:t xml:space="preserve"> T, Hämäläinen AM, Peet A, Tillmann V, </w:t>
      </w:r>
      <w:proofErr w:type="spellStart"/>
      <w:r w:rsidRPr="00C75E9F">
        <w:t>Pöhö</w:t>
      </w:r>
      <w:proofErr w:type="spellEnd"/>
      <w:r w:rsidRPr="00C75E9F">
        <w:t xml:space="preserve"> P, Mattila I, </w:t>
      </w:r>
      <w:proofErr w:type="spellStart"/>
      <w:r w:rsidRPr="00C75E9F">
        <w:t>Lähdesmäki</w:t>
      </w:r>
      <w:proofErr w:type="spellEnd"/>
      <w:r w:rsidRPr="00C75E9F">
        <w:t xml:space="preserve"> H, Franzosa EA, </w:t>
      </w:r>
      <w:proofErr w:type="spellStart"/>
      <w:r w:rsidRPr="00C75E9F">
        <w:t>Vaarala</w:t>
      </w:r>
      <w:proofErr w:type="spellEnd"/>
      <w:r w:rsidRPr="00C75E9F">
        <w:t xml:space="preserve"> O, de </w:t>
      </w:r>
      <w:proofErr w:type="spellStart"/>
      <w:r w:rsidRPr="00C75E9F">
        <w:t>Goffau</w:t>
      </w:r>
      <w:proofErr w:type="spellEnd"/>
      <w:r w:rsidRPr="00C75E9F">
        <w:t xml:space="preserve"> M, Harmsen H, Ilonen J, Virtanen SM, Clish CB, </w:t>
      </w:r>
      <w:proofErr w:type="spellStart"/>
      <w:r w:rsidRPr="00C75E9F">
        <w:t>Orešič</w:t>
      </w:r>
      <w:proofErr w:type="spellEnd"/>
      <w:r w:rsidRPr="00C75E9F">
        <w:t xml:space="preserve"> M, </w:t>
      </w:r>
      <w:proofErr w:type="spellStart"/>
      <w:r w:rsidRPr="00C75E9F">
        <w:t>Huttenhower</w:t>
      </w:r>
      <w:proofErr w:type="spellEnd"/>
      <w:r w:rsidRPr="00C75E9F">
        <w:t xml:space="preserve"> C, </w:t>
      </w:r>
      <w:proofErr w:type="spellStart"/>
      <w:r w:rsidRPr="00C75E9F">
        <w:t>Knip</w:t>
      </w:r>
      <w:proofErr w:type="spellEnd"/>
      <w:r w:rsidRPr="00C75E9F">
        <w:t xml:space="preserve"> M; DIABIMMUNE Study Group, Xavier RJ. The dynamics of the human infant gut microbiome in development and in progression toward type 1 diabetes. Cell Host Microbe. 2015 Feb 11;17(2):260-73. </w:t>
      </w:r>
      <w:proofErr w:type="spellStart"/>
      <w:r w:rsidRPr="00C75E9F">
        <w:t>doi</w:t>
      </w:r>
      <w:proofErr w:type="spellEnd"/>
      <w:r w:rsidRPr="00C75E9F">
        <w:t xml:space="preserve">: 10.1016/j.chom.2015.01.001. </w:t>
      </w:r>
      <w:proofErr w:type="spellStart"/>
      <w:r w:rsidRPr="00C75E9F">
        <w:t>Epub</w:t>
      </w:r>
      <w:proofErr w:type="spellEnd"/>
      <w:r w:rsidRPr="00C75E9F">
        <w:t xml:space="preserve"> 2015 Feb 5. PMID: 25662751; PMCID: PMC4689191.</w:t>
      </w:r>
    </w:p>
    <w:p w14:paraId="0C77FECA" w14:textId="77777777" w:rsidR="00654815" w:rsidRPr="00C75E9F" w:rsidRDefault="00654815" w:rsidP="00654815">
      <w:pPr>
        <w:pStyle w:val="NormalWeb"/>
        <w:spacing w:before="0" w:beforeAutospacing="0" w:after="0" w:afterAutospacing="0"/>
        <w:contextualSpacing/>
        <w:mirrorIndents/>
        <w:jc w:val="both"/>
      </w:pPr>
    </w:p>
    <w:p w14:paraId="727644A0"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Kunachowicz</w:t>
      </w:r>
      <w:proofErr w:type="spellEnd"/>
      <w:r w:rsidRPr="00C75E9F">
        <w:rPr>
          <w:rFonts w:ascii="Times New Roman" w:hAnsi="Times New Roman" w:cs="Times New Roman"/>
          <w:sz w:val="24"/>
          <w:szCs w:val="24"/>
          <w:lang w:val="en-US"/>
        </w:rPr>
        <w:t xml:space="preserve"> M, </w:t>
      </w:r>
      <w:proofErr w:type="spellStart"/>
      <w:r w:rsidRPr="00C75E9F">
        <w:rPr>
          <w:rFonts w:ascii="Times New Roman" w:hAnsi="Times New Roman" w:cs="Times New Roman"/>
          <w:sz w:val="24"/>
          <w:szCs w:val="24"/>
          <w:lang w:val="en-US"/>
        </w:rPr>
        <w:t>Nadolna</w:t>
      </w:r>
      <w:proofErr w:type="spellEnd"/>
      <w:r w:rsidRPr="00C75E9F">
        <w:rPr>
          <w:rFonts w:ascii="Times New Roman" w:hAnsi="Times New Roman" w:cs="Times New Roman"/>
          <w:sz w:val="24"/>
          <w:szCs w:val="24"/>
          <w:lang w:val="en-US"/>
        </w:rPr>
        <w:t xml:space="preserve"> I, Przygoda B, Iwanow K. Tables of composition and nutritional value of food [in Polish]. PZWL; 2005.</w:t>
      </w:r>
    </w:p>
    <w:p w14:paraId="3E33A5A3"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
    <w:p w14:paraId="5E662D43"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r w:rsidRPr="003113F4">
        <w:rPr>
          <w:rFonts w:ascii="Times New Roman" w:hAnsi="Times New Roman" w:cs="Times New Roman"/>
          <w:sz w:val="24"/>
          <w:szCs w:val="24"/>
          <w:lang w:val="en-US"/>
        </w:rPr>
        <w:t xml:space="preserve">Lavelle A, Sokol H. Gut microbiota-derived metabolites as key actors in inflammatory bowel disease. Nat Rev Gastroenterol Hepatol. 2020 Apr;17(4):223-237. </w:t>
      </w:r>
      <w:proofErr w:type="spellStart"/>
      <w:r w:rsidRPr="003113F4">
        <w:rPr>
          <w:rFonts w:ascii="Times New Roman" w:hAnsi="Times New Roman" w:cs="Times New Roman"/>
          <w:sz w:val="24"/>
          <w:szCs w:val="24"/>
          <w:lang w:val="en-US"/>
        </w:rPr>
        <w:t>doi</w:t>
      </w:r>
      <w:proofErr w:type="spellEnd"/>
      <w:r w:rsidRPr="003113F4">
        <w:rPr>
          <w:rFonts w:ascii="Times New Roman" w:hAnsi="Times New Roman" w:cs="Times New Roman"/>
          <w:sz w:val="24"/>
          <w:szCs w:val="24"/>
          <w:lang w:val="en-US"/>
        </w:rPr>
        <w:t xml:space="preserve">: 10.1038/s41575-019-0258-z. </w:t>
      </w:r>
      <w:proofErr w:type="spellStart"/>
      <w:r w:rsidRPr="003113F4">
        <w:rPr>
          <w:rFonts w:ascii="Times New Roman" w:hAnsi="Times New Roman" w:cs="Times New Roman"/>
          <w:sz w:val="24"/>
          <w:szCs w:val="24"/>
          <w:lang w:val="en-US"/>
        </w:rPr>
        <w:t>Epub</w:t>
      </w:r>
      <w:proofErr w:type="spellEnd"/>
      <w:r w:rsidRPr="003113F4">
        <w:rPr>
          <w:rFonts w:ascii="Times New Roman" w:hAnsi="Times New Roman" w:cs="Times New Roman"/>
          <w:sz w:val="24"/>
          <w:szCs w:val="24"/>
          <w:lang w:val="en-US"/>
        </w:rPr>
        <w:t xml:space="preserve"> 2020 Feb 19. PMID: 32076145.</w:t>
      </w:r>
    </w:p>
    <w:p w14:paraId="10E35562"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C4F559B" w14:textId="77777777" w:rsidR="00654815" w:rsidRDefault="00654815" w:rsidP="00654815">
      <w:pPr>
        <w:pStyle w:val="NormalWeb"/>
        <w:spacing w:before="0" w:beforeAutospacing="0" w:after="0" w:afterAutospacing="0"/>
        <w:contextualSpacing/>
        <w:mirrorIndents/>
        <w:jc w:val="both"/>
      </w:pPr>
      <w:r w:rsidRPr="00C75E9F">
        <w:t xml:space="preserve">Li W, </w:t>
      </w:r>
      <w:proofErr w:type="spellStart"/>
      <w:r w:rsidRPr="00C75E9F">
        <w:t>Tapiainen</w:t>
      </w:r>
      <w:proofErr w:type="spellEnd"/>
      <w:r w:rsidRPr="00C75E9F">
        <w:t xml:space="preserve"> T, </w:t>
      </w:r>
      <w:proofErr w:type="spellStart"/>
      <w:r w:rsidRPr="00C75E9F">
        <w:t>Brinkac</w:t>
      </w:r>
      <w:proofErr w:type="spellEnd"/>
      <w:r w:rsidRPr="00C75E9F">
        <w:t xml:space="preserve"> L, Lorenzi HA, </w:t>
      </w:r>
      <w:proofErr w:type="spellStart"/>
      <w:r w:rsidRPr="00C75E9F">
        <w:t>Moncera</w:t>
      </w:r>
      <w:proofErr w:type="spellEnd"/>
      <w:r w:rsidRPr="00C75E9F">
        <w:t xml:space="preserve"> K, </w:t>
      </w:r>
      <w:proofErr w:type="spellStart"/>
      <w:r w:rsidRPr="00C75E9F">
        <w:t>Tejesvi</w:t>
      </w:r>
      <w:proofErr w:type="spellEnd"/>
      <w:r w:rsidRPr="00C75E9F">
        <w:t xml:space="preserve"> M, Salo J, Nelson KE. Vertical transmission of gut microbiome and antimicrobial resistance genes in infants exposed to antibiotics </w:t>
      </w:r>
      <w:r w:rsidRPr="00C75E9F">
        <w:lastRenderedPageBreak/>
        <w:t xml:space="preserve">at birth. J Infect Dis. 2020 Apr </w:t>
      </w:r>
      <w:proofErr w:type="gramStart"/>
      <w:r w:rsidRPr="00C75E9F">
        <w:t>2:jiaa</w:t>
      </w:r>
      <w:proofErr w:type="gramEnd"/>
      <w:r w:rsidRPr="00C75E9F">
        <w:t xml:space="preserve">155. </w:t>
      </w:r>
      <w:proofErr w:type="spellStart"/>
      <w:r w:rsidRPr="00C75E9F">
        <w:t>doi</w:t>
      </w:r>
      <w:proofErr w:type="spellEnd"/>
      <w:r w:rsidRPr="00C75E9F">
        <w:t>: 10.1093/</w:t>
      </w:r>
      <w:proofErr w:type="spellStart"/>
      <w:r w:rsidRPr="00C75E9F">
        <w:t>infdis</w:t>
      </w:r>
      <w:proofErr w:type="spellEnd"/>
      <w:r w:rsidRPr="00C75E9F">
        <w:t xml:space="preserve">/jiaa155. </w:t>
      </w:r>
      <w:proofErr w:type="spellStart"/>
      <w:r w:rsidRPr="00C75E9F">
        <w:t>Epub</w:t>
      </w:r>
      <w:proofErr w:type="spellEnd"/>
      <w:r w:rsidRPr="00C75E9F">
        <w:t xml:space="preserve"> ahead of print. PMID: 32239170.</w:t>
      </w:r>
    </w:p>
    <w:p w14:paraId="0A9426AE" w14:textId="77777777" w:rsidR="00654815" w:rsidRPr="00C75E9F" w:rsidRDefault="00654815" w:rsidP="00654815">
      <w:pPr>
        <w:pStyle w:val="NormalWeb"/>
        <w:spacing w:before="0" w:beforeAutospacing="0" w:after="0" w:afterAutospacing="0"/>
        <w:contextualSpacing/>
        <w:mirrorIndents/>
        <w:jc w:val="both"/>
      </w:pPr>
    </w:p>
    <w:p w14:paraId="709C8EFD"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r w:rsidRPr="005B3AD8">
        <w:rPr>
          <w:rFonts w:ascii="Times New Roman" w:hAnsi="Times New Roman" w:cs="Times New Roman"/>
          <w:sz w:val="24"/>
          <w:szCs w:val="24"/>
          <w:lang w:val="en-GB"/>
          <w:rPrChange w:id="164" w:author="Marzena Gajęcka" w:date="2021-08-02T19:37:00Z">
            <w:rPr>
              <w:rFonts w:ascii="Times New Roman" w:hAnsi="Times New Roman" w:cs="Times New Roman"/>
              <w:sz w:val="24"/>
              <w:szCs w:val="24"/>
            </w:rPr>
          </w:rPrChange>
        </w:rPr>
        <w:t xml:space="preserve">Liu C-J, Lian X, Niu Z-Y, </w:t>
      </w:r>
      <w:proofErr w:type="spellStart"/>
      <w:r w:rsidRPr="005B3AD8">
        <w:rPr>
          <w:rFonts w:ascii="Times New Roman" w:hAnsi="Times New Roman" w:cs="Times New Roman"/>
          <w:sz w:val="24"/>
          <w:szCs w:val="24"/>
          <w:lang w:val="en-GB"/>
          <w:rPrChange w:id="165" w:author="Marzena Gajęcka" w:date="2021-08-02T19:37:00Z">
            <w:rPr>
              <w:rFonts w:ascii="Times New Roman" w:hAnsi="Times New Roman" w:cs="Times New Roman"/>
              <w:sz w:val="24"/>
              <w:szCs w:val="24"/>
            </w:rPr>
          </w:rPrChange>
        </w:rPr>
        <w:t>Jin</w:t>
      </w:r>
      <w:proofErr w:type="spellEnd"/>
      <w:r w:rsidRPr="005B3AD8">
        <w:rPr>
          <w:rFonts w:ascii="Times New Roman" w:hAnsi="Times New Roman" w:cs="Times New Roman"/>
          <w:sz w:val="24"/>
          <w:szCs w:val="24"/>
          <w:lang w:val="en-GB"/>
          <w:rPrChange w:id="166" w:author="Marzena Gajęcka" w:date="2021-08-02T19:37:00Z">
            <w:rPr>
              <w:rFonts w:ascii="Times New Roman" w:hAnsi="Times New Roman" w:cs="Times New Roman"/>
              <w:sz w:val="24"/>
              <w:szCs w:val="24"/>
            </w:rPr>
          </w:rPrChange>
        </w:rPr>
        <w:t xml:space="preserve"> Q, et al. </w:t>
      </w:r>
      <w:r w:rsidRPr="00C75E9F">
        <w:rPr>
          <w:rFonts w:ascii="Times New Roman" w:hAnsi="Times New Roman" w:cs="Times New Roman"/>
          <w:sz w:val="24"/>
          <w:szCs w:val="24"/>
          <w:lang w:val="en-US"/>
        </w:rPr>
        <w:t xml:space="preserve">Is the delivery mode a crucial factor for the microbial communities in the </w:t>
      </w:r>
      <w:proofErr w:type="gramStart"/>
      <w:r w:rsidRPr="00C75E9F">
        <w:rPr>
          <w:rFonts w:ascii="Times New Roman" w:hAnsi="Times New Roman" w:cs="Times New Roman"/>
          <w:sz w:val="24"/>
          <w:szCs w:val="24"/>
          <w:lang w:val="en-US"/>
        </w:rPr>
        <w:t>meconium.</w:t>
      </w:r>
      <w:proofErr w:type="gramEnd"/>
      <w:r w:rsidRPr="00C75E9F">
        <w:rPr>
          <w:rFonts w:ascii="Times New Roman" w:hAnsi="Times New Roman" w:cs="Times New Roman"/>
          <w:sz w:val="24"/>
          <w:szCs w:val="24"/>
          <w:lang w:val="en-US"/>
        </w:rPr>
        <w:t xml:space="preserve"> </w:t>
      </w:r>
      <w:proofErr w:type="gramStart"/>
      <w:r w:rsidRPr="00C75E9F">
        <w:rPr>
          <w:rFonts w:ascii="Times New Roman" w:hAnsi="Times New Roman" w:cs="Times New Roman"/>
          <w:sz w:val="24"/>
          <w:szCs w:val="24"/>
          <w:lang w:val="en-US"/>
        </w:rPr>
        <w:t>EBioMedicine2019.doi:10.1016/j.ebiom</w:t>
      </w:r>
      <w:proofErr w:type="gramEnd"/>
      <w:r w:rsidRPr="00C75E9F">
        <w:rPr>
          <w:rFonts w:ascii="Times New Roman" w:hAnsi="Times New Roman" w:cs="Times New Roman"/>
          <w:sz w:val="24"/>
          <w:szCs w:val="24"/>
          <w:lang w:val="en-US"/>
        </w:rPr>
        <w:t>.2019.10.045.</w:t>
      </w:r>
    </w:p>
    <w:p w14:paraId="41267F70"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CF3CB84" w14:textId="77777777" w:rsidR="00654815" w:rsidRPr="00C75E9F" w:rsidRDefault="00654815" w:rsidP="00654815">
      <w:pPr>
        <w:pStyle w:val="NormalWeb"/>
        <w:spacing w:before="0" w:beforeAutospacing="0" w:after="0" w:afterAutospacing="0"/>
        <w:contextualSpacing/>
        <w:mirrorIndents/>
        <w:jc w:val="both"/>
      </w:pPr>
      <w:r w:rsidRPr="00C75E9F">
        <w:t xml:space="preserve">Lynch JP, Sikder MA, Curren BF, et al. The Influence of the Microbiome on Early-Life Severe Viral Lower Respiratory Infections and Asthma-Food for </w:t>
      </w:r>
      <w:proofErr w:type="gramStart"/>
      <w:r w:rsidRPr="00C75E9F">
        <w:t>Thought?.</w:t>
      </w:r>
      <w:proofErr w:type="gramEnd"/>
      <w:r w:rsidRPr="00C75E9F">
        <w:t xml:space="preserve"> Front Immunol. </w:t>
      </w:r>
      <w:proofErr w:type="gramStart"/>
      <w:r w:rsidRPr="00C75E9F">
        <w:t>2017;8:156</w:t>
      </w:r>
      <w:proofErr w:type="gramEnd"/>
      <w:r w:rsidRPr="00C75E9F">
        <w:t>. Published 2017 Feb 16. doi:10.3389/fimmu.2017.00156</w:t>
      </w:r>
    </w:p>
    <w:p w14:paraId="2FD3935F" w14:textId="77777777" w:rsidR="00654815" w:rsidRPr="00C75E9F" w:rsidRDefault="00654815" w:rsidP="00654815">
      <w:pPr>
        <w:pStyle w:val="NormalWeb"/>
        <w:spacing w:before="0" w:beforeAutospacing="0" w:after="0" w:afterAutospacing="0"/>
        <w:contextualSpacing/>
        <w:mirrorIndents/>
        <w:jc w:val="both"/>
      </w:pPr>
    </w:p>
    <w:p w14:paraId="62C96645" w14:textId="77777777" w:rsidR="00654815" w:rsidRDefault="00654815" w:rsidP="00654815">
      <w:pPr>
        <w:pStyle w:val="NormalWeb"/>
        <w:spacing w:before="0" w:beforeAutospacing="0" w:after="0" w:afterAutospacing="0"/>
        <w:contextualSpacing/>
        <w:mirrorIndents/>
        <w:jc w:val="both"/>
      </w:pPr>
      <w:r w:rsidRPr="00C75E9F">
        <w:t xml:space="preserve">Mariño E, Richards JL, McLeod KH, Stanley D, Yap YA, Knight J, McKenzie C, Kranich J, Oliveira AC, Rossello FJ, Krishnamurthy B, Nefzger CM, Macia L, Thorburn A, Baxter AG, Morahan G, Wong LH, Polo JM, Moore RJ, Lockett TJ, Clarke JM, Topping DL, Harrison LC, Mackay CR. Gut microbial metabolites limit the frequency of autoimmune T cells and protect against type 1 diabetes. Nat Immunol. 2017 May;18(5):552-562. </w:t>
      </w:r>
      <w:proofErr w:type="spellStart"/>
      <w:r w:rsidRPr="00C75E9F">
        <w:t>doi</w:t>
      </w:r>
      <w:proofErr w:type="spellEnd"/>
      <w:r w:rsidRPr="00C75E9F">
        <w:t xml:space="preserve">: 10.1038/ni.3713. </w:t>
      </w:r>
      <w:proofErr w:type="spellStart"/>
      <w:r w:rsidRPr="00C75E9F">
        <w:t>Epub</w:t>
      </w:r>
      <w:proofErr w:type="spellEnd"/>
      <w:r w:rsidRPr="00C75E9F">
        <w:t xml:space="preserve"> 2017 Mar 27. Erratum in: Nat Immunol. 2017 Jul 19;18(8):951. Erratum in: Nat Immunol. 2017 Oct 18;18(11):1271. PMID: 28346408.</w:t>
      </w:r>
    </w:p>
    <w:p w14:paraId="63655F33" w14:textId="77777777" w:rsidR="00654815" w:rsidRPr="00C75E9F" w:rsidRDefault="00654815" w:rsidP="00654815">
      <w:pPr>
        <w:pStyle w:val="NormalWeb"/>
        <w:spacing w:before="0" w:beforeAutospacing="0" w:after="0" w:afterAutospacing="0"/>
        <w:contextualSpacing/>
        <w:mirrorIndents/>
        <w:jc w:val="both"/>
      </w:pPr>
    </w:p>
    <w:p w14:paraId="43020437"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Martín, R. et al. Isolation of </w:t>
      </w:r>
      <w:proofErr w:type="spellStart"/>
      <w:r w:rsidRPr="00C75E9F">
        <w:rPr>
          <w:rFonts w:ascii="Times New Roman" w:hAnsi="Times New Roman" w:cs="Times New Roman"/>
          <w:sz w:val="24"/>
          <w:szCs w:val="24"/>
          <w:lang w:val="en-US"/>
        </w:rPr>
        <w:t>bifidobacteria</w:t>
      </w:r>
      <w:proofErr w:type="spellEnd"/>
      <w:r w:rsidRPr="00C75E9F">
        <w:rPr>
          <w:rFonts w:ascii="Times New Roman" w:hAnsi="Times New Roman" w:cs="Times New Roman"/>
          <w:sz w:val="24"/>
          <w:szCs w:val="24"/>
          <w:lang w:val="en-US"/>
        </w:rPr>
        <w:t xml:space="preserve"> from breast milk and assessment of the bifidobacterial population by PCR-denaturing gradient gel electrophoresis and quantitative real-time PCR. Appl. Environ. </w:t>
      </w:r>
      <w:proofErr w:type="spellStart"/>
      <w:r w:rsidRPr="00C75E9F">
        <w:rPr>
          <w:rFonts w:ascii="Times New Roman" w:hAnsi="Times New Roman" w:cs="Times New Roman"/>
          <w:sz w:val="24"/>
          <w:szCs w:val="24"/>
          <w:lang w:val="en-US"/>
        </w:rPr>
        <w:t>Microbiol</w:t>
      </w:r>
      <w:proofErr w:type="spellEnd"/>
      <w:r w:rsidRPr="00C75E9F">
        <w:rPr>
          <w:rFonts w:ascii="Times New Roman" w:hAnsi="Times New Roman" w:cs="Times New Roman"/>
          <w:sz w:val="24"/>
          <w:szCs w:val="24"/>
          <w:lang w:val="en-US"/>
        </w:rPr>
        <w:t>. 75, 965–969 (2009).</w:t>
      </w:r>
    </w:p>
    <w:p w14:paraId="3F687FE8"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26FFBD87" w14:textId="77777777" w:rsidR="00654815" w:rsidRPr="00C75E9F" w:rsidRDefault="00654815" w:rsidP="00654815">
      <w:pPr>
        <w:pStyle w:val="NormalWeb"/>
        <w:spacing w:before="0" w:beforeAutospacing="0" w:after="0" w:afterAutospacing="0"/>
        <w:contextualSpacing/>
        <w:mirrorIndents/>
        <w:jc w:val="both"/>
      </w:pPr>
      <w:r w:rsidRPr="00C75E9F">
        <w:t>Mejía-León ME, López-Domínguez L, Aguayo-</w:t>
      </w:r>
      <w:proofErr w:type="spellStart"/>
      <w:r w:rsidRPr="00C75E9F">
        <w:t>Patrón</w:t>
      </w:r>
      <w:proofErr w:type="spellEnd"/>
      <w:r w:rsidRPr="00C75E9F">
        <w:t xml:space="preserve"> SV, Caire-Juvera G, Calderón de la Barca AM. Dietary Changes and Gut Dysbiosis in Children </w:t>
      </w:r>
      <w:proofErr w:type="gramStart"/>
      <w:r w:rsidRPr="00C75E9F">
        <w:t>With</w:t>
      </w:r>
      <w:proofErr w:type="gramEnd"/>
      <w:r w:rsidRPr="00C75E9F">
        <w:t xml:space="preserve"> Type 1 Diabetes. J Am Coll </w:t>
      </w:r>
      <w:proofErr w:type="spellStart"/>
      <w:r w:rsidRPr="00C75E9F">
        <w:t>Nutr</w:t>
      </w:r>
      <w:proofErr w:type="spellEnd"/>
      <w:r w:rsidRPr="00C75E9F">
        <w:t xml:space="preserve">. 2018 Aug;37(6):501-507. </w:t>
      </w:r>
      <w:proofErr w:type="spellStart"/>
      <w:r w:rsidRPr="00C75E9F">
        <w:t>doi</w:t>
      </w:r>
      <w:proofErr w:type="spellEnd"/>
      <w:r w:rsidRPr="00C75E9F">
        <w:t xml:space="preserve">: 10.1080/07315724.2018.1444519. </w:t>
      </w:r>
      <w:proofErr w:type="spellStart"/>
      <w:r w:rsidRPr="00C75E9F">
        <w:t>Epub</w:t>
      </w:r>
      <w:proofErr w:type="spellEnd"/>
      <w:r w:rsidRPr="00C75E9F">
        <w:t xml:space="preserve"> 2018 Apr 10. PMID: 29634398.</w:t>
      </w:r>
    </w:p>
    <w:p w14:paraId="3C169A24" w14:textId="77777777" w:rsidR="00654815" w:rsidRPr="00C75E9F" w:rsidRDefault="00654815" w:rsidP="00654815">
      <w:pPr>
        <w:pStyle w:val="NormalWeb"/>
        <w:spacing w:before="0" w:beforeAutospacing="0" w:after="0" w:afterAutospacing="0"/>
        <w:contextualSpacing/>
        <w:mirrorIndents/>
        <w:jc w:val="both"/>
      </w:pPr>
    </w:p>
    <w:p w14:paraId="4A243676" w14:textId="77777777" w:rsidR="00654815" w:rsidRPr="00C75E9F" w:rsidRDefault="00654815" w:rsidP="00654815">
      <w:pPr>
        <w:pStyle w:val="NormalWeb"/>
        <w:spacing w:before="0" w:beforeAutospacing="0" w:after="0" w:afterAutospacing="0"/>
        <w:contextualSpacing/>
        <w:mirrorIndents/>
        <w:jc w:val="both"/>
      </w:pPr>
      <w:r w:rsidRPr="00C75E9F">
        <w:t xml:space="preserve">Mueller NT, Shin H, </w:t>
      </w:r>
      <w:proofErr w:type="spellStart"/>
      <w:r w:rsidRPr="00C75E9F">
        <w:t>Pizoni</w:t>
      </w:r>
      <w:proofErr w:type="spellEnd"/>
      <w:r w:rsidRPr="00C75E9F">
        <w:t xml:space="preserve"> A, Werlang IC, Matte U, Goldani MZ, Goldani HA, Dominguez-Bello MG. Birth mode-dependent association between pre-pregnancy maternal weight status and the neonatal intestinal microbiome. Sci Rep. 2016 Apr </w:t>
      </w:r>
      <w:proofErr w:type="gramStart"/>
      <w:r w:rsidRPr="00C75E9F">
        <w:t>1;6:23133</w:t>
      </w:r>
      <w:proofErr w:type="gramEnd"/>
      <w:r w:rsidRPr="00C75E9F">
        <w:t xml:space="preserve">. </w:t>
      </w:r>
      <w:proofErr w:type="spellStart"/>
      <w:r w:rsidRPr="00C75E9F">
        <w:t>doi</w:t>
      </w:r>
      <w:proofErr w:type="spellEnd"/>
      <w:r w:rsidRPr="00C75E9F">
        <w:t>: 10.1038/srep23133. PMID: 27033998; PMCID: PMC4817027.</w:t>
      </w:r>
    </w:p>
    <w:p w14:paraId="6A4A2F78" w14:textId="77777777" w:rsidR="00654815" w:rsidRPr="00C75E9F" w:rsidRDefault="00654815" w:rsidP="00654815">
      <w:pPr>
        <w:pStyle w:val="NormalWeb"/>
        <w:spacing w:before="0" w:beforeAutospacing="0" w:after="0" w:afterAutospacing="0"/>
        <w:contextualSpacing/>
        <w:mirrorIndents/>
        <w:jc w:val="both"/>
      </w:pPr>
    </w:p>
    <w:p w14:paraId="3B0C104C" w14:textId="77777777" w:rsidR="00654815" w:rsidRDefault="00654815" w:rsidP="00654815">
      <w:pPr>
        <w:pStyle w:val="NormalWeb"/>
        <w:spacing w:before="0" w:beforeAutospacing="0" w:after="0" w:afterAutospacing="0"/>
        <w:contextualSpacing/>
        <w:mirrorIndents/>
        <w:jc w:val="both"/>
      </w:pPr>
      <w:proofErr w:type="spellStart"/>
      <w:r w:rsidRPr="00C75E9F">
        <w:t>Nogacka</w:t>
      </w:r>
      <w:proofErr w:type="spellEnd"/>
      <w:r w:rsidRPr="00C75E9F">
        <w:t xml:space="preserve"> A, Salazar N, Suárez M, Milani C, </w:t>
      </w:r>
      <w:proofErr w:type="spellStart"/>
      <w:r w:rsidRPr="00C75E9F">
        <w:t>Arboleya</w:t>
      </w:r>
      <w:proofErr w:type="spellEnd"/>
      <w:r w:rsidRPr="00C75E9F">
        <w:t xml:space="preserve"> S, Solís G, Fernández N, </w:t>
      </w:r>
      <w:proofErr w:type="spellStart"/>
      <w:r w:rsidRPr="00C75E9F">
        <w:t>Alaez</w:t>
      </w:r>
      <w:proofErr w:type="spellEnd"/>
      <w:r w:rsidRPr="00C75E9F">
        <w:t xml:space="preserve"> L, Hernández-Barranco AM, de Los Reyes-</w:t>
      </w:r>
      <w:proofErr w:type="spellStart"/>
      <w:r w:rsidRPr="00C75E9F">
        <w:t>Gavilán</w:t>
      </w:r>
      <w:proofErr w:type="spellEnd"/>
      <w:r w:rsidRPr="00C75E9F">
        <w:t xml:space="preserve"> CG, Ventura M, </w:t>
      </w:r>
      <w:proofErr w:type="spellStart"/>
      <w:r w:rsidRPr="00C75E9F">
        <w:t>Gueimonde</w:t>
      </w:r>
      <w:proofErr w:type="spellEnd"/>
      <w:r w:rsidRPr="00C75E9F">
        <w:t xml:space="preserve"> M. Impact of intrapartum antimicrobial prophylaxis upon the intestinal microbiota and the prevalence of antibiotic resistance genes in vaginally delivered full-term neonates. Microbiome. 2017 Aug 8;5(1):93. </w:t>
      </w:r>
      <w:proofErr w:type="spellStart"/>
      <w:r w:rsidRPr="00C75E9F">
        <w:t>doi</w:t>
      </w:r>
      <w:proofErr w:type="spellEnd"/>
      <w:r w:rsidRPr="00C75E9F">
        <w:t>: 10.1186/s40168-017-0313-3. PMID: 28789705; PMCID: PMC5549288.</w:t>
      </w:r>
    </w:p>
    <w:p w14:paraId="58D9F732" w14:textId="77777777" w:rsidR="00654815" w:rsidRPr="00C75E9F" w:rsidRDefault="00654815" w:rsidP="00654815">
      <w:pPr>
        <w:pStyle w:val="NormalWeb"/>
        <w:spacing w:before="0" w:beforeAutospacing="0" w:after="0" w:afterAutospacing="0"/>
        <w:contextualSpacing/>
        <w:mirrorIndents/>
        <w:jc w:val="both"/>
      </w:pPr>
    </w:p>
    <w:p w14:paraId="3CED0CDC"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Pannaraj</w:t>
      </w:r>
      <w:proofErr w:type="spellEnd"/>
      <w:r w:rsidRPr="00C75E9F">
        <w:rPr>
          <w:rFonts w:ascii="Times New Roman" w:hAnsi="Times New Roman" w:cs="Times New Roman"/>
          <w:sz w:val="24"/>
          <w:szCs w:val="24"/>
          <w:lang w:val="en-US"/>
        </w:rPr>
        <w:t xml:space="preserve">, P. S. et al. association between breast milk bacterial communities and establishment and development of the infant gut microbiome. JAMA </w:t>
      </w:r>
      <w:proofErr w:type="spellStart"/>
      <w:r w:rsidRPr="00C75E9F">
        <w:rPr>
          <w:rFonts w:ascii="Times New Roman" w:hAnsi="Times New Roman" w:cs="Times New Roman"/>
          <w:sz w:val="24"/>
          <w:szCs w:val="24"/>
          <w:lang w:val="en-US"/>
        </w:rPr>
        <w:t>Pediatr</w:t>
      </w:r>
      <w:proofErr w:type="spellEnd"/>
      <w:r w:rsidRPr="00C75E9F">
        <w:rPr>
          <w:rFonts w:ascii="Times New Roman" w:hAnsi="Times New Roman" w:cs="Times New Roman"/>
          <w:sz w:val="24"/>
          <w:szCs w:val="24"/>
          <w:lang w:val="en-US"/>
        </w:rPr>
        <w:t>. 171, 647–654 (2017).</w:t>
      </w:r>
    </w:p>
    <w:p w14:paraId="6D1329A3"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13314AA1" w14:textId="77777777" w:rsidR="00654815" w:rsidRPr="00C75E9F" w:rsidRDefault="00654815" w:rsidP="00654815">
      <w:pPr>
        <w:pStyle w:val="NormalWeb"/>
        <w:spacing w:before="0" w:beforeAutospacing="0" w:after="0" w:afterAutospacing="0"/>
        <w:contextualSpacing/>
        <w:mirrorIndents/>
        <w:jc w:val="both"/>
      </w:pPr>
      <w:r w:rsidRPr="00C75E9F">
        <w:t xml:space="preserve">Ponzo V, </w:t>
      </w:r>
      <w:proofErr w:type="spellStart"/>
      <w:r w:rsidRPr="00C75E9F">
        <w:t>Ferrocino</w:t>
      </w:r>
      <w:proofErr w:type="spellEnd"/>
      <w:r w:rsidRPr="00C75E9F">
        <w:t xml:space="preserve"> I, </w:t>
      </w:r>
      <w:proofErr w:type="spellStart"/>
      <w:r w:rsidRPr="00C75E9F">
        <w:t>Zarovska</w:t>
      </w:r>
      <w:proofErr w:type="spellEnd"/>
      <w:r w:rsidRPr="00C75E9F">
        <w:t xml:space="preserve"> A, Amenta MB, Leone F, </w:t>
      </w:r>
      <w:proofErr w:type="spellStart"/>
      <w:r w:rsidRPr="00C75E9F">
        <w:t>Monzeglio</w:t>
      </w:r>
      <w:proofErr w:type="spellEnd"/>
      <w:r w:rsidRPr="00C75E9F">
        <w:t xml:space="preserve"> C, Rosato R, Pellegrini M, Gambino R, </w:t>
      </w:r>
      <w:proofErr w:type="spellStart"/>
      <w:r w:rsidRPr="00C75E9F">
        <w:t>Cassader</w:t>
      </w:r>
      <w:proofErr w:type="spellEnd"/>
      <w:r w:rsidRPr="00C75E9F">
        <w:t xml:space="preserve"> M, Ghigo E, </w:t>
      </w:r>
      <w:proofErr w:type="spellStart"/>
      <w:r w:rsidRPr="00C75E9F">
        <w:t>Cocolin</w:t>
      </w:r>
      <w:proofErr w:type="spellEnd"/>
      <w:r w:rsidRPr="00C75E9F">
        <w:t xml:space="preserve"> L, Bo S. The microbiota composition of the offspring of patients with gestational diabetes mellitus (GDM). </w:t>
      </w:r>
      <w:proofErr w:type="spellStart"/>
      <w:r w:rsidRPr="00C75E9F">
        <w:t>PLoS</w:t>
      </w:r>
      <w:proofErr w:type="spellEnd"/>
      <w:r w:rsidRPr="00C75E9F">
        <w:t xml:space="preserve"> One. 2019 Dec 16;14(12</w:t>
      </w:r>
      <w:proofErr w:type="gramStart"/>
      <w:r w:rsidRPr="00C75E9F">
        <w:t>):e</w:t>
      </w:r>
      <w:proofErr w:type="gramEnd"/>
      <w:r w:rsidRPr="00C75E9F">
        <w:t xml:space="preserve">0226545. </w:t>
      </w:r>
      <w:proofErr w:type="spellStart"/>
      <w:r w:rsidRPr="00C75E9F">
        <w:t>doi</w:t>
      </w:r>
      <w:proofErr w:type="spellEnd"/>
      <w:r w:rsidRPr="00C75E9F">
        <w:t>: 10.1371/journal.pone.0226545. PMID: 31841548; PMCID: PMC6913919.</w:t>
      </w:r>
    </w:p>
    <w:p w14:paraId="6508B211" w14:textId="77777777" w:rsidR="00654815" w:rsidRPr="00C75E9F" w:rsidRDefault="00654815" w:rsidP="00654815">
      <w:pPr>
        <w:pStyle w:val="NormalWeb"/>
        <w:spacing w:before="0" w:beforeAutospacing="0" w:after="0" w:afterAutospacing="0"/>
        <w:contextualSpacing/>
        <w:mirrorIndents/>
        <w:jc w:val="both"/>
      </w:pPr>
    </w:p>
    <w:p w14:paraId="19A41D21" w14:textId="77777777" w:rsidR="00654815" w:rsidRPr="00C75E9F" w:rsidRDefault="00654815" w:rsidP="00654815">
      <w:pPr>
        <w:pStyle w:val="NormalWeb"/>
        <w:spacing w:before="0" w:beforeAutospacing="0" w:after="0" w:afterAutospacing="0"/>
        <w:contextualSpacing/>
        <w:mirrorIndents/>
        <w:jc w:val="both"/>
      </w:pPr>
      <w:proofErr w:type="spellStart"/>
      <w:r w:rsidRPr="00C75E9F">
        <w:t>Sakwinska</w:t>
      </w:r>
      <w:proofErr w:type="spellEnd"/>
      <w:r w:rsidRPr="00C75E9F">
        <w:t xml:space="preserve"> O, </w:t>
      </w:r>
      <w:proofErr w:type="spellStart"/>
      <w:r w:rsidRPr="00C75E9F">
        <w:t>Foata</w:t>
      </w:r>
      <w:proofErr w:type="spellEnd"/>
      <w:r w:rsidRPr="00C75E9F">
        <w:t xml:space="preserve"> F, Berger B, </w:t>
      </w:r>
      <w:proofErr w:type="spellStart"/>
      <w:r w:rsidRPr="00C75E9F">
        <w:t>Brüssow</w:t>
      </w:r>
      <w:proofErr w:type="spellEnd"/>
      <w:r w:rsidRPr="00C75E9F">
        <w:t xml:space="preserve"> H, </w:t>
      </w:r>
      <w:proofErr w:type="spellStart"/>
      <w:r w:rsidRPr="00C75E9F">
        <w:t>Combremont</w:t>
      </w:r>
      <w:proofErr w:type="spellEnd"/>
      <w:r w:rsidRPr="00C75E9F">
        <w:t xml:space="preserve"> S, </w:t>
      </w:r>
      <w:proofErr w:type="spellStart"/>
      <w:r w:rsidRPr="00C75E9F">
        <w:t>Mercenier</w:t>
      </w:r>
      <w:proofErr w:type="spellEnd"/>
      <w:r w:rsidRPr="00C75E9F">
        <w:t xml:space="preserve"> A, Dogra S, Soh SE, Yen JCK, </w:t>
      </w:r>
      <w:proofErr w:type="spellStart"/>
      <w:r w:rsidRPr="00C75E9F">
        <w:t>Heong</w:t>
      </w:r>
      <w:proofErr w:type="spellEnd"/>
      <w:r w:rsidRPr="00C75E9F">
        <w:t xml:space="preserve"> GYS, Lee YS, Yap F, Meaney MJ, Chong YS, Godfrey KM, Holbrook JD. Does the </w:t>
      </w:r>
      <w:r w:rsidRPr="00C75E9F">
        <w:lastRenderedPageBreak/>
        <w:t xml:space="preserve">maternal vaginal microbiota play a role in seeding the microbiota of neonatal gut and nose? </w:t>
      </w:r>
      <w:proofErr w:type="spellStart"/>
      <w:r w:rsidRPr="00C75E9F">
        <w:t>Benef</w:t>
      </w:r>
      <w:proofErr w:type="spellEnd"/>
      <w:r w:rsidRPr="00C75E9F">
        <w:t xml:space="preserve"> Microbes. 2017 Oct 13;8(5):763-778. </w:t>
      </w:r>
      <w:proofErr w:type="spellStart"/>
      <w:r w:rsidRPr="00C75E9F">
        <w:t>doi</w:t>
      </w:r>
      <w:proofErr w:type="spellEnd"/>
      <w:r w:rsidRPr="00C75E9F">
        <w:t xml:space="preserve">: 10.3920/BM2017.0064. </w:t>
      </w:r>
      <w:proofErr w:type="spellStart"/>
      <w:r w:rsidRPr="00C75E9F">
        <w:t>Epub</w:t>
      </w:r>
      <w:proofErr w:type="spellEnd"/>
      <w:r w:rsidRPr="00C75E9F">
        <w:t xml:space="preserve"> 2017 Oct 12. PMID: 29022384.</w:t>
      </w:r>
    </w:p>
    <w:p w14:paraId="47FE447E" w14:textId="77777777" w:rsidR="00654815" w:rsidRPr="00C75E9F" w:rsidRDefault="00654815" w:rsidP="00654815">
      <w:pPr>
        <w:pStyle w:val="NormalWeb"/>
        <w:spacing w:before="0" w:beforeAutospacing="0" w:after="0" w:afterAutospacing="0"/>
        <w:contextualSpacing/>
        <w:mirrorIndents/>
        <w:jc w:val="both"/>
      </w:pPr>
    </w:p>
    <w:p w14:paraId="009676E2" w14:textId="77777777" w:rsidR="00654815" w:rsidRPr="00C75E9F" w:rsidRDefault="00654815" w:rsidP="00654815">
      <w:pPr>
        <w:pStyle w:val="NormalWeb"/>
        <w:spacing w:before="0" w:beforeAutospacing="0" w:after="0" w:afterAutospacing="0"/>
        <w:contextualSpacing/>
        <w:mirrorIndents/>
        <w:jc w:val="both"/>
      </w:pPr>
      <w:r w:rsidRPr="00C75E9F">
        <w:t xml:space="preserve">Shao Y, Forster SC, </w:t>
      </w:r>
      <w:proofErr w:type="spellStart"/>
      <w:r w:rsidRPr="00C75E9F">
        <w:t>Tsaliki</w:t>
      </w:r>
      <w:proofErr w:type="spellEnd"/>
      <w:r w:rsidRPr="00C75E9F">
        <w:t xml:space="preserve"> E, Vervier K, Strang A, Simpson N, Kumar N, Stares MD, Rodger A, Brocklehurst P, Field N, Lawley TD. Stunted microbiota and opportunistic pathogen colonization in caesarean-section birth. Nature. 2019 Oct;574(7776):117-121. </w:t>
      </w:r>
      <w:proofErr w:type="spellStart"/>
      <w:r w:rsidRPr="00C75E9F">
        <w:t>doi</w:t>
      </w:r>
      <w:proofErr w:type="spellEnd"/>
      <w:r w:rsidRPr="00C75E9F">
        <w:t xml:space="preserve">: 10.1038/s41586-019-1560-1. </w:t>
      </w:r>
      <w:proofErr w:type="spellStart"/>
      <w:r w:rsidRPr="00C75E9F">
        <w:t>Epub</w:t>
      </w:r>
      <w:proofErr w:type="spellEnd"/>
      <w:r w:rsidRPr="00C75E9F">
        <w:t xml:space="preserve"> 2019 Sep 18. PMID: 31534227; PMCID: PMC6894937.</w:t>
      </w:r>
    </w:p>
    <w:p w14:paraId="275B7F2A" w14:textId="77777777" w:rsidR="00654815" w:rsidRPr="00C75E9F" w:rsidRDefault="00654815" w:rsidP="00654815">
      <w:pPr>
        <w:pStyle w:val="NormalWeb"/>
        <w:spacing w:before="0" w:beforeAutospacing="0" w:after="0" w:afterAutospacing="0"/>
        <w:contextualSpacing/>
        <w:mirrorIndents/>
        <w:jc w:val="both"/>
      </w:pPr>
    </w:p>
    <w:p w14:paraId="7C2A3789" w14:textId="77777777" w:rsidR="00654815" w:rsidRDefault="00654815" w:rsidP="00654815">
      <w:pPr>
        <w:pStyle w:val="NormalWeb"/>
        <w:spacing w:before="0" w:beforeAutospacing="0" w:after="0" w:afterAutospacing="0"/>
        <w:contextualSpacing/>
        <w:mirrorIndents/>
        <w:jc w:val="both"/>
      </w:pPr>
      <w:r w:rsidRPr="00C75E9F">
        <w:t xml:space="preserve">Singh SB, Madan J, Coker M, Hoen A, Baker ER, </w:t>
      </w:r>
      <w:proofErr w:type="spellStart"/>
      <w:r w:rsidRPr="00C75E9F">
        <w:t>Karagas</w:t>
      </w:r>
      <w:proofErr w:type="spellEnd"/>
      <w:r w:rsidRPr="00C75E9F">
        <w:t xml:space="preserve"> MR, Mueller NT. Does birth mode modify associations of maternal pre-pregnancy BMI and gestational weight gain with the infant gut microbiome? Int J </w:t>
      </w:r>
      <w:proofErr w:type="spellStart"/>
      <w:r w:rsidRPr="00C75E9F">
        <w:t>Obes</w:t>
      </w:r>
      <w:proofErr w:type="spellEnd"/>
      <w:r w:rsidRPr="00C75E9F">
        <w:t xml:space="preserve"> (Lond). 2020 Jan;44(1):23-32. </w:t>
      </w:r>
      <w:proofErr w:type="spellStart"/>
      <w:r w:rsidRPr="00C75E9F">
        <w:t>doi</w:t>
      </w:r>
      <w:proofErr w:type="spellEnd"/>
      <w:r w:rsidRPr="00C75E9F">
        <w:t xml:space="preserve">: 10.1038/s41366-018-0273-0. </w:t>
      </w:r>
      <w:proofErr w:type="spellStart"/>
      <w:r w:rsidRPr="00C75E9F">
        <w:t>Epub</w:t>
      </w:r>
      <w:proofErr w:type="spellEnd"/>
      <w:r w:rsidRPr="00C75E9F">
        <w:t xml:space="preserve"> 2019 Feb 14. PMID: 30765892; PMCID: PMC6694002.</w:t>
      </w:r>
    </w:p>
    <w:p w14:paraId="7AA180D5" w14:textId="77777777" w:rsidR="00654815" w:rsidRPr="00C75E9F" w:rsidRDefault="00654815" w:rsidP="00654815">
      <w:pPr>
        <w:pStyle w:val="NormalWeb"/>
        <w:spacing w:before="0" w:beforeAutospacing="0" w:after="0" w:afterAutospacing="0"/>
        <w:contextualSpacing/>
        <w:mirrorIndents/>
        <w:jc w:val="both"/>
      </w:pPr>
    </w:p>
    <w:p w14:paraId="20D86FEE"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Soeorg</w:t>
      </w:r>
      <w:proofErr w:type="spellEnd"/>
      <w:r w:rsidRPr="00C75E9F">
        <w:rPr>
          <w:rFonts w:ascii="Times New Roman" w:hAnsi="Times New Roman" w:cs="Times New Roman"/>
          <w:sz w:val="24"/>
          <w:szCs w:val="24"/>
          <w:lang w:val="en-US"/>
        </w:rPr>
        <w:t xml:space="preserve">, H. et al. The role of breast milk in the colonization of neonatal gut and skin with coagulase-negative staphylococci. </w:t>
      </w:r>
      <w:proofErr w:type="spellStart"/>
      <w:r w:rsidRPr="00C75E9F">
        <w:rPr>
          <w:rFonts w:ascii="Times New Roman" w:hAnsi="Times New Roman" w:cs="Times New Roman"/>
          <w:sz w:val="24"/>
          <w:szCs w:val="24"/>
          <w:lang w:val="en-US"/>
        </w:rPr>
        <w:t>Pediatr</w:t>
      </w:r>
      <w:proofErr w:type="spellEnd"/>
      <w:r w:rsidRPr="00C75E9F">
        <w:rPr>
          <w:rFonts w:ascii="Times New Roman" w:hAnsi="Times New Roman" w:cs="Times New Roman"/>
          <w:sz w:val="24"/>
          <w:szCs w:val="24"/>
          <w:lang w:val="en-US"/>
        </w:rPr>
        <w:t>. Res. 82, 759–767 (2017).</w:t>
      </w:r>
    </w:p>
    <w:p w14:paraId="2A4ABD60"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104FE365" w14:textId="77777777" w:rsidR="00654815" w:rsidRDefault="00654815" w:rsidP="00654815">
      <w:pPr>
        <w:pStyle w:val="NormalWeb"/>
        <w:spacing w:before="0" w:beforeAutospacing="0" w:after="0" w:afterAutospacing="0"/>
        <w:contextualSpacing/>
        <w:mirrorIndents/>
        <w:jc w:val="both"/>
      </w:pPr>
      <w:r w:rsidRPr="00C75E9F">
        <w:t xml:space="preserve">Stewart CJ, Ajami NJ, O'Brien JL, Hutchinson DS, Smith DP, Wong MC, Ross MC, Lloyd RE, Doddapaneni H, Metcalf GA, Muzny D, Gibbs RA, Vatanen T, </w:t>
      </w:r>
      <w:proofErr w:type="spellStart"/>
      <w:r w:rsidRPr="00C75E9F">
        <w:t>Huttenhower</w:t>
      </w:r>
      <w:proofErr w:type="spellEnd"/>
      <w:r w:rsidRPr="00C75E9F">
        <w:t xml:space="preserve"> C, Xavier RJ, Rewers M, Hagopian W, </w:t>
      </w:r>
      <w:proofErr w:type="spellStart"/>
      <w:r w:rsidRPr="00C75E9F">
        <w:t>Toppari</w:t>
      </w:r>
      <w:proofErr w:type="spellEnd"/>
      <w:r w:rsidRPr="00C75E9F">
        <w:t xml:space="preserve"> J, Ziegler AG, She JX, Akolkar B, </w:t>
      </w:r>
      <w:proofErr w:type="spellStart"/>
      <w:r w:rsidRPr="00C75E9F">
        <w:t>Lernmark</w:t>
      </w:r>
      <w:proofErr w:type="spellEnd"/>
      <w:r w:rsidRPr="00C75E9F">
        <w:t xml:space="preserve"> A, </w:t>
      </w:r>
      <w:proofErr w:type="spellStart"/>
      <w:r w:rsidRPr="00C75E9F">
        <w:t>Hyoty</w:t>
      </w:r>
      <w:proofErr w:type="spellEnd"/>
      <w:r w:rsidRPr="00C75E9F">
        <w:t xml:space="preserve"> H, </w:t>
      </w:r>
      <w:proofErr w:type="spellStart"/>
      <w:r w:rsidRPr="00C75E9F">
        <w:t>Vehik</w:t>
      </w:r>
      <w:proofErr w:type="spellEnd"/>
      <w:r w:rsidRPr="00C75E9F">
        <w:t xml:space="preserve"> K, Krischer JP, Petrosino JF. Temporal development of the gut microbiome in early childhood from the TEDDY study. Nature. 2018 Oct;562(7728):583-588. </w:t>
      </w:r>
      <w:proofErr w:type="spellStart"/>
      <w:r w:rsidRPr="00C75E9F">
        <w:t>doi</w:t>
      </w:r>
      <w:proofErr w:type="spellEnd"/>
      <w:r w:rsidRPr="00C75E9F">
        <w:t xml:space="preserve">: 10.1038/s41586-018-0617-x. </w:t>
      </w:r>
      <w:proofErr w:type="spellStart"/>
      <w:r w:rsidRPr="00C75E9F">
        <w:t>Epub</w:t>
      </w:r>
      <w:proofErr w:type="spellEnd"/>
      <w:r w:rsidRPr="00C75E9F">
        <w:t xml:space="preserve"> 2018 Oct 24. PMID: 30356187; PMCID: PMC6415775.</w:t>
      </w:r>
    </w:p>
    <w:p w14:paraId="63D35329" w14:textId="77777777" w:rsidR="00654815" w:rsidRPr="00C75E9F" w:rsidRDefault="00654815" w:rsidP="00654815">
      <w:pPr>
        <w:pStyle w:val="NormalWeb"/>
        <w:spacing w:before="0" w:beforeAutospacing="0" w:after="0" w:afterAutospacing="0"/>
        <w:contextualSpacing/>
        <w:mirrorIndents/>
        <w:jc w:val="both"/>
      </w:pPr>
    </w:p>
    <w:p w14:paraId="3D2A31F3"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Su</w:t>
      </w:r>
      <w:proofErr w:type="spellEnd"/>
      <w:r w:rsidRPr="00C75E9F">
        <w:rPr>
          <w:rFonts w:ascii="Times New Roman" w:hAnsi="Times New Roman" w:cs="Times New Roman"/>
          <w:sz w:val="24"/>
          <w:szCs w:val="24"/>
          <w:lang w:val="en-US"/>
        </w:rPr>
        <w:t xml:space="preserve"> M, Nie Y, Shao R, Duan S, Jiang Y, Wang M, Xing Z, Sun Q, Liu X, Xu W. Diversified gut microbiota in newborns of mothers with gestational diabetes mellitus. </w:t>
      </w:r>
      <w:proofErr w:type="spellStart"/>
      <w:r w:rsidRPr="00C75E9F">
        <w:rPr>
          <w:rFonts w:ascii="Times New Roman" w:hAnsi="Times New Roman" w:cs="Times New Roman"/>
          <w:sz w:val="24"/>
          <w:szCs w:val="24"/>
          <w:lang w:val="en-US"/>
        </w:rPr>
        <w:t>PLoS</w:t>
      </w:r>
      <w:proofErr w:type="spellEnd"/>
      <w:r w:rsidRPr="00C75E9F">
        <w:rPr>
          <w:rFonts w:ascii="Times New Roman" w:hAnsi="Times New Roman" w:cs="Times New Roman"/>
          <w:sz w:val="24"/>
          <w:szCs w:val="24"/>
          <w:lang w:val="en-US"/>
        </w:rPr>
        <w:t xml:space="preserve"> One. 2018 Oct 17;13(10</w:t>
      </w:r>
      <w:proofErr w:type="gramStart"/>
      <w:r w:rsidRPr="00C75E9F">
        <w:rPr>
          <w:rFonts w:ascii="Times New Roman" w:hAnsi="Times New Roman" w:cs="Times New Roman"/>
          <w:sz w:val="24"/>
          <w:szCs w:val="24"/>
          <w:lang w:val="en-US"/>
        </w:rPr>
        <w:t>):e</w:t>
      </w:r>
      <w:proofErr w:type="gramEnd"/>
      <w:r w:rsidRPr="00C75E9F">
        <w:rPr>
          <w:rFonts w:ascii="Times New Roman" w:hAnsi="Times New Roman" w:cs="Times New Roman"/>
          <w:sz w:val="24"/>
          <w:szCs w:val="24"/>
          <w:lang w:val="en-US"/>
        </w:rPr>
        <w:t xml:space="preserve">0205695.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10.1371/journal.pone.0205695. PMID: 30332459; PMCID: PMC6192631. </w:t>
      </w:r>
    </w:p>
    <w:p w14:paraId="16CAF9E4"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03E165AA" w14:textId="77777777" w:rsidR="00654815" w:rsidRPr="00C75E9F" w:rsidRDefault="00654815" w:rsidP="00654815">
      <w:pPr>
        <w:pStyle w:val="NormalWeb"/>
        <w:spacing w:before="0" w:beforeAutospacing="0" w:after="0" w:afterAutospacing="0"/>
        <w:contextualSpacing/>
        <w:mirrorIndents/>
        <w:jc w:val="both"/>
      </w:pPr>
      <w:proofErr w:type="spellStart"/>
      <w:r w:rsidRPr="00C75E9F">
        <w:t>Tejesvi</w:t>
      </w:r>
      <w:proofErr w:type="spellEnd"/>
      <w:r w:rsidRPr="00C75E9F">
        <w:t xml:space="preserve"> MV, Nissi R, </w:t>
      </w:r>
      <w:proofErr w:type="spellStart"/>
      <w:r w:rsidRPr="00C75E9F">
        <w:t>Saravesi</w:t>
      </w:r>
      <w:proofErr w:type="spellEnd"/>
      <w:r w:rsidRPr="00C75E9F">
        <w:t xml:space="preserve"> K, </w:t>
      </w:r>
      <w:proofErr w:type="spellStart"/>
      <w:r w:rsidRPr="00C75E9F">
        <w:t>Pirttilä</w:t>
      </w:r>
      <w:proofErr w:type="spellEnd"/>
      <w:r w:rsidRPr="00C75E9F">
        <w:t xml:space="preserve"> AM, </w:t>
      </w:r>
      <w:proofErr w:type="spellStart"/>
      <w:r w:rsidRPr="00C75E9F">
        <w:t>Markkola</w:t>
      </w:r>
      <w:proofErr w:type="spellEnd"/>
      <w:r w:rsidRPr="00C75E9F">
        <w:t xml:space="preserve"> A, </w:t>
      </w:r>
      <w:proofErr w:type="spellStart"/>
      <w:r w:rsidRPr="00C75E9F">
        <w:t>Talvensaari</w:t>
      </w:r>
      <w:proofErr w:type="spellEnd"/>
      <w:r w:rsidRPr="00C75E9F">
        <w:t xml:space="preserve">-Mattila A, Ruotsalainen AL. Association of prevalent vaginal microbiome of mother with occurrence of type I diabetes in child. Sci Rep. 2019 Jan 30;9(1):959. </w:t>
      </w:r>
      <w:proofErr w:type="spellStart"/>
      <w:r w:rsidRPr="00C75E9F">
        <w:t>doi</w:t>
      </w:r>
      <w:proofErr w:type="spellEnd"/>
      <w:r w:rsidRPr="00C75E9F">
        <w:t>: 10.1038/s41598-018-37467-w. PMID: 30700742; PMCID: PMC6353987.</w:t>
      </w:r>
    </w:p>
    <w:p w14:paraId="7905E952" w14:textId="77777777" w:rsidR="00654815" w:rsidRPr="00C75E9F" w:rsidRDefault="00654815" w:rsidP="00654815">
      <w:pPr>
        <w:pStyle w:val="NormalWeb"/>
        <w:spacing w:before="0" w:beforeAutospacing="0" w:after="0" w:afterAutospacing="0"/>
        <w:contextualSpacing/>
        <w:mirrorIndents/>
        <w:jc w:val="both"/>
      </w:pPr>
    </w:p>
    <w:p w14:paraId="72D4E253" w14:textId="77777777" w:rsidR="00654815" w:rsidRPr="00C75E9F" w:rsidRDefault="00654815" w:rsidP="00654815">
      <w:pPr>
        <w:pStyle w:val="NormalWeb"/>
        <w:spacing w:before="0" w:beforeAutospacing="0" w:after="0" w:afterAutospacing="0"/>
        <w:contextualSpacing/>
        <w:mirrorIndents/>
        <w:jc w:val="both"/>
      </w:pPr>
      <w:proofErr w:type="spellStart"/>
      <w:r w:rsidRPr="00C75E9F">
        <w:t>Vaarala</w:t>
      </w:r>
      <w:proofErr w:type="spellEnd"/>
      <w:r w:rsidRPr="00C75E9F">
        <w:t xml:space="preserve"> O, Atkinson MA, Neu J. The "perfect storm" for type 1 diabetes: the complex interplay between intestinal microbiota, gut permeability, and mucosal immunity. Diabetes. 2008 Oct;57(10):2555-62. </w:t>
      </w:r>
      <w:proofErr w:type="spellStart"/>
      <w:r w:rsidRPr="00C75E9F">
        <w:t>doi</w:t>
      </w:r>
      <w:proofErr w:type="spellEnd"/>
      <w:r w:rsidRPr="00C75E9F">
        <w:t>: 10.2337/db08-0331. PMID: 18820210; PMCID: PMC2551660.</w:t>
      </w:r>
    </w:p>
    <w:p w14:paraId="6BFB8DF3" w14:textId="77777777" w:rsidR="00654815" w:rsidRPr="00C75E9F" w:rsidRDefault="00654815" w:rsidP="00654815">
      <w:pPr>
        <w:pStyle w:val="NormalWeb"/>
        <w:spacing w:before="0" w:beforeAutospacing="0" w:after="0" w:afterAutospacing="0"/>
        <w:contextualSpacing/>
        <w:mirrorIndents/>
        <w:jc w:val="both"/>
      </w:pPr>
    </w:p>
    <w:p w14:paraId="2C819099" w14:textId="77777777" w:rsidR="00654815" w:rsidRDefault="00654815" w:rsidP="00654815">
      <w:pPr>
        <w:pStyle w:val="NormalWeb"/>
        <w:spacing w:before="0" w:beforeAutospacing="0" w:after="0" w:afterAutospacing="0"/>
        <w:contextualSpacing/>
        <w:mirrorIndents/>
        <w:jc w:val="both"/>
      </w:pPr>
      <w:r w:rsidRPr="00C75E9F">
        <w:t xml:space="preserve">Wang J, Zheng J, Shi W, Du N, Xu X, Zhang Y, Ji P, Zhang F, Jia Z, Wang Y, Zheng Z, Zhang H, Zhao F. Dysbiosis of maternal and neonatal microbiota associated with gestational diabetes mellitus. Gut. 2018 Sep;67(9):1614-1625. </w:t>
      </w:r>
      <w:proofErr w:type="spellStart"/>
      <w:r w:rsidRPr="00C75E9F">
        <w:t>doi</w:t>
      </w:r>
      <w:proofErr w:type="spellEnd"/>
      <w:r w:rsidRPr="00C75E9F">
        <w:t xml:space="preserve">: 10.1136/gutjnl-2018-315988. </w:t>
      </w:r>
      <w:proofErr w:type="spellStart"/>
      <w:r w:rsidRPr="00C75E9F">
        <w:t>Epub</w:t>
      </w:r>
      <w:proofErr w:type="spellEnd"/>
      <w:r w:rsidRPr="00C75E9F">
        <w:t xml:space="preserve"> 2018 May 14. PMID: 29760169; PMCID: PMC6109274.</w:t>
      </w:r>
    </w:p>
    <w:p w14:paraId="01951806" w14:textId="77777777" w:rsidR="00654815" w:rsidRDefault="00654815" w:rsidP="00654815">
      <w:pPr>
        <w:pStyle w:val="NormalWeb"/>
        <w:spacing w:before="0" w:beforeAutospacing="0" w:after="0" w:afterAutospacing="0"/>
        <w:contextualSpacing/>
        <w:mirrorIndents/>
        <w:jc w:val="both"/>
      </w:pPr>
    </w:p>
    <w:p w14:paraId="4FC75ADF" w14:textId="77777777" w:rsidR="00654815" w:rsidRDefault="00654815" w:rsidP="00654815">
      <w:pPr>
        <w:pStyle w:val="NormalWeb"/>
        <w:spacing w:before="0" w:beforeAutospacing="0" w:after="0" w:afterAutospacing="0"/>
        <w:contextualSpacing/>
        <w:mirrorIndents/>
        <w:jc w:val="both"/>
      </w:pPr>
      <w:r w:rsidRPr="00A207BA">
        <w:t xml:space="preserve">Weisburg WG, Barns SM, Pelletier DA, Lane DJ. 16S ribosomal DNA amplification for phylogenetic study. J </w:t>
      </w:r>
      <w:proofErr w:type="spellStart"/>
      <w:r w:rsidRPr="00A207BA">
        <w:t>Bacteriol</w:t>
      </w:r>
      <w:proofErr w:type="spellEnd"/>
      <w:r w:rsidRPr="00A207BA">
        <w:t xml:space="preserve">. 1991 Jan;173(2):697-703. </w:t>
      </w:r>
      <w:proofErr w:type="spellStart"/>
      <w:r w:rsidRPr="00A207BA">
        <w:t>doi</w:t>
      </w:r>
      <w:proofErr w:type="spellEnd"/>
      <w:r w:rsidRPr="00A207BA">
        <w:t>: 10.1128/jb.173.2.697-703.1991. PMID: 1987160; PMCID: PMC207061.</w:t>
      </w:r>
    </w:p>
    <w:p w14:paraId="2DF5FBCC" w14:textId="77777777" w:rsidR="00654815" w:rsidRPr="00C75E9F" w:rsidRDefault="00654815" w:rsidP="00654815">
      <w:pPr>
        <w:pStyle w:val="NormalWeb"/>
        <w:spacing w:before="0" w:beforeAutospacing="0" w:after="0" w:afterAutospacing="0"/>
        <w:contextualSpacing/>
        <w:mirrorIndents/>
        <w:jc w:val="both"/>
      </w:pPr>
    </w:p>
    <w:p w14:paraId="50C99DCC"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lastRenderedPageBreak/>
        <w:t xml:space="preserve">Vatanen, T. et al. The human gut microbiome in early-onset type 1 diabetes from the TEDDY study. Nature </w:t>
      </w:r>
      <w:r w:rsidRPr="00F97865">
        <w:rPr>
          <w:rFonts w:ascii="Times New Roman" w:hAnsi="Times New Roman" w:cs="Times New Roman"/>
          <w:sz w:val="24"/>
          <w:szCs w:val="24"/>
          <w:lang w:val="en-US"/>
        </w:rPr>
        <w:t>https://doi.org/10.1038/s41586-018-0620-2</w:t>
      </w:r>
      <w:r w:rsidRPr="00C75E9F">
        <w:rPr>
          <w:rFonts w:ascii="Times New Roman" w:hAnsi="Times New Roman" w:cs="Times New Roman"/>
          <w:sz w:val="24"/>
          <w:szCs w:val="24"/>
          <w:lang w:val="en-US"/>
        </w:rPr>
        <w:t xml:space="preserve"> (2018).</w:t>
      </w:r>
    </w:p>
    <w:p w14:paraId="61B76908"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54455483" w14:textId="77777777" w:rsidR="00654815" w:rsidRDefault="00654815" w:rsidP="00654815">
      <w:pPr>
        <w:pStyle w:val="NormalWeb"/>
        <w:spacing w:before="0" w:beforeAutospacing="0" w:after="0" w:afterAutospacing="0"/>
        <w:contextualSpacing/>
        <w:mirrorIndents/>
        <w:jc w:val="both"/>
      </w:pPr>
      <w:r w:rsidRPr="00C75E9F">
        <w:t xml:space="preserve">Vatanen T, Kostic AD, </w:t>
      </w:r>
      <w:proofErr w:type="spellStart"/>
      <w:r w:rsidRPr="00C75E9F">
        <w:t>d'Hennezel</w:t>
      </w:r>
      <w:proofErr w:type="spellEnd"/>
      <w:r w:rsidRPr="00C75E9F">
        <w:t xml:space="preserve"> E, </w:t>
      </w:r>
      <w:proofErr w:type="spellStart"/>
      <w:r w:rsidRPr="00C75E9F">
        <w:t>Siljander</w:t>
      </w:r>
      <w:proofErr w:type="spellEnd"/>
      <w:r w:rsidRPr="00C75E9F">
        <w:t xml:space="preserve"> H, Franzosa EA, </w:t>
      </w:r>
      <w:proofErr w:type="spellStart"/>
      <w:r w:rsidRPr="00C75E9F">
        <w:t>Yassour</w:t>
      </w:r>
      <w:proofErr w:type="spellEnd"/>
      <w:r w:rsidRPr="00C75E9F">
        <w:t xml:space="preserve"> M, Kolde R, </w:t>
      </w:r>
      <w:proofErr w:type="spellStart"/>
      <w:r w:rsidRPr="00C75E9F">
        <w:t>Vlamakis</w:t>
      </w:r>
      <w:proofErr w:type="spellEnd"/>
      <w:r w:rsidRPr="00C75E9F">
        <w:t xml:space="preserve"> H, Arthur TD, Hämäläinen AM, Peet A, Tillmann V, Uibo R, </w:t>
      </w:r>
      <w:proofErr w:type="spellStart"/>
      <w:r w:rsidRPr="00C75E9F">
        <w:t>Mokurov</w:t>
      </w:r>
      <w:proofErr w:type="spellEnd"/>
      <w:r w:rsidRPr="00C75E9F">
        <w:t xml:space="preserve"> S, </w:t>
      </w:r>
      <w:proofErr w:type="spellStart"/>
      <w:r w:rsidRPr="00C75E9F">
        <w:t>Dorshakova</w:t>
      </w:r>
      <w:proofErr w:type="spellEnd"/>
      <w:r w:rsidRPr="00C75E9F">
        <w:t xml:space="preserve"> N, Ilonen J, Virtanen SM, Szabo SJ, Porter JA, </w:t>
      </w:r>
      <w:proofErr w:type="spellStart"/>
      <w:r w:rsidRPr="00C75E9F">
        <w:t>Lähdesmäki</w:t>
      </w:r>
      <w:proofErr w:type="spellEnd"/>
      <w:r w:rsidRPr="00C75E9F">
        <w:t xml:space="preserve"> H, </w:t>
      </w:r>
      <w:proofErr w:type="spellStart"/>
      <w:r w:rsidRPr="00C75E9F">
        <w:t>Huttenhower</w:t>
      </w:r>
      <w:proofErr w:type="spellEnd"/>
      <w:r w:rsidRPr="00C75E9F">
        <w:t xml:space="preserve"> C, Gevers D, Cullen TW, </w:t>
      </w:r>
      <w:proofErr w:type="spellStart"/>
      <w:r w:rsidRPr="00C75E9F">
        <w:t>Knip</w:t>
      </w:r>
      <w:proofErr w:type="spellEnd"/>
      <w:r w:rsidRPr="00C75E9F">
        <w:t xml:space="preserve"> M; DIABIMMUNE Study Group, Xavier RJ. Variation in Microbiome LPS Immunogenicity Contributes to Autoimmunity in Humans. Cell. 2016 May 5;165(4):842-53. </w:t>
      </w:r>
      <w:proofErr w:type="spellStart"/>
      <w:r w:rsidRPr="00C75E9F">
        <w:t>doi</w:t>
      </w:r>
      <w:proofErr w:type="spellEnd"/>
      <w:r w:rsidRPr="00C75E9F">
        <w:t xml:space="preserve">: 10.1016/j.cell.2016.04.007. </w:t>
      </w:r>
      <w:proofErr w:type="spellStart"/>
      <w:r w:rsidRPr="00C75E9F">
        <w:t>Epub</w:t>
      </w:r>
      <w:proofErr w:type="spellEnd"/>
      <w:r w:rsidRPr="00C75E9F">
        <w:t xml:space="preserve"> 2016 Apr 28. Erratum in: Cell. 2016 Jun 2;165(6):1551. PMID: 27133167; PMCID: PMC4950857.</w:t>
      </w:r>
    </w:p>
    <w:p w14:paraId="02C8020E" w14:textId="77777777" w:rsidR="00654815" w:rsidRPr="00C75E9F" w:rsidRDefault="00654815" w:rsidP="00654815">
      <w:pPr>
        <w:pStyle w:val="NormalWeb"/>
        <w:spacing w:before="0" w:beforeAutospacing="0" w:after="0" w:afterAutospacing="0"/>
        <w:contextualSpacing/>
        <w:mirrorIndents/>
        <w:jc w:val="both"/>
      </w:pPr>
    </w:p>
    <w:p w14:paraId="4E038C1B"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Yatsunenko</w:t>
      </w:r>
      <w:proofErr w:type="spellEnd"/>
      <w:r w:rsidRPr="00C75E9F">
        <w:rPr>
          <w:rFonts w:ascii="Times New Roman" w:hAnsi="Times New Roman" w:cs="Times New Roman"/>
          <w:sz w:val="24"/>
          <w:szCs w:val="24"/>
          <w:lang w:val="en-US"/>
        </w:rPr>
        <w:t>, T. et al. Human gut microbiome viewed across age and geography. Nature 486, 222–227 (2012).</w:t>
      </w:r>
    </w:p>
    <w:p w14:paraId="7922CA6A"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46BC36D9"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Yassour</w:t>
      </w:r>
      <w:proofErr w:type="spellEnd"/>
      <w:r w:rsidRPr="00C75E9F">
        <w:rPr>
          <w:rFonts w:ascii="Times New Roman" w:hAnsi="Times New Roman" w:cs="Times New Roman"/>
          <w:sz w:val="24"/>
          <w:szCs w:val="24"/>
          <w:lang w:val="en-US"/>
        </w:rPr>
        <w:t xml:space="preserve"> M, et al. Natural history of the infant gut microbiome and impact of antibiotic treatment on bacterial strain diversity and stability. Science TM 2016;8343ra81.</w:t>
      </w:r>
    </w:p>
    <w:p w14:paraId="3D9103DD"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F4E17BD" w14:textId="77777777" w:rsidR="00654815" w:rsidRDefault="00654815" w:rsidP="00654815">
      <w:pPr>
        <w:pStyle w:val="NormalWeb"/>
        <w:spacing w:before="0" w:beforeAutospacing="0" w:after="0" w:afterAutospacing="0"/>
        <w:contextualSpacing/>
        <w:mirrorIndents/>
        <w:jc w:val="both"/>
      </w:pPr>
      <w:r w:rsidRPr="00C75E9F">
        <w:t xml:space="preserve">Zheng D, Dou J, Liu G, Pan Y, Yan Y, Liu F, Gaisano HY, Lu J, He Y. Association Between Triglyceride Level and </w:t>
      </w:r>
      <w:proofErr w:type="spellStart"/>
      <w:r w:rsidRPr="00C75E9F">
        <w:t>Glycemic</w:t>
      </w:r>
      <w:proofErr w:type="spellEnd"/>
      <w:r w:rsidRPr="00C75E9F">
        <w:t xml:space="preserve"> Control Among Insulin-Treated Patients </w:t>
      </w:r>
      <w:proofErr w:type="gramStart"/>
      <w:r w:rsidRPr="00C75E9F">
        <w:t>With</w:t>
      </w:r>
      <w:proofErr w:type="gramEnd"/>
      <w:r w:rsidRPr="00C75E9F">
        <w:t xml:space="preserve"> Type 2 Diabetes. J Clin Endocrinol </w:t>
      </w:r>
      <w:proofErr w:type="spellStart"/>
      <w:r w:rsidRPr="00C75E9F">
        <w:t>Metab</w:t>
      </w:r>
      <w:proofErr w:type="spellEnd"/>
      <w:r w:rsidRPr="00C75E9F">
        <w:t xml:space="preserve">. 2019 Apr 1;104(4):1211-1220. </w:t>
      </w:r>
      <w:proofErr w:type="spellStart"/>
      <w:r w:rsidRPr="00C75E9F">
        <w:t>doi</w:t>
      </w:r>
      <w:proofErr w:type="spellEnd"/>
      <w:r w:rsidRPr="00C75E9F">
        <w:t>: 10.1210/jc.2018-01656. PMID: 30418583.</w:t>
      </w:r>
    </w:p>
    <w:p w14:paraId="71F1A16C" w14:textId="77777777" w:rsidR="00654815" w:rsidRPr="00C75E9F" w:rsidRDefault="00654815" w:rsidP="00654815">
      <w:pPr>
        <w:pStyle w:val="NormalWeb"/>
        <w:spacing w:before="0" w:beforeAutospacing="0" w:after="0" w:afterAutospacing="0"/>
        <w:contextualSpacing/>
        <w:mirrorIndents/>
        <w:jc w:val="both"/>
      </w:pPr>
    </w:p>
    <w:p w14:paraId="3C377CFC" w14:textId="2D716878" w:rsidR="00F5483F" w:rsidRPr="0085792B" w:rsidRDefault="00654815" w:rsidP="0085792B">
      <w:pPr>
        <w:pStyle w:val="NormalWeb"/>
        <w:spacing w:before="0" w:beforeAutospacing="0" w:after="0" w:afterAutospacing="0"/>
        <w:contextualSpacing/>
        <w:mirrorIndents/>
        <w:jc w:val="both"/>
      </w:pPr>
      <w:r w:rsidRPr="00C75E9F">
        <w:t xml:space="preserve">Zhuang L, Chen H, Zhang S, Zhuang J, Li Q, Feng Z. Intestinal Microbiota in Early Life and Its Implications on Childhood Health. Genomics Proteomics Bioinformatics. 2019 Feb;17(1):13-25. </w:t>
      </w:r>
      <w:proofErr w:type="spellStart"/>
      <w:r w:rsidRPr="00C75E9F">
        <w:t>doi</w:t>
      </w:r>
      <w:proofErr w:type="spellEnd"/>
      <w:r w:rsidRPr="00C75E9F">
        <w:t xml:space="preserve">: 10.1016/j.gpb.2018.10.002. </w:t>
      </w:r>
      <w:proofErr w:type="spellStart"/>
      <w:r w:rsidRPr="00C75E9F">
        <w:t>Epub</w:t>
      </w:r>
      <w:proofErr w:type="spellEnd"/>
      <w:r w:rsidRPr="00C75E9F">
        <w:t xml:space="preserve"> 2019 Apr 12. PMID: 30986482; PMCID: PMC6522475.</w:t>
      </w:r>
    </w:p>
    <w:sectPr w:rsidR="00F5483F" w:rsidRPr="0085792B" w:rsidSect="003B78CA">
      <w:footerReference w:type="default" r:id="rId1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zena Gajęcka" w:date="2021-04-13T11:32:00Z" w:initials="MG">
    <w:p w14:paraId="47E703CD" w14:textId="77777777" w:rsidR="000D5557" w:rsidRDefault="000D5557">
      <w:pPr>
        <w:pStyle w:val="CommentText"/>
        <w:rPr>
          <w:lang w:val="en-US"/>
        </w:rPr>
      </w:pPr>
      <w:r>
        <w:rPr>
          <w:rStyle w:val="CommentReference"/>
        </w:rPr>
        <w:annotationRef/>
      </w:r>
    </w:p>
    <w:p w14:paraId="412B0FA5" w14:textId="77777777" w:rsidR="000D5557" w:rsidRDefault="000D5557">
      <w:pPr>
        <w:pStyle w:val="CommentText"/>
        <w:rPr>
          <w:rFonts w:cstheme="minorHAnsi"/>
          <w:b/>
          <w:bCs/>
          <w:lang w:val="en-US"/>
        </w:rPr>
      </w:pPr>
    </w:p>
    <w:p w14:paraId="339300AA" w14:textId="2315C4E6" w:rsidR="000D5557" w:rsidRPr="00623B02" w:rsidRDefault="000D5557">
      <w:pPr>
        <w:pStyle w:val="CommentText"/>
        <w:rPr>
          <w:rFonts w:cstheme="minorHAnsi"/>
          <w:lang w:val="en-US"/>
        </w:rPr>
      </w:pPr>
      <w:r w:rsidRPr="00623B02">
        <w:rPr>
          <w:rFonts w:cstheme="minorHAnsi"/>
          <w:lang w:val="en-US"/>
        </w:rPr>
        <w:t>182 words</w:t>
      </w:r>
    </w:p>
    <w:p w14:paraId="6FD3F055" w14:textId="30B7DD1F" w:rsidR="000D5557" w:rsidRDefault="000D5557">
      <w:pPr>
        <w:pStyle w:val="CommentText"/>
        <w:rPr>
          <w:rFonts w:cstheme="minorHAnsi"/>
          <w:b/>
          <w:bCs/>
          <w:lang w:val="en-US"/>
        </w:rPr>
      </w:pPr>
    </w:p>
    <w:p w14:paraId="18AACC00" w14:textId="77777777" w:rsidR="000D5557" w:rsidRDefault="000D5557">
      <w:pPr>
        <w:pStyle w:val="CommentText"/>
        <w:rPr>
          <w:rFonts w:cstheme="minorHAnsi"/>
          <w:b/>
          <w:bCs/>
          <w:lang w:val="en-US"/>
        </w:rPr>
      </w:pPr>
    </w:p>
    <w:p w14:paraId="29F2F29D" w14:textId="77777777" w:rsidR="000D5557" w:rsidRDefault="000D5557">
      <w:pPr>
        <w:pStyle w:val="CommentText"/>
        <w:rPr>
          <w:rFonts w:cstheme="minorHAnsi"/>
          <w:b/>
          <w:bCs/>
          <w:lang w:val="en-US"/>
        </w:rPr>
      </w:pPr>
    </w:p>
    <w:p w14:paraId="3205BEA8" w14:textId="298D39E6" w:rsidR="000D5557" w:rsidRPr="00AA45D2" w:rsidRDefault="000D5557">
      <w:pPr>
        <w:pStyle w:val="CommentText"/>
        <w:rPr>
          <w:rFonts w:cstheme="minorHAnsi"/>
          <w:b/>
          <w:bCs/>
          <w:lang w:val="en-US"/>
        </w:rPr>
      </w:pPr>
      <w:r w:rsidRPr="00AA45D2">
        <w:rPr>
          <w:rFonts w:cstheme="minorHAnsi"/>
          <w:b/>
          <w:bCs/>
          <w:lang w:val="en-US"/>
        </w:rPr>
        <w:t xml:space="preserve">Terminology used in the </w:t>
      </w:r>
      <w:r>
        <w:rPr>
          <w:rFonts w:cstheme="minorHAnsi"/>
          <w:b/>
          <w:bCs/>
          <w:lang w:val="en-US"/>
        </w:rPr>
        <w:t>manuscript</w:t>
      </w:r>
      <w:r w:rsidRPr="00AA45D2">
        <w:rPr>
          <w:rFonts w:cstheme="minorHAnsi"/>
          <w:b/>
          <w:bCs/>
          <w:lang w:val="en-US"/>
        </w:rPr>
        <w:t>:</w:t>
      </w:r>
    </w:p>
    <w:p w14:paraId="7FF576CB" w14:textId="77777777" w:rsidR="000D5557" w:rsidRPr="00B86857" w:rsidRDefault="000D5557">
      <w:pPr>
        <w:pStyle w:val="CommentText"/>
        <w:rPr>
          <w:rFonts w:cstheme="minorHAnsi"/>
          <w:lang w:val="en-US"/>
        </w:rPr>
      </w:pPr>
    </w:p>
    <w:p w14:paraId="60F4C0F0" w14:textId="77777777" w:rsidR="000D5557" w:rsidRDefault="000D5557">
      <w:pPr>
        <w:pStyle w:val="CommentText"/>
        <w:rPr>
          <w:rFonts w:cstheme="minorHAnsi"/>
          <w:lang w:val="en-US"/>
        </w:rPr>
      </w:pPr>
      <w:r>
        <w:rPr>
          <w:rFonts w:cstheme="minorHAnsi"/>
          <w:lang w:val="en-US"/>
        </w:rPr>
        <w:t>Pregnant women:</w:t>
      </w:r>
    </w:p>
    <w:p w14:paraId="7E4C5811" w14:textId="4040C069" w:rsidR="000D5557" w:rsidRDefault="000D5557">
      <w:pPr>
        <w:pStyle w:val="CommentText"/>
        <w:rPr>
          <w:rFonts w:cstheme="minorHAnsi"/>
          <w:lang w:val="en-US"/>
        </w:rPr>
      </w:pPr>
      <w:r w:rsidRPr="00B86857">
        <w:rPr>
          <w:rFonts w:cstheme="minorHAnsi"/>
          <w:lang w:val="en-US"/>
        </w:rPr>
        <w:t>Women</w:t>
      </w:r>
      <w:r>
        <w:rPr>
          <w:rFonts w:cstheme="minorHAnsi"/>
          <w:lang w:val="en-US"/>
        </w:rPr>
        <w:t xml:space="preserve"> with T1D versus unaffected women (or unaffected mothers)</w:t>
      </w:r>
    </w:p>
    <w:p w14:paraId="2E306CEE" w14:textId="77777777" w:rsidR="000D5557" w:rsidRDefault="000D5557">
      <w:pPr>
        <w:pStyle w:val="CommentText"/>
        <w:rPr>
          <w:rFonts w:cstheme="minorHAnsi"/>
          <w:lang w:val="en-US"/>
        </w:rPr>
      </w:pPr>
    </w:p>
    <w:p w14:paraId="696D69DC" w14:textId="77777777" w:rsidR="000D5557" w:rsidRDefault="000D5557">
      <w:pPr>
        <w:pStyle w:val="CommentText"/>
        <w:rPr>
          <w:rFonts w:cstheme="minorHAnsi"/>
          <w:lang w:val="en-US"/>
        </w:rPr>
      </w:pPr>
      <w:r>
        <w:rPr>
          <w:rFonts w:cstheme="minorHAnsi"/>
          <w:lang w:val="en-US"/>
        </w:rPr>
        <w:t xml:space="preserve">Vaginal sampling sites: </w:t>
      </w:r>
    </w:p>
    <w:p w14:paraId="5EA31448" w14:textId="75C032E5" w:rsidR="000D5557" w:rsidRDefault="000D5557">
      <w:pPr>
        <w:pStyle w:val="CommentText"/>
        <w:rPr>
          <w:rFonts w:cstheme="minorHAnsi"/>
          <w:lang w:val="en-US"/>
        </w:rPr>
      </w:pPr>
      <w:r>
        <w:rPr>
          <w:rFonts w:cstheme="minorHAnsi"/>
          <w:lang w:val="en-US"/>
        </w:rPr>
        <w:t xml:space="preserve">1) </w:t>
      </w:r>
      <w:r w:rsidRPr="00472A52">
        <w:rPr>
          <w:rFonts w:cstheme="minorHAnsi"/>
          <w:lang w:val="en-US"/>
        </w:rPr>
        <w:t xml:space="preserve">vaginal introitus, </w:t>
      </w:r>
    </w:p>
    <w:p w14:paraId="4AC32303" w14:textId="77777777" w:rsidR="000D5557" w:rsidRDefault="000D5557">
      <w:pPr>
        <w:pStyle w:val="CommentText"/>
        <w:rPr>
          <w:rFonts w:cstheme="minorHAnsi"/>
          <w:lang w:val="en-US"/>
        </w:rPr>
      </w:pPr>
      <w:r>
        <w:rPr>
          <w:rFonts w:cstheme="minorHAnsi"/>
          <w:lang w:val="en-US"/>
        </w:rPr>
        <w:t xml:space="preserve">2) </w:t>
      </w:r>
      <w:r w:rsidRPr="00472A52">
        <w:rPr>
          <w:rFonts w:cstheme="minorHAnsi"/>
          <w:lang w:val="en-US"/>
        </w:rPr>
        <w:t>vaginal canal in the middle</w:t>
      </w:r>
      <w:r>
        <w:rPr>
          <w:rFonts w:cstheme="minorHAnsi"/>
          <w:lang w:val="en-US"/>
        </w:rPr>
        <w:t xml:space="preserve"> (</w:t>
      </w:r>
      <w:r w:rsidRPr="00F905BF">
        <w:rPr>
          <w:lang w:val="en-US"/>
        </w:rPr>
        <w:t>Swab</w:t>
      </w:r>
      <w:r>
        <w:rPr>
          <w:lang w:val="en-US"/>
        </w:rPr>
        <w:t>s were</w:t>
      </w:r>
      <w:r w:rsidRPr="00F905BF">
        <w:rPr>
          <w:lang w:val="en-US"/>
        </w:rPr>
        <w:t xml:space="preserve"> taken </w:t>
      </w:r>
      <w:r>
        <w:rPr>
          <w:lang w:val="en-US"/>
        </w:rPr>
        <w:t xml:space="preserve">from </w:t>
      </w:r>
      <w:r w:rsidRPr="00F905BF">
        <w:rPr>
          <w:lang w:val="en-US"/>
        </w:rPr>
        <w:t>vaginal canal in the center</w:t>
      </w:r>
      <w:r>
        <w:rPr>
          <w:lang w:val="en-US"/>
        </w:rPr>
        <w:t>)</w:t>
      </w:r>
      <w:r>
        <w:rPr>
          <w:rFonts w:cstheme="minorHAnsi"/>
          <w:lang w:val="en-US"/>
        </w:rPr>
        <w:t xml:space="preserve">; </w:t>
      </w:r>
    </w:p>
    <w:p w14:paraId="59E7500C" w14:textId="487BA704" w:rsidR="000D5557" w:rsidRPr="00B86857" w:rsidRDefault="000D5557">
      <w:pPr>
        <w:pStyle w:val="CommentText"/>
        <w:rPr>
          <w:rFonts w:cstheme="minorHAnsi"/>
          <w:lang w:val="en-US"/>
        </w:rPr>
      </w:pPr>
      <w:r>
        <w:rPr>
          <w:rFonts w:cstheme="minorHAnsi"/>
          <w:lang w:val="en-US"/>
        </w:rPr>
        <w:t xml:space="preserve">3) </w:t>
      </w:r>
      <w:r w:rsidRPr="00472A52">
        <w:rPr>
          <w:rFonts w:cstheme="minorHAnsi"/>
          <w:lang w:val="en-US"/>
        </w:rPr>
        <w:t>cervix</w:t>
      </w:r>
      <w:r>
        <w:rPr>
          <w:rFonts w:cstheme="minorHAnsi"/>
          <w:lang w:val="en-US"/>
        </w:rPr>
        <w:t>.</w:t>
      </w:r>
    </w:p>
    <w:p w14:paraId="06DCFA53" w14:textId="380C8301" w:rsidR="000D5557" w:rsidRPr="00B86857" w:rsidRDefault="000D5557">
      <w:pPr>
        <w:pStyle w:val="CommentText"/>
        <w:rPr>
          <w:rFonts w:cstheme="minorHAnsi"/>
          <w:lang w:val="en-US"/>
        </w:rPr>
      </w:pPr>
      <w:r>
        <w:rPr>
          <w:rFonts w:cstheme="minorHAnsi"/>
          <w:lang w:val="en-US"/>
        </w:rPr>
        <w:t>R</w:t>
      </w:r>
      <w:r w:rsidRPr="00B86857">
        <w:rPr>
          <w:rFonts w:cstheme="minorHAnsi"/>
          <w:lang w:val="en-US"/>
        </w:rPr>
        <w:t>ectum swabs</w:t>
      </w:r>
    </w:p>
    <w:p w14:paraId="202A6511" w14:textId="77777777" w:rsidR="000D5557" w:rsidRPr="00B86857" w:rsidRDefault="000D5557">
      <w:pPr>
        <w:pStyle w:val="CommentText"/>
        <w:rPr>
          <w:rFonts w:cstheme="minorHAnsi"/>
          <w:lang w:val="en-US"/>
        </w:rPr>
      </w:pPr>
    </w:p>
    <w:p w14:paraId="4F556D36" w14:textId="77777777" w:rsidR="000D5557" w:rsidRDefault="000D5557">
      <w:pPr>
        <w:pStyle w:val="CommentText"/>
        <w:rPr>
          <w:rFonts w:cstheme="minorHAnsi"/>
          <w:lang w:val="en-US"/>
        </w:rPr>
      </w:pPr>
      <w:r w:rsidRPr="00B86857">
        <w:rPr>
          <w:rFonts w:cstheme="minorHAnsi"/>
          <w:lang w:val="en-US"/>
        </w:rPr>
        <w:t>Neonates</w:t>
      </w:r>
      <w:r>
        <w:rPr>
          <w:rFonts w:cstheme="minorHAnsi"/>
          <w:lang w:val="en-US"/>
        </w:rPr>
        <w:t xml:space="preserve">: </w:t>
      </w:r>
    </w:p>
    <w:p w14:paraId="4AADC3DF" w14:textId="77777777" w:rsidR="000D5557" w:rsidRDefault="000D5557">
      <w:pPr>
        <w:pStyle w:val="CommentText"/>
        <w:rPr>
          <w:rFonts w:cstheme="minorHAnsi"/>
          <w:lang w:val="en-US"/>
        </w:rPr>
      </w:pPr>
      <w:r>
        <w:rPr>
          <w:rFonts w:cstheme="minorHAnsi"/>
          <w:lang w:val="en-US"/>
        </w:rPr>
        <w:t xml:space="preserve">1) </w:t>
      </w:r>
      <w:r w:rsidRPr="00B86857">
        <w:rPr>
          <w:rFonts w:cstheme="minorHAnsi"/>
          <w:lang w:val="en-US"/>
        </w:rPr>
        <w:t>ear-skin swabs</w:t>
      </w:r>
      <w:r>
        <w:rPr>
          <w:rFonts w:cstheme="minorHAnsi"/>
          <w:lang w:val="en-US"/>
        </w:rPr>
        <w:t xml:space="preserve">; </w:t>
      </w:r>
    </w:p>
    <w:p w14:paraId="420390BC" w14:textId="3B230CC5" w:rsidR="000D5557" w:rsidRPr="00AE4900" w:rsidRDefault="000D5557">
      <w:pPr>
        <w:pStyle w:val="CommentText"/>
        <w:rPr>
          <w:rFonts w:cstheme="minorHAnsi"/>
          <w:lang w:val="en-US"/>
        </w:rPr>
      </w:pPr>
      <w:r w:rsidRPr="00AE4900">
        <w:rPr>
          <w:rFonts w:cstheme="minorHAnsi"/>
          <w:lang w:val="en-US"/>
        </w:rPr>
        <w:t>2) stool samples</w:t>
      </w:r>
    </w:p>
    <w:p w14:paraId="13005FFE" w14:textId="106F3C56" w:rsidR="000D5557" w:rsidRPr="00AE4900" w:rsidRDefault="000D5557">
      <w:pPr>
        <w:pStyle w:val="CommentText"/>
        <w:rPr>
          <w:rFonts w:cstheme="minorHAnsi"/>
          <w:lang w:val="en-US"/>
        </w:rPr>
      </w:pPr>
    </w:p>
    <w:p w14:paraId="166A7767" w14:textId="32E9E50D" w:rsidR="000D5557" w:rsidRPr="00AE4900" w:rsidRDefault="000D5557">
      <w:pPr>
        <w:pStyle w:val="CommentText"/>
        <w:rPr>
          <w:rFonts w:cstheme="minorHAnsi"/>
          <w:lang w:val="en-US"/>
        </w:rPr>
      </w:pPr>
      <w:r w:rsidRPr="00AE4900">
        <w:rPr>
          <w:rFonts w:cstheme="minorHAnsi"/>
          <w:lang w:val="en-US"/>
        </w:rPr>
        <w:t>Maternal-neonatal dyads</w:t>
      </w:r>
    </w:p>
    <w:p w14:paraId="73A015E5" w14:textId="77777777" w:rsidR="000D5557" w:rsidRPr="00AE4900" w:rsidRDefault="000D5557">
      <w:pPr>
        <w:pStyle w:val="CommentText"/>
        <w:rPr>
          <w:rFonts w:cstheme="minorHAnsi"/>
          <w:lang w:val="en-US"/>
        </w:rPr>
      </w:pPr>
    </w:p>
    <w:p w14:paraId="00A0DFE8" w14:textId="31E705F9" w:rsidR="000D5557" w:rsidRPr="00AE4900" w:rsidRDefault="000D5557">
      <w:pPr>
        <w:pStyle w:val="CommentText"/>
        <w:rPr>
          <w:lang w:val="en-US"/>
        </w:rPr>
      </w:pPr>
    </w:p>
  </w:comment>
  <w:comment w:id="36" w:author="Aagaard, Kjersti Marie" w:date="2021-07-21T18:26:00Z" w:initials="AKM">
    <w:p w14:paraId="2F9A39C7" w14:textId="084799B1" w:rsidR="000D5557" w:rsidRDefault="000D5557">
      <w:pPr>
        <w:pStyle w:val="CommentText"/>
      </w:pPr>
      <w:r>
        <w:rPr>
          <w:rStyle w:val="CommentReference"/>
        </w:rPr>
        <w:annotationRef/>
      </w:r>
      <w:r>
        <w:t>Perhaps I am missing this, but I though source tracker was going to be run. Wihtout source tracking, while shared by phylogenetic similarity, you cannot conclude vertical transmission. Morevoer, it has to the be same strain to definitively know and that requries WGS</w:t>
      </w:r>
    </w:p>
  </w:comment>
  <w:comment w:id="64" w:author="Aagaard, Kjersti Marie" w:date="2021-07-21T18:41:00Z" w:initials="AKM">
    <w:p w14:paraId="0EE27E1C" w14:textId="0A6720C6" w:rsidR="000D5557" w:rsidRDefault="000D5557">
      <w:pPr>
        <w:pStyle w:val="CommentText"/>
      </w:pPr>
      <w:r>
        <w:rPr>
          <w:rStyle w:val="CommentReference"/>
        </w:rPr>
        <w:annotationRef/>
      </w:r>
      <w:r>
        <w:t>That is absolutely not true. It is very rare at 1:9000 or so, and T2DM is about 10-log more common. It is true it is more likely to be diagnosed in both women and adolescence, but it is NOT one of the most common pediatric childhood nor adolscent disesase.</w:t>
      </w:r>
    </w:p>
  </w:comment>
  <w:comment w:id="69" w:author="Aagaard, Kjersti Marie" w:date="2021-07-21T18:47:00Z" w:initials="AKM">
    <w:p w14:paraId="56874F2A" w14:textId="7391C6C1" w:rsidR="000D5557" w:rsidRDefault="000D5557" w:rsidP="00DB5AF2">
      <w:r>
        <w:rPr>
          <w:rStyle w:val="CommentReference"/>
        </w:rPr>
        <w:annotationRef/>
      </w:r>
      <w:r>
        <w:t>Careful here.....</w:t>
      </w:r>
      <w:r w:rsidRPr="00DB5AF2">
        <w:t xml:space="preserve"> </w:t>
      </w:r>
      <w:r>
        <w:t xml:space="preserve">There is a known racial bias of diabetic disease. As recently shown in the NEJM (“Incidence Trends of Type 1 and Type 2 Diabetes among Youths, 2002-2012.”), there are flipped ratios and increases in risk of childhood diabetes by virtue of T1 versus T2. First, the rate of T1 and T2 among white non-Hispanics in the U.S. is fairly steady at a 1% or so increase in the recent decade. However, this is not true among either blacks and Latinos or Hispanics. Furthermore, the ratio shifts. T1D is more likely among white non-Hispanics at 3-4:1, while T2D is more likely among Hispanics at 3:1, and blacks at 3-4:1. </w:t>
      </w:r>
    </w:p>
    <w:p w14:paraId="15EA92F6" w14:textId="12B4BC38" w:rsidR="000D5557" w:rsidRDefault="000D5557">
      <w:pPr>
        <w:pStyle w:val="CommentText"/>
      </w:pPr>
    </w:p>
  </w:comment>
  <w:comment w:id="86" w:author="Aagaard, Kjersti Marie" w:date="2021-07-21T18:55:00Z" w:initials="AKM">
    <w:p w14:paraId="6F029A13" w14:textId="15D06305" w:rsidR="000D5557" w:rsidRDefault="000D5557">
      <w:pPr>
        <w:pStyle w:val="CommentText"/>
      </w:pPr>
      <w:r>
        <w:rPr>
          <w:rStyle w:val="CommentReference"/>
        </w:rPr>
        <w:annotationRef/>
      </w:r>
      <w:r>
        <w:t>Here is where I would bring in the two TEDDY study manuscripts, which they state suggest a minor role, if any, for the microbiome in the etiology of T1DM</w:t>
      </w:r>
    </w:p>
  </w:comment>
  <w:comment w:id="87" w:author="Aagaard, Kjersti Marie" w:date="2021-07-21T18:56:00Z" w:initials="AKM">
    <w:p w14:paraId="75C2BF5B" w14:textId="160CD9BF" w:rsidR="000D5557" w:rsidRDefault="000D5557">
      <w:pPr>
        <w:pStyle w:val="CommentText"/>
      </w:pPr>
      <w:r>
        <w:rPr>
          <w:rStyle w:val="CommentReference"/>
        </w:rPr>
        <w:annotationRef/>
      </w:r>
      <w:r>
        <w:t xml:space="preserve">Consider rephrasing to be specific to </w:t>
      </w:r>
    </w:p>
    <w:p w14:paraId="060A313B" w14:textId="0237F2E5" w:rsidR="000D5557" w:rsidRDefault="000D5557">
      <w:pPr>
        <w:pStyle w:val="CommentText"/>
      </w:pPr>
      <w:r>
        <w:t xml:space="preserve">1. Hypothesis, </w:t>
      </w:r>
    </w:p>
    <w:p w14:paraId="376DF603" w14:textId="71131BE3" w:rsidR="000D5557" w:rsidRDefault="000D5557">
      <w:pPr>
        <w:pStyle w:val="CommentText"/>
      </w:pPr>
      <w:r>
        <w:t>2. primary and secondary outcomes and aims of teh study</w:t>
      </w:r>
    </w:p>
  </w:comment>
  <w:comment w:id="88" w:author="Aagaard, Kjersti Marie" w:date="2021-07-21T18:57:00Z" w:initials="AKM">
    <w:p w14:paraId="73C467C9" w14:textId="668DF5EC" w:rsidR="000D5557" w:rsidRDefault="000D5557">
      <w:pPr>
        <w:pStyle w:val="CommentText"/>
      </w:pPr>
      <w:r>
        <w:rPr>
          <w:rStyle w:val="CommentReference"/>
        </w:rPr>
        <w:annotationRef/>
      </w:r>
      <w:r>
        <w:t>See above</w:t>
      </w:r>
    </w:p>
  </w:comment>
  <w:comment w:id="89" w:author="Aagaard, Kjersti Marie" w:date="2021-07-21T18:57:00Z" w:initials="AKM">
    <w:p w14:paraId="09F08499" w14:textId="2F74392F" w:rsidR="000D5557" w:rsidRDefault="000D5557">
      <w:pPr>
        <w:pStyle w:val="CommentText"/>
      </w:pPr>
      <w:r>
        <w:rPr>
          <w:rStyle w:val="CommentReference"/>
        </w:rPr>
        <w:annotationRef/>
      </w:r>
      <w:r>
        <w:t>It is now not considered ideal to call them pregnant women. You can use gravidae or women who are pregnant.</w:t>
      </w:r>
    </w:p>
  </w:comment>
  <w:comment w:id="98" w:author="Marzena Gajęcka" w:date="2021-04-19T10:46:00Z" w:initials="MG">
    <w:p w14:paraId="527C1764" w14:textId="37F96AFF" w:rsidR="000D5557" w:rsidRPr="006D0680" w:rsidRDefault="000D5557">
      <w:pPr>
        <w:pStyle w:val="CommentText"/>
        <w:rPr>
          <w:lang w:val="en-US"/>
        </w:rPr>
      </w:pPr>
      <w:r>
        <w:rPr>
          <w:rStyle w:val="CommentReference"/>
        </w:rPr>
        <w:annotationRef/>
      </w:r>
      <w:r w:rsidRPr="006D0680">
        <w:rPr>
          <w:lang w:val="en-US"/>
        </w:rPr>
        <w:t>Table</w:t>
      </w:r>
      <w:r>
        <w:rPr>
          <w:lang w:val="en-US"/>
        </w:rPr>
        <w:t>s</w:t>
      </w:r>
      <w:r w:rsidRPr="006D0680">
        <w:rPr>
          <w:lang w:val="en-US"/>
        </w:rPr>
        <w:t xml:space="preserve"> </w:t>
      </w:r>
      <w:r>
        <w:rPr>
          <w:lang w:val="en-US"/>
        </w:rPr>
        <w:t xml:space="preserve">prepared </w:t>
      </w:r>
      <w:r w:rsidRPr="006D0680">
        <w:rPr>
          <w:lang w:val="en-US"/>
        </w:rPr>
        <w:t>in accordance with the TEDDY study</w:t>
      </w:r>
      <w:r>
        <w:rPr>
          <w:lang w:val="en-US"/>
        </w:rPr>
        <w:t xml:space="preserve"> 2018</w:t>
      </w:r>
    </w:p>
  </w:comment>
  <w:comment w:id="112" w:author="Aagaard, Kjersti Marie" w:date="2021-07-21T19:05:00Z" w:initials="AKM">
    <w:p w14:paraId="04AE60B4" w14:textId="4B981EB0" w:rsidR="000D5557" w:rsidRDefault="000D5557">
      <w:pPr>
        <w:pStyle w:val="CommentText"/>
      </w:pPr>
      <w:r>
        <w:rPr>
          <w:rStyle w:val="CommentReference"/>
        </w:rPr>
        <w:annotationRef/>
      </w:r>
      <w:r>
        <w:t>What is the p? 34% vs 53% is really not significant?</w:t>
      </w:r>
    </w:p>
  </w:comment>
  <w:comment w:id="122" w:author="Aagaard, Kjersti Marie" w:date="2021-07-21T19:08:00Z" w:initials="AKM">
    <w:p w14:paraId="081014F9" w14:textId="3A75788F" w:rsidR="000D5557" w:rsidRDefault="000D5557">
      <w:pPr>
        <w:pStyle w:val="CommentText"/>
      </w:pPr>
      <w:r>
        <w:rPr>
          <w:rStyle w:val="CommentReference"/>
        </w:rPr>
        <w:annotationRef/>
      </w:r>
      <w:r>
        <w:t>Consolidate to 3 sentences, but emphasize the HUGE difference in exclusive breastmilk with only 14% of T1D neanates being exclusively breastfed.</w:t>
      </w:r>
    </w:p>
  </w:comment>
  <w:comment w:id="124" w:author="Aagaard, Kjersti Marie" w:date="2021-07-21T19:09:00Z" w:initials="AKM">
    <w:p w14:paraId="2EB1F0CF" w14:textId="7E5741F4" w:rsidR="000D5557" w:rsidRDefault="000D5557">
      <w:pPr>
        <w:pStyle w:val="CommentText"/>
      </w:pPr>
      <w:r>
        <w:rPr>
          <w:rStyle w:val="CommentReference"/>
        </w:rPr>
        <w:annotationRef/>
      </w:r>
      <w:r>
        <w:t xml:space="preserve">Move to highly expanded methods section. </w:t>
      </w:r>
    </w:p>
  </w:comment>
  <w:comment w:id="126" w:author="Marzena Gajęcka" w:date="2021-04-12T10:46:00Z" w:initials="MG">
    <w:p w14:paraId="36A8F7C4" w14:textId="49DA34E8" w:rsidR="000D5557" w:rsidRPr="008A577F" w:rsidRDefault="000D5557">
      <w:pPr>
        <w:pStyle w:val="CommentText"/>
        <w:rPr>
          <w:lang w:val="en-US"/>
        </w:rPr>
      </w:pPr>
      <w:r>
        <w:rPr>
          <w:rStyle w:val="CommentReference"/>
        </w:rPr>
        <w:annotationRef/>
      </w:r>
      <w:r>
        <w:rPr>
          <w:lang w:val="en-US"/>
        </w:rPr>
        <w:t xml:space="preserve">Found also in the </w:t>
      </w:r>
      <w:r w:rsidRPr="00952360">
        <w:rPr>
          <w:rFonts w:ascii="Times New Roman" w:hAnsi="Times New Roman" w:cs="Times New Roman"/>
          <w:sz w:val="24"/>
          <w:szCs w:val="24"/>
          <w:lang w:val="en-US"/>
        </w:rPr>
        <w:t>vaginal canal in the middle</w:t>
      </w:r>
      <w:r>
        <w:rPr>
          <w:rFonts w:ascii="Times New Roman" w:hAnsi="Times New Roman" w:cs="Times New Roman"/>
          <w:sz w:val="24"/>
          <w:szCs w:val="24"/>
          <w:lang w:val="en-US"/>
        </w:rPr>
        <w:t xml:space="preserve"> and in cervix of T1D women</w:t>
      </w:r>
    </w:p>
    <w:p w14:paraId="6684B750" w14:textId="532C8B8F" w:rsidR="000D5557" w:rsidRPr="008A577F" w:rsidRDefault="000D5557">
      <w:pPr>
        <w:pStyle w:val="CommentText"/>
        <w:rPr>
          <w:i/>
          <w:iCs/>
          <w:lang w:val="en-US"/>
        </w:rPr>
      </w:pPr>
      <w:r>
        <w:rPr>
          <w:rFonts w:ascii="Times New Roman" w:hAnsi="Times New Roman" w:cs="Times New Roman"/>
          <w:sz w:val="24"/>
          <w:szCs w:val="24"/>
          <w:lang w:val="en-US"/>
        </w:rPr>
        <w:t>Absent in the neonate of the women with T1D</w:t>
      </w:r>
    </w:p>
  </w:comment>
  <w:comment w:id="127" w:author="Marzena Gajęcka" w:date="2021-04-12T11:33:00Z" w:initials="MG">
    <w:p w14:paraId="1DE8BD0B" w14:textId="652C5278" w:rsidR="000D5557" w:rsidRPr="00D27053" w:rsidRDefault="000D5557">
      <w:pPr>
        <w:pStyle w:val="CommentText"/>
        <w:rPr>
          <w:lang w:val="en-US"/>
        </w:rPr>
      </w:pPr>
      <w:r>
        <w:rPr>
          <w:rStyle w:val="CommentReference"/>
        </w:rPr>
        <w:annotationRef/>
      </w:r>
      <w:r w:rsidRPr="00425E60">
        <w:rPr>
          <w:rFonts w:ascii="Times New Roman" w:hAnsi="Times New Roman" w:cs="Times New Roman"/>
          <w:lang w:val="en-US"/>
        </w:rPr>
        <w:t xml:space="preserve">in the </w:t>
      </w:r>
      <w:r w:rsidRPr="00425E60">
        <w:rPr>
          <w:rFonts w:ascii="Times New Roman" w:hAnsi="Times New Roman" w:cs="Times New Roman"/>
          <w:sz w:val="24"/>
          <w:szCs w:val="24"/>
          <w:lang w:val="en-US"/>
        </w:rPr>
        <w:t>vaginal</w:t>
      </w:r>
      <w:r w:rsidRPr="00952360">
        <w:rPr>
          <w:rFonts w:ascii="Times New Roman" w:hAnsi="Times New Roman" w:cs="Times New Roman"/>
          <w:sz w:val="24"/>
          <w:szCs w:val="24"/>
          <w:lang w:val="en-US"/>
        </w:rPr>
        <w:t xml:space="preserve"> canal in the middle</w:t>
      </w:r>
      <w:r>
        <w:rPr>
          <w:rFonts w:ascii="Times New Roman" w:hAnsi="Times New Roman" w:cs="Times New Roman"/>
          <w:sz w:val="24"/>
          <w:szCs w:val="24"/>
          <w:lang w:val="en-US"/>
        </w:rPr>
        <w:t>, in cervix, and in the rectum of women with T1D</w:t>
      </w:r>
    </w:p>
  </w:comment>
  <w:comment w:id="128" w:author="Marzena Gajęcka" w:date="2021-04-12T11:33:00Z" w:initials="MG">
    <w:p w14:paraId="7064AFEA" w14:textId="5678B0F1" w:rsidR="000D5557" w:rsidRPr="00D27053" w:rsidRDefault="000D5557">
      <w:pPr>
        <w:pStyle w:val="CommentText"/>
        <w:rPr>
          <w:lang w:val="en-US"/>
        </w:rPr>
      </w:pPr>
      <w:r>
        <w:rPr>
          <w:rStyle w:val="CommentReference"/>
        </w:rPr>
        <w:annotationRef/>
      </w:r>
      <w:r w:rsidRPr="00425E60">
        <w:rPr>
          <w:rFonts w:ascii="Times New Roman" w:hAnsi="Times New Roman" w:cs="Times New Roman"/>
          <w:lang w:val="en-US"/>
        </w:rPr>
        <w:t xml:space="preserve">in the </w:t>
      </w:r>
      <w:r w:rsidRPr="001B47D6">
        <w:rPr>
          <w:rFonts w:ascii="Times New Roman" w:hAnsi="Times New Roman" w:cs="Times New Roman"/>
          <w:sz w:val="24"/>
          <w:szCs w:val="24"/>
          <w:lang w:val="en-US"/>
        </w:rPr>
        <w:t>vaginal introitus</w:t>
      </w:r>
      <w:r>
        <w:rPr>
          <w:rFonts w:ascii="Times New Roman" w:hAnsi="Times New Roman" w:cs="Times New Roman"/>
          <w:sz w:val="24"/>
          <w:szCs w:val="24"/>
          <w:lang w:val="en-US"/>
        </w:rPr>
        <w:t xml:space="preserve">, </w:t>
      </w:r>
      <w:r w:rsidRPr="00425E60">
        <w:rPr>
          <w:rFonts w:ascii="Times New Roman" w:hAnsi="Times New Roman" w:cs="Times New Roman"/>
          <w:sz w:val="24"/>
          <w:szCs w:val="24"/>
          <w:lang w:val="en-US"/>
        </w:rPr>
        <w:t>vaginal</w:t>
      </w:r>
      <w:r w:rsidRPr="00952360">
        <w:rPr>
          <w:rFonts w:ascii="Times New Roman" w:hAnsi="Times New Roman" w:cs="Times New Roman"/>
          <w:sz w:val="24"/>
          <w:szCs w:val="24"/>
          <w:lang w:val="en-US"/>
        </w:rPr>
        <w:t xml:space="preserve"> canal in the middle</w:t>
      </w:r>
      <w:r>
        <w:rPr>
          <w:rFonts w:ascii="Times New Roman" w:hAnsi="Times New Roman" w:cs="Times New Roman"/>
          <w:sz w:val="24"/>
          <w:szCs w:val="24"/>
          <w:lang w:val="en-US"/>
        </w:rPr>
        <w:t>, and in cervix of women with T1D</w:t>
      </w:r>
    </w:p>
  </w:comment>
  <w:comment w:id="129" w:author="Marzena Gajęcka" w:date="2021-04-12T11:43:00Z" w:initials="MG">
    <w:p w14:paraId="20D5E9C5" w14:textId="2CCB4F79" w:rsidR="000D5557" w:rsidRPr="002B0D7B" w:rsidRDefault="000D5557">
      <w:pPr>
        <w:pStyle w:val="CommentText"/>
        <w:rPr>
          <w:lang w:val="en-US"/>
        </w:rPr>
      </w:pPr>
      <w:r>
        <w:rPr>
          <w:rStyle w:val="CommentReference"/>
        </w:rPr>
        <w:annotationRef/>
      </w:r>
      <w:r w:rsidRPr="00425E60">
        <w:rPr>
          <w:rFonts w:ascii="Times New Roman" w:hAnsi="Times New Roman" w:cs="Times New Roman"/>
          <w:lang w:val="en-US"/>
        </w:rPr>
        <w:t xml:space="preserve">in the </w:t>
      </w:r>
      <w:r w:rsidRPr="001B47D6">
        <w:rPr>
          <w:rFonts w:ascii="Times New Roman" w:hAnsi="Times New Roman" w:cs="Times New Roman"/>
          <w:sz w:val="24"/>
          <w:szCs w:val="24"/>
          <w:lang w:val="en-US"/>
        </w:rPr>
        <w:t>vaginal introitus</w:t>
      </w:r>
      <w:r>
        <w:rPr>
          <w:rFonts w:ascii="Times New Roman" w:hAnsi="Times New Roman" w:cs="Times New Roman"/>
          <w:sz w:val="24"/>
          <w:szCs w:val="24"/>
          <w:lang w:val="en-US"/>
        </w:rPr>
        <w:t>,</w:t>
      </w:r>
      <w:r w:rsidRPr="002B0D7B">
        <w:rPr>
          <w:rFonts w:ascii="Times New Roman" w:hAnsi="Times New Roman" w:cs="Times New Roman"/>
          <w:sz w:val="24"/>
          <w:szCs w:val="24"/>
          <w:lang w:val="en-US"/>
        </w:rPr>
        <w:t xml:space="preserve"> </w:t>
      </w:r>
      <w:r>
        <w:rPr>
          <w:rFonts w:ascii="Times New Roman" w:hAnsi="Times New Roman" w:cs="Times New Roman"/>
          <w:sz w:val="24"/>
          <w:szCs w:val="24"/>
          <w:lang w:val="en-US"/>
        </w:rPr>
        <w:t>in cervix, and in the rectum of women with T1D</w:t>
      </w:r>
    </w:p>
  </w:comment>
  <w:comment w:id="130" w:author="Marzena Gajęcka" w:date="2021-04-12T11:34:00Z" w:initials="MG">
    <w:p w14:paraId="2AA6CDBB" w14:textId="77777777" w:rsidR="000D5557" w:rsidRPr="00D27053" w:rsidRDefault="000D5557" w:rsidP="00B268EC">
      <w:pPr>
        <w:pStyle w:val="CommentText"/>
        <w:rPr>
          <w:lang w:val="en-US"/>
        </w:rPr>
      </w:pPr>
      <w:r>
        <w:rPr>
          <w:rStyle w:val="CommentReference"/>
        </w:rPr>
        <w:annotationRef/>
      </w:r>
      <w:r w:rsidRPr="00425E60">
        <w:rPr>
          <w:rFonts w:ascii="Times New Roman" w:hAnsi="Times New Roman" w:cs="Times New Roman"/>
          <w:sz w:val="24"/>
          <w:szCs w:val="24"/>
          <w:lang w:val="en-US"/>
        </w:rPr>
        <w:t>vaginal</w:t>
      </w:r>
      <w:r w:rsidRPr="00952360">
        <w:rPr>
          <w:rFonts w:ascii="Times New Roman" w:hAnsi="Times New Roman" w:cs="Times New Roman"/>
          <w:sz w:val="24"/>
          <w:szCs w:val="24"/>
          <w:lang w:val="en-US"/>
        </w:rPr>
        <w:t xml:space="preserve"> canal in the middle</w:t>
      </w:r>
      <w:r>
        <w:rPr>
          <w:rFonts w:ascii="Times New Roman" w:hAnsi="Times New Roman" w:cs="Times New Roman"/>
          <w:sz w:val="24"/>
          <w:szCs w:val="24"/>
          <w:lang w:val="en-US"/>
        </w:rPr>
        <w:t>, and in cervix of women with T1D</w:t>
      </w:r>
    </w:p>
  </w:comment>
  <w:comment w:id="131" w:author="Marzena Gajęcka" w:date="2021-04-12T11:35:00Z" w:initials="MG">
    <w:p w14:paraId="5C2F4FC8" w14:textId="77777777" w:rsidR="000D5557" w:rsidRPr="00D27053" w:rsidRDefault="000D5557" w:rsidP="00B268EC">
      <w:pPr>
        <w:pStyle w:val="CommentText"/>
        <w:rPr>
          <w:lang w:val="en-US"/>
        </w:rPr>
      </w:pPr>
      <w:r>
        <w:rPr>
          <w:rStyle w:val="CommentReference"/>
        </w:rPr>
        <w:annotationRef/>
      </w:r>
      <w:r w:rsidRPr="00425E60">
        <w:rPr>
          <w:rFonts w:ascii="Times New Roman" w:hAnsi="Times New Roman" w:cs="Times New Roman"/>
          <w:sz w:val="24"/>
          <w:szCs w:val="24"/>
          <w:lang w:val="en-US"/>
        </w:rPr>
        <w:t>vaginal</w:t>
      </w:r>
      <w:r w:rsidRPr="00952360">
        <w:rPr>
          <w:rFonts w:ascii="Times New Roman" w:hAnsi="Times New Roman" w:cs="Times New Roman"/>
          <w:sz w:val="24"/>
          <w:szCs w:val="24"/>
          <w:lang w:val="en-US"/>
        </w:rPr>
        <w:t xml:space="preserve"> canal in the middle</w:t>
      </w:r>
      <w:r>
        <w:rPr>
          <w:rFonts w:ascii="Times New Roman" w:hAnsi="Times New Roman" w:cs="Times New Roman"/>
          <w:sz w:val="24"/>
          <w:szCs w:val="24"/>
          <w:lang w:val="en-US"/>
        </w:rPr>
        <w:t>, and in cervix of women with T1D</w:t>
      </w:r>
    </w:p>
  </w:comment>
  <w:comment w:id="132" w:author="Marzena Gajęcka" w:date="2021-04-12T11:41:00Z" w:initials="MG">
    <w:p w14:paraId="1E14851F" w14:textId="77777777" w:rsidR="000D5557" w:rsidRPr="00D27053" w:rsidRDefault="000D5557" w:rsidP="00B268EC">
      <w:pPr>
        <w:pStyle w:val="CommentText"/>
        <w:rPr>
          <w:lang w:val="en-US"/>
        </w:rPr>
      </w:pPr>
      <w:r>
        <w:rPr>
          <w:rStyle w:val="CommentReference"/>
        </w:rPr>
        <w:annotationRef/>
      </w:r>
      <w:r w:rsidRPr="00425E60">
        <w:rPr>
          <w:rFonts w:ascii="Times New Roman" w:hAnsi="Times New Roman" w:cs="Times New Roman"/>
          <w:lang w:val="en-US"/>
        </w:rPr>
        <w:t xml:space="preserve">in the </w:t>
      </w:r>
      <w:r w:rsidRPr="001B47D6">
        <w:rPr>
          <w:rFonts w:ascii="Times New Roman" w:hAnsi="Times New Roman" w:cs="Times New Roman"/>
          <w:sz w:val="24"/>
          <w:szCs w:val="24"/>
          <w:lang w:val="en-US"/>
        </w:rPr>
        <w:t>vaginal introitus</w:t>
      </w:r>
      <w:r>
        <w:rPr>
          <w:rFonts w:ascii="Times New Roman" w:hAnsi="Times New Roman" w:cs="Times New Roman"/>
          <w:sz w:val="24"/>
          <w:szCs w:val="24"/>
          <w:lang w:val="en-US"/>
        </w:rPr>
        <w:t>, and in cervix of women with T1D</w:t>
      </w:r>
    </w:p>
    <w:p w14:paraId="1443CB75" w14:textId="77777777" w:rsidR="000D5557" w:rsidRPr="00D27053" w:rsidRDefault="000D5557" w:rsidP="00B268EC">
      <w:pPr>
        <w:pStyle w:val="CommentText"/>
        <w:rPr>
          <w:lang w:val="en-US"/>
        </w:rPr>
      </w:pPr>
    </w:p>
  </w:comment>
  <w:comment w:id="133" w:author="Marzena Gajęcka" w:date="2021-04-12T11:46:00Z" w:initials="MG">
    <w:p w14:paraId="07E10F24" w14:textId="77777777" w:rsidR="000D5557" w:rsidRPr="002B0D7B" w:rsidRDefault="000D5557" w:rsidP="00B268EC">
      <w:pPr>
        <w:pStyle w:val="CommentText"/>
        <w:rPr>
          <w:lang w:val="en-US"/>
        </w:rPr>
      </w:pPr>
      <w:r>
        <w:rPr>
          <w:rStyle w:val="CommentReference"/>
        </w:rPr>
        <w:annotationRef/>
      </w:r>
      <w:r w:rsidRPr="00425E60">
        <w:rPr>
          <w:rFonts w:ascii="Times New Roman" w:hAnsi="Times New Roman" w:cs="Times New Roman"/>
          <w:lang w:val="en-US"/>
        </w:rPr>
        <w:t xml:space="preserve">in the </w:t>
      </w:r>
      <w:r w:rsidRPr="001B47D6">
        <w:rPr>
          <w:rFonts w:ascii="Times New Roman" w:hAnsi="Times New Roman" w:cs="Times New Roman"/>
          <w:sz w:val="24"/>
          <w:szCs w:val="24"/>
          <w:lang w:val="en-US"/>
        </w:rPr>
        <w:t>vaginal introitus</w:t>
      </w:r>
      <w:r>
        <w:rPr>
          <w:rFonts w:ascii="Times New Roman" w:hAnsi="Times New Roman" w:cs="Times New Roman"/>
          <w:sz w:val="24"/>
          <w:szCs w:val="24"/>
          <w:lang w:val="en-US"/>
        </w:rPr>
        <w:t>, and in cervix of women with T1D</w:t>
      </w:r>
    </w:p>
  </w:comment>
  <w:comment w:id="125" w:author="Aagaard, Kjersti Marie" w:date="2021-07-21T19:10:00Z" w:initials="AKM">
    <w:p w14:paraId="190397EE" w14:textId="2C81585B" w:rsidR="000D5557" w:rsidRDefault="000D5557">
      <w:pPr>
        <w:pStyle w:val="CommentText"/>
      </w:pPr>
      <w:r>
        <w:rPr>
          <w:rStyle w:val="CommentReference"/>
        </w:rPr>
        <w:annotationRef/>
      </w:r>
      <w:r>
        <w:t xml:space="preserve">This needs to be a sepearate subheading: </w:t>
      </w:r>
    </w:p>
    <w:p w14:paraId="792775DE" w14:textId="3AB950DA" w:rsidR="000D5557" w:rsidRDefault="000D5557">
      <w:pPr>
        <w:pStyle w:val="CommentText"/>
      </w:pPr>
      <w:r>
        <w:t>Maternal micorbiome community structure and function among gravidae with T1D compared to those without.</w:t>
      </w:r>
    </w:p>
    <w:p w14:paraId="725F8AB1" w14:textId="0C2B904A" w:rsidR="000D5557" w:rsidRDefault="000D5557">
      <w:pPr>
        <w:pStyle w:val="CommentText"/>
      </w:pPr>
    </w:p>
    <w:p w14:paraId="7E4B1F4D" w14:textId="4A552620" w:rsidR="000D5557" w:rsidRDefault="000D5557">
      <w:pPr>
        <w:pStyle w:val="CommentText"/>
      </w:pPr>
      <w:r>
        <w:t>You then need to bring in our initial 2012 publication, that which followed of Koren et al, and our just published Cell Med showing the community dynamics by vaginal subsite and gestation. We were the first to show that the diversity and richness of the vaginal microbimoe is less in the posterior fornix, and over time.</w:t>
      </w:r>
    </w:p>
    <w:p w14:paraId="3FA474F7" w14:textId="21178843" w:rsidR="000D5557" w:rsidRDefault="000D5557">
      <w:pPr>
        <w:pStyle w:val="CommentText"/>
      </w:pPr>
    </w:p>
    <w:p w14:paraId="1ED340DE" w14:textId="1F12CB3E" w:rsidR="000D5557" w:rsidRDefault="000D5557">
      <w:pPr>
        <w:pStyle w:val="CommentText"/>
      </w:pPr>
      <w:r>
        <w:t>Again, as mentioned before, I woudl only report community dynamics and genera or species with high confidence. See our Cell Med paper, which I attached to this email.</w:t>
      </w:r>
    </w:p>
  </w:comment>
  <w:comment w:id="134" w:author="Aagaard, Kjersti Marie" w:date="2021-07-21T19:13:00Z" w:initials="AKM">
    <w:p w14:paraId="2C22416B" w14:textId="1DC06977" w:rsidR="000D5557" w:rsidRDefault="000D5557">
      <w:pPr>
        <w:pStyle w:val="CommentText"/>
      </w:pPr>
      <w:r>
        <w:rPr>
          <w:rStyle w:val="CommentReference"/>
        </w:rPr>
        <w:annotationRef/>
      </w:r>
      <w:r>
        <w:t>This needs to be consolidated and clearer, with both community structure and function. See our Chu et al Nature Medcine paper again for how we did the beta diversity, using Kruskal Willis. You show the same thing here....no difference in ear-skin, but difference in meconium. You can also use Bray Curtis, and if you do use alpha diversity plot both Shannon and Chao 1</w:t>
      </w:r>
    </w:p>
  </w:comment>
  <w:comment w:id="136" w:author="Marzena Gajęcka" w:date="2021-04-19T20:14:00Z" w:initials="MG">
    <w:p w14:paraId="104B1618" w14:textId="77777777" w:rsidR="000D5557" w:rsidRPr="004E07DC" w:rsidRDefault="000D5557" w:rsidP="004E07DC">
      <w:pPr>
        <w:pStyle w:val="CommentText"/>
        <w:rPr>
          <w:rFonts w:cstheme="minorHAnsi"/>
          <w:sz w:val="24"/>
          <w:szCs w:val="24"/>
          <w:lang w:val="en-US"/>
        </w:rPr>
      </w:pPr>
      <w:r>
        <w:rPr>
          <w:rStyle w:val="CommentReference"/>
        </w:rPr>
        <w:annotationRef/>
      </w:r>
      <w:r w:rsidRPr="004E07DC">
        <w:rPr>
          <w:rFonts w:cstheme="minorHAnsi"/>
          <w:sz w:val="24"/>
          <w:szCs w:val="24"/>
          <w:lang w:val="en-US"/>
        </w:rPr>
        <w:t>Michael,</w:t>
      </w:r>
    </w:p>
    <w:p w14:paraId="574FCCE5" w14:textId="4A5FF85E" w:rsidR="000D5557" w:rsidRPr="00250B7E" w:rsidRDefault="000D5557" w:rsidP="004E07DC">
      <w:pPr>
        <w:pStyle w:val="CommentText"/>
        <w:rPr>
          <w:lang w:val="en-US"/>
        </w:rPr>
      </w:pPr>
      <w:r w:rsidRPr="004E07DC">
        <w:rPr>
          <w:rFonts w:cstheme="minorHAnsi"/>
          <w:sz w:val="24"/>
          <w:szCs w:val="24"/>
          <w:lang w:val="en-US"/>
        </w:rPr>
        <w:t xml:space="preserve">What do you think of modifying this </w:t>
      </w:r>
      <w:r>
        <w:rPr>
          <w:rFonts w:cstheme="minorHAnsi"/>
          <w:sz w:val="24"/>
          <w:szCs w:val="24"/>
          <w:lang w:val="en-US"/>
        </w:rPr>
        <w:t>figure</w:t>
      </w:r>
      <w:r w:rsidRPr="004E07DC">
        <w:rPr>
          <w:rFonts w:cstheme="minorHAnsi"/>
          <w:sz w:val="24"/>
          <w:szCs w:val="24"/>
          <w:lang w:val="en-US"/>
        </w:rPr>
        <w:t xml:space="preserve"> (change to</w:t>
      </w:r>
      <w:r>
        <w:rPr>
          <w:rFonts w:cstheme="minorHAnsi"/>
          <w:sz w:val="24"/>
          <w:szCs w:val="24"/>
          <w:lang w:val="en-US"/>
        </w:rPr>
        <w:t xml:space="preserve"> </w:t>
      </w:r>
      <w:r w:rsidRPr="004E07DC">
        <w:rPr>
          <w:rFonts w:cstheme="minorHAnsi"/>
          <w:sz w:val="24"/>
          <w:szCs w:val="24"/>
          <w:lang w:val="en-US"/>
        </w:rPr>
        <w:t>%) to make it consistent with the relative abundance of Figure_Microbiota at the 3 vaginal sampling sites?</w:t>
      </w:r>
    </w:p>
  </w:comment>
  <w:comment w:id="135" w:author="Aagaard, Kjersti Marie" w:date="2021-07-21T19:15:00Z" w:initials="AKM">
    <w:p w14:paraId="1E7D9FCE" w14:textId="173201CC" w:rsidR="00A07C7B" w:rsidRDefault="00A07C7B">
      <w:pPr>
        <w:pStyle w:val="CommentText"/>
      </w:pPr>
      <w:r>
        <w:rPr>
          <w:rStyle w:val="CommentReference"/>
        </w:rPr>
        <w:annotationRef/>
      </w:r>
      <w:r>
        <w:t>See wordign in abstract. This is vertical trasnmission, in tehiroy, and you need to do SourrceTracker, not jsut overlap</w:t>
      </w:r>
    </w:p>
  </w:comment>
  <w:comment w:id="138" w:author="Marzena Gajęcka" w:date="2021-04-19T11:12:00Z" w:initials="MG">
    <w:p w14:paraId="53A07D2F" w14:textId="1B599EBC" w:rsidR="000D5557" w:rsidRPr="008914CE" w:rsidRDefault="000D5557">
      <w:pPr>
        <w:pStyle w:val="CommentText"/>
        <w:rPr>
          <w:lang w:val="en-US"/>
        </w:rPr>
      </w:pPr>
      <w:r>
        <w:rPr>
          <w:rStyle w:val="CommentReference"/>
        </w:rPr>
        <w:annotationRef/>
      </w:r>
      <w:r w:rsidRPr="008914CE">
        <w:rPr>
          <w:lang w:val="en-US"/>
        </w:rPr>
        <w:t xml:space="preserve">the disease </w:t>
      </w:r>
      <w:r>
        <w:rPr>
          <w:lang w:val="en-US"/>
        </w:rPr>
        <w:t xml:space="preserve">status analyzed in combination with the delivery type </w:t>
      </w:r>
      <w:r w:rsidRPr="008914CE">
        <w:rPr>
          <w:lang w:val="en-US"/>
        </w:rPr>
        <w:t>have not influenced the neonatal microbiota composition</w:t>
      </w:r>
    </w:p>
  </w:comment>
  <w:comment w:id="137" w:author="Aagaard, Kjersti Marie" w:date="2021-07-21T19:16:00Z" w:initials="AKM">
    <w:p w14:paraId="7CED2857" w14:textId="01255955" w:rsidR="00A07C7B" w:rsidRDefault="00A07C7B">
      <w:pPr>
        <w:pStyle w:val="CommentText"/>
      </w:pPr>
      <w:r>
        <w:rPr>
          <w:rStyle w:val="CommentReference"/>
        </w:rPr>
        <w:annotationRef/>
      </w:r>
      <w:r>
        <w:t>This is not what your data says. Look at it again....what you mean to see is when maternal T1D was not considered, at first pass there was an associatont between mode of delivery and eth neonatal meconium microbiome community structure. However, when we considered T1D with mode of delivery (recognizing the disproprortionality of Cesarean among teh comparison groups), there was no longer an assocaition with Cesarean.</w:t>
      </w:r>
    </w:p>
  </w:comment>
  <w:comment w:id="139" w:author="Aagaard, Kjersti Marie" w:date="2021-07-21T19:19:00Z" w:initials="AKM">
    <w:p w14:paraId="376F4B8B" w14:textId="2C52519D" w:rsidR="00A07C7B" w:rsidRDefault="00A07C7B">
      <w:pPr>
        <w:pStyle w:val="CommentText"/>
      </w:pPr>
      <w:r>
        <w:rPr>
          <w:rStyle w:val="CommentReference"/>
        </w:rPr>
        <w:annotationRef/>
      </w:r>
      <w:r>
        <w:t>See above</w:t>
      </w:r>
    </w:p>
  </w:comment>
  <w:comment w:id="140" w:author="Marzena Gajęcka" w:date="2021-04-28T17:50:00Z" w:initials="MG">
    <w:p w14:paraId="4F6FF8BE" w14:textId="77777777" w:rsidR="000D5557" w:rsidRDefault="000D5557">
      <w:pPr>
        <w:pStyle w:val="CommentText"/>
      </w:pPr>
      <w:r>
        <w:rPr>
          <w:rStyle w:val="CommentReference"/>
        </w:rPr>
        <w:annotationRef/>
      </w:r>
      <w:r>
        <w:t>Here we have:</w:t>
      </w:r>
    </w:p>
    <w:p w14:paraId="26635FE1" w14:textId="04928A90" w:rsidR="000D5557" w:rsidRPr="00E25725" w:rsidRDefault="000D5557" w:rsidP="00E25725">
      <w:pPr>
        <w:pStyle w:val="CommentText"/>
        <w:numPr>
          <w:ilvl w:val="0"/>
          <w:numId w:val="5"/>
        </w:numPr>
        <w:rPr>
          <w:lang w:val="en-US"/>
        </w:rPr>
      </w:pPr>
      <w:r w:rsidRPr="00E25725">
        <w:rPr>
          <w:lang w:val="en-US"/>
        </w:rPr>
        <w:t xml:space="preserve"> </w:t>
      </w:r>
      <w:r>
        <w:rPr>
          <w:rFonts w:ascii="Times New Roman" w:hAnsi="Times New Roman" w:cs="Times New Roman"/>
          <w:sz w:val="24"/>
          <w:szCs w:val="24"/>
          <w:u w:val="single"/>
          <w:lang w:val="en-US"/>
        </w:rPr>
        <w:t xml:space="preserve">maternal and neonatal </w:t>
      </w:r>
      <w:r w:rsidRPr="0066392E">
        <w:rPr>
          <w:rFonts w:ascii="Times New Roman" w:hAnsi="Times New Roman" w:cs="Times New Roman"/>
          <w:sz w:val="24"/>
          <w:szCs w:val="24"/>
          <w:u w:val="single"/>
          <w:lang w:val="en-US"/>
        </w:rPr>
        <w:t>sample</w:t>
      </w:r>
      <w:r>
        <w:rPr>
          <w:rFonts w:ascii="Times New Roman" w:hAnsi="Times New Roman" w:cs="Times New Roman"/>
          <w:sz w:val="24"/>
          <w:szCs w:val="24"/>
          <w:u w:val="single"/>
          <w:lang w:val="en-US"/>
        </w:rPr>
        <w:t xml:space="preserve">s </w:t>
      </w:r>
      <w:r w:rsidRPr="001E4FF5">
        <w:rPr>
          <w:rFonts w:ascii="Times New Roman" w:hAnsi="Times New Roman" w:cs="Times New Roman"/>
          <w:sz w:val="24"/>
          <w:szCs w:val="24"/>
          <w:u w:val="single"/>
          <w:lang w:val="en-US"/>
        </w:rPr>
        <w:t>analysed together</w:t>
      </w:r>
    </w:p>
    <w:p w14:paraId="04DA5D34" w14:textId="483651C8" w:rsidR="000D5557" w:rsidRPr="00E25725" w:rsidRDefault="000D5557" w:rsidP="00E25725">
      <w:pPr>
        <w:pStyle w:val="CommentText"/>
        <w:numPr>
          <w:ilvl w:val="0"/>
          <w:numId w:val="5"/>
        </w:numPr>
        <w:rPr>
          <w:lang w:val="en-US"/>
        </w:rPr>
      </w:pPr>
      <w:r w:rsidRPr="00636E90">
        <w:rPr>
          <w:rFonts w:ascii="Times New Roman" w:hAnsi="Times New Roman" w:cs="Times New Roman"/>
          <w:sz w:val="24"/>
          <w:szCs w:val="24"/>
          <w:lang w:val="en-US"/>
        </w:rPr>
        <w:t xml:space="preserve">The results of </w:t>
      </w:r>
      <w:r w:rsidRPr="00636E90">
        <w:rPr>
          <w:rFonts w:ascii="Times New Roman" w:hAnsi="Times New Roman" w:cs="Times New Roman"/>
          <w:sz w:val="24"/>
          <w:szCs w:val="24"/>
          <w:u w:val="single"/>
          <w:lang w:val="en-US"/>
        </w:rPr>
        <w:t xml:space="preserve">the analysis </w:t>
      </w:r>
      <w:r>
        <w:rPr>
          <w:rFonts w:ascii="Times New Roman" w:hAnsi="Times New Roman" w:cs="Times New Roman"/>
          <w:sz w:val="24"/>
          <w:szCs w:val="24"/>
          <w:u w:val="single"/>
          <w:lang w:val="en-US"/>
        </w:rPr>
        <w:t xml:space="preserve">of </w:t>
      </w:r>
      <w:r w:rsidRPr="00636E90">
        <w:rPr>
          <w:rFonts w:ascii="Times New Roman" w:hAnsi="Times New Roman" w:cs="Times New Roman"/>
          <w:sz w:val="24"/>
          <w:szCs w:val="24"/>
          <w:u w:val="single"/>
          <w:lang w:val="en-US"/>
        </w:rPr>
        <w:t xml:space="preserve">shared pathways </w:t>
      </w:r>
      <w:r w:rsidRPr="00636E90">
        <w:rPr>
          <w:rFonts w:ascii="Times New Roman" w:hAnsi="Times New Roman" w:cs="Times New Roman"/>
          <w:sz w:val="24"/>
          <w:szCs w:val="24"/>
          <w:lang w:val="en-US"/>
        </w:rPr>
        <w:t xml:space="preserve">of samples from </w:t>
      </w:r>
      <w:r w:rsidRPr="00636E90">
        <w:rPr>
          <w:rFonts w:ascii="Times New Roman" w:hAnsi="Times New Roman" w:cs="Times New Roman"/>
          <w:sz w:val="24"/>
          <w:szCs w:val="24"/>
          <w:u w:val="single"/>
          <w:lang w:val="en-US"/>
        </w:rPr>
        <w:t>maternal - neonatal dyads</w:t>
      </w:r>
    </w:p>
    <w:p w14:paraId="4650AE17" w14:textId="2062B8B6" w:rsidR="000D5557" w:rsidRPr="006C5AA5" w:rsidRDefault="000D5557" w:rsidP="00E25725">
      <w:pPr>
        <w:pStyle w:val="CommentText"/>
        <w:numPr>
          <w:ilvl w:val="0"/>
          <w:numId w:val="5"/>
        </w:numPr>
        <w:rPr>
          <w:lang w:val="en-US"/>
        </w:rPr>
      </w:pPr>
      <w:r w:rsidRPr="00E25725">
        <w:rPr>
          <w:rFonts w:ascii="Times New Roman" w:hAnsi="Times New Roman" w:cs="Times New Roman"/>
          <w:sz w:val="24"/>
          <w:szCs w:val="24"/>
          <w:u w:val="single"/>
          <w:lang w:val="en-US"/>
        </w:rPr>
        <w:t>shared pathways in the maternal - neonatal dyads</w:t>
      </w:r>
      <w:r>
        <w:rPr>
          <w:rFonts w:ascii="Times New Roman" w:hAnsi="Times New Roman" w:cs="Times New Roman"/>
          <w:sz w:val="24"/>
          <w:szCs w:val="24"/>
          <w:lang w:val="en-US"/>
        </w:rPr>
        <w:t xml:space="preserve"> presented in the </w:t>
      </w:r>
      <w:r w:rsidRPr="009470B7">
        <w:rPr>
          <w:rFonts w:ascii="Times New Roman" w:hAnsi="Times New Roman" w:cs="Times New Roman"/>
          <w:sz w:val="24"/>
          <w:szCs w:val="24"/>
          <w:highlight w:val="cyan"/>
          <w:lang w:val="en-US"/>
        </w:rPr>
        <w:t>Figure</w:t>
      </w:r>
      <w:r w:rsidRPr="009470B7">
        <w:rPr>
          <w:rFonts w:ascii="Times New Roman" w:hAnsi="Times New Roman" w:cs="Times New Roman"/>
          <w:sz w:val="24"/>
          <w:szCs w:val="24"/>
          <w:lang w:val="en-US"/>
        </w:rPr>
        <w:t xml:space="preserve"> 6.</w:t>
      </w:r>
    </w:p>
    <w:p w14:paraId="24182441" w14:textId="77777777" w:rsidR="000D5557" w:rsidRDefault="000D5557" w:rsidP="006C5AA5">
      <w:pPr>
        <w:pStyle w:val="CommentText"/>
        <w:rPr>
          <w:lang w:val="en-US"/>
        </w:rPr>
      </w:pPr>
    </w:p>
    <w:p w14:paraId="3DFA026B" w14:textId="7C5E5392" w:rsidR="000D5557" w:rsidRPr="008A577F" w:rsidRDefault="000D5557" w:rsidP="00E25725">
      <w:pPr>
        <w:pStyle w:val="CommentText"/>
        <w:rPr>
          <w:lang w:val="en-US"/>
        </w:rPr>
      </w:pPr>
      <w:r>
        <w:rPr>
          <w:lang w:val="en-US"/>
        </w:rPr>
        <w:t xml:space="preserve">Keep it all or cut/move to the SuppMat.? For now, I discussed in the Discussion the 3. only. </w:t>
      </w:r>
      <w:r w:rsidRPr="00953CD3">
        <w:rPr>
          <w:lang w:val="en-US"/>
        </w:rPr>
        <w:t>Please advise.</w:t>
      </w:r>
    </w:p>
  </w:comment>
  <w:comment w:id="142" w:author="Marzena Gajęcka" w:date="2021-04-20T09:26:00Z" w:initials="MG">
    <w:p w14:paraId="10222595" w14:textId="77777777" w:rsidR="000D5557" w:rsidRDefault="000D5557" w:rsidP="002B3F64">
      <w:pPr>
        <w:pStyle w:val="CommentText"/>
        <w:rPr>
          <w:lang w:val="en-US"/>
        </w:rPr>
      </w:pPr>
      <w:r>
        <w:rPr>
          <w:rStyle w:val="CommentReference"/>
        </w:rPr>
        <w:annotationRef/>
      </w:r>
      <w:r>
        <w:rPr>
          <w:lang w:val="en-US"/>
        </w:rPr>
        <w:t xml:space="preserve">Now </w:t>
      </w:r>
      <w:r w:rsidRPr="000162A1">
        <w:rPr>
          <w:lang w:val="en-US"/>
        </w:rPr>
        <w:t xml:space="preserve">I think that </w:t>
      </w:r>
      <w:r>
        <w:rPr>
          <w:lang w:val="en-US"/>
        </w:rPr>
        <w:t xml:space="preserve">the </w:t>
      </w:r>
      <w:r w:rsidRPr="000162A1">
        <w:rPr>
          <w:lang w:val="en-US"/>
        </w:rPr>
        <w:t xml:space="preserve">women declaration </w:t>
      </w:r>
      <w:r>
        <w:rPr>
          <w:lang w:val="en-US"/>
        </w:rPr>
        <w:t xml:space="preserve">(Yes or No about foods containing probiotics) should not be taken into consideration </w:t>
      </w:r>
    </w:p>
    <w:p w14:paraId="06BABBC5" w14:textId="70A54A59" w:rsidR="000D5557" w:rsidRDefault="000D5557" w:rsidP="002B3F64">
      <w:pPr>
        <w:pStyle w:val="CommentText"/>
        <w:rPr>
          <w:lang w:val="en-US"/>
        </w:rPr>
      </w:pPr>
      <w:r>
        <w:rPr>
          <w:lang w:val="en-US"/>
        </w:rPr>
        <w:t xml:space="preserve">and the relative abundance of these 3 genera </w:t>
      </w:r>
      <w:r w:rsidRPr="007E2DF2">
        <w:rPr>
          <w:u w:val="single"/>
          <w:lang w:val="en-US"/>
        </w:rPr>
        <w:t>and the disease status</w:t>
      </w:r>
      <w:r>
        <w:rPr>
          <w:lang w:val="en-US"/>
        </w:rPr>
        <w:t xml:space="preserve"> are the most relevant information to be presented in the SuppMaterials.</w:t>
      </w:r>
    </w:p>
    <w:p w14:paraId="71A44FA6" w14:textId="77777777" w:rsidR="000D5557" w:rsidRDefault="000D5557" w:rsidP="002B3F64">
      <w:pPr>
        <w:pStyle w:val="CommentText"/>
        <w:rPr>
          <w:lang w:val="en-US"/>
        </w:rPr>
      </w:pPr>
    </w:p>
    <w:p w14:paraId="0FE43592" w14:textId="5FA50978" w:rsidR="000D5557" w:rsidRPr="002B3F64" w:rsidRDefault="000D5557" w:rsidP="002B3F64">
      <w:pPr>
        <w:pStyle w:val="CommentText"/>
        <w:rPr>
          <w:lang w:val="en-US"/>
        </w:rPr>
      </w:pPr>
      <w:r>
        <w:rPr>
          <w:lang w:val="en-US"/>
        </w:rPr>
        <w:t xml:space="preserve">To do: Relative abundance + Disease status + Delivery mode – to check out the transfer of the 3 genera to the neonates </w:t>
      </w:r>
    </w:p>
    <w:p w14:paraId="086C9E87" w14:textId="485C16B7" w:rsidR="000D5557" w:rsidRPr="002B3F64" w:rsidRDefault="000D5557" w:rsidP="002B3F64">
      <w:pPr>
        <w:pStyle w:val="CommentText"/>
        <w:rPr>
          <w:lang w:val="en-US"/>
        </w:rPr>
      </w:pPr>
    </w:p>
  </w:comment>
  <w:comment w:id="141" w:author="Aagaard, Kjersti Marie" w:date="2021-07-21T19:20:00Z" w:initials="AKM">
    <w:p w14:paraId="7EFF318F" w14:textId="371F1535" w:rsidR="00A07C7B" w:rsidRDefault="00A07C7B">
      <w:pPr>
        <w:pStyle w:val="CommentText"/>
      </w:pPr>
      <w:r>
        <w:rPr>
          <w:rStyle w:val="CommentReference"/>
        </w:rPr>
        <w:annotationRef/>
      </w:r>
      <w:r>
        <w:t>Thisis very, very imporatn and key data, and the most exciting part of the manuscript. What the women ate influcecned their offpsring fucntional microibme profiles. This is a story that needs to be parsed out a bit more with the data projections and writing.</w:t>
      </w:r>
    </w:p>
  </w:comment>
  <w:comment w:id="143" w:author="Aagaard, Kjersti Marie" w:date="2021-07-21T19:20:00Z" w:initials="AKM">
    <w:p w14:paraId="3280A0D6" w14:textId="35236CC8" w:rsidR="00A07C7B" w:rsidRDefault="00A07C7B">
      <w:pPr>
        <w:pStyle w:val="CommentText"/>
      </w:pPr>
      <w:r>
        <w:rPr>
          <w:rStyle w:val="CommentReference"/>
        </w:rPr>
        <w:annotationRef/>
      </w:r>
      <w:r>
        <w:t>Add to above</w:t>
      </w:r>
    </w:p>
  </w:comment>
  <w:comment w:id="146" w:author="Marzena Gajęcka" w:date="2021-04-27T12:08:00Z" w:initials="MG">
    <w:p w14:paraId="0AFE63CC" w14:textId="77777777" w:rsidR="000D5557" w:rsidRDefault="000D5557">
      <w:pPr>
        <w:pStyle w:val="CommentText"/>
        <w:rPr>
          <w:lang w:val="en-US"/>
        </w:rPr>
      </w:pPr>
      <w:r>
        <w:rPr>
          <w:rStyle w:val="CommentReference"/>
        </w:rPr>
        <w:annotationRef/>
      </w:r>
      <w:r w:rsidRPr="00EC5E8D">
        <w:rPr>
          <w:lang w:val="en-US"/>
        </w:rPr>
        <w:t xml:space="preserve">Michael, </w:t>
      </w:r>
    </w:p>
    <w:p w14:paraId="46C5A88F" w14:textId="7E62B3EA" w:rsidR="000D5557" w:rsidRPr="00EC5E8D" w:rsidRDefault="000D5557">
      <w:pPr>
        <w:pStyle w:val="CommentText"/>
        <w:rPr>
          <w:lang w:val="en-US"/>
        </w:rPr>
      </w:pPr>
      <w:r w:rsidRPr="00EC5E8D">
        <w:rPr>
          <w:lang w:val="en-US"/>
        </w:rPr>
        <w:t>would you please add the total number of genera identified</w:t>
      </w:r>
      <w:r>
        <w:rPr>
          <w:lang w:val="en-US"/>
        </w:rPr>
        <w:t xml:space="preserve"> which were used in this analysis</w:t>
      </w:r>
      <w:r w:rsidRPr="00EC5E8D">
        <w:rPr>
          <w:lang w:val="en-US"/>
        </w:rPr>
        <w:t>?</w:t>
      </w:r>
    </w:p>
    <w:p w14:paraId="653654F9" w14:textId="77777777" w:rsidR="000D5557" w:rsidRDefault="000D5557">
      <w:pPr>
        <w:pStyle w:val="CommentText"/>
        <w:rPr>
          <w:lang w:val="en-US"/>
        </w:rPr>
      </w:pPr>
    </w:p>
    <w:p w14:paraId="3E38DA0C" w14:textId="77777777" w:rsidR="000D5557" w:rsidRDefault="000D5557" w:rsidP="00C02078">
      <w:pPr>
        <w:pStyle w:val="CommentText"/>
        <w:numPr>
          <w:ilvl w:val="0"/>
          <w:numId w:val="4"/>
        </w:numPr>
        <w:rPr>
          <w:lang w:val="en-US"/>
        </w:rPr>
      </w:pPr>
      <w:r w:rsidRPr="00C02078">
        <w:rPr>
          <w:lang w:val="en-US"/>
        </w:rPr>
        <w:t xml:space="preserve"> without the maternal rectum swabs </w:t>
      </w:r>
    </w:p>
    <w:p w14:paraId="2327EC74" w14:textId="47C307B6" w:rsidR="000D5557" w:rsidRPr="00C02078" w:rsidRDefault="000D5557" w:rsidP="00C02078">
      <w:pPr>
        <w:pStyle w:val="CommentText"/>
        <w:numPr>
          <w:ilvl w:val="0"/>
          <w:numId w:val="4"/>
        </w:numPr>
        <w:rPr>
          <w:lang w:val="en-US"/>
        </w:rPr>
      </w:pPr>
      <w:r>
        <w:rPr>
          <w:lang w:val="en-US"/>
        </w:rPr>
        <w:t xml:space="preserve"> i</w:t>
      </w:r>
      <w:r w:rsidRPr="00C02078">
        <w:rPr>
          <w:lang w:val="en-US"/>
        </w:rPr>
        <w:t>ncluding maternal rectum swabs</w:t>
      </w:r>
    </w:p>
  </w:comment>
  <w:comment w:id="147" w:author="Marzena Gajęcka" w:date="2021-04-28T13:43:00Z" w:initials="MG">
    <w:p w14:paraId="1CBE0E4B" w14:textId="77777777" w:rsidR="000D5557" w:rsidRPr="00E82748" w:rsidRDefault="000D5557">
      <w:pPr>
        <w:pStyle w:val="CommentText"/>
        <w:rPr>
          <w:lang w:val="en-US"/>
        </w:rPr>
      </w:pPr>
      <w:r>
        <w:rPr>
          <w:rStyle w:val="CommentReference"/>
        </w:rPr>
        <w:annotationRef/>
      </w:r>
      <w:r w:rsidRPr="00E82748">
        <w:rPr>
          <w:lang w:val="en-US"/>
        </w:rPr>
        <w:t>To do:</w:t>
      </w:r>
    </w:p>
    <w:p w14:paraId="1713F026" w14:textId="01243067" w:rsidR="000D5557" w:rsidRDefault="000D5557">
      <w:pPr>
        <w:pStyle w:val="CommentText"/>
        <w:rPr>
          <w:lang w:val="en-US"/>
        </w:rPr>
      </w:pPr>
      <w:r w:rsidRPr="006966A9">
        <w:rPr>
          <w:lang w:val="en-US"/>
        </w:rPr>
        <w:t>Add the ant</w:t>
      </w:r>
      <w:r>
        <w:rPr>
          <w:lang w:val="en-US"/>
        </w:rPr>
        <w:t>i</w:t>
      </w:r>
      <w:r w:rsidRPr="006966A9">
        <w:rPr>
          <w:lang w:val="en-US"/>
        </w:rPr>
        <w:t>biotic administration f</w:t>
      </w:r>
      <w:r>
        <w:rPr>
          <w:lang w:val="en-US"/>
        </w:rPr>
        <w:t>actor to the analysis.</w:t>
      </w:r>
    </w:p>
    <w:p w14:paraId="12E0B9BA" w14:textId="77777777" w:rsidR="000D5557" w:rsidRDefault="000D5557">
      <w:pPr>
        <w:pStyle w:val="CommentText"/>
        <w:rPr>
          <w:lang w:val="en-US"/>
        </w:rPr>
      </w:pPr>
    </w:p>
    <w:p w14:paraId="5BE40BFF" w14:textId="77777777" w:rsidR="000D5557" w:rsidRDefault="000D5557">
      <w:pPr>
        <w:pStyle w:val="CommentText"/>
        <w:rPr>
          <w:lang w:val="en-US"/>
        </w:rPr>
      </w:pPr>
      <w:r>
        <w:rPr>
          <w:lang w:val="en-US"/>
        </w:rPr>
        <w:t xml:space="preserve">Michael, </w:t>
      </w:r>
    </w:p>
    <w:p w14:paraId="5A9EBCB6" w14:textId="697B8313" w:rsidR="000D5557" w:rsidRPr="006966A9" w:rsidRDefault="000D5557">
      <w:pPr>
        <w:pStyle w:val="CommentText"/>
        <w:rPr>
          <w:lang w:val="en-US"/>
        </w:rPr>
      </w:pPr>
      <w:r>
        <w:rPr>
          <w:lang w:val="en-US"/>
        </w:rPr>
        <w:t xml:space="preserve">Katarzyna will do the </w:t>
      </w:r>
      <w:r w:rsidRPr="006966A9">
        <w:rPr>
          <w:lang w:val="en-GB"/>
        </w:rPr>
        <w:t>Venn diagrams</w:t>
      </w:r>
      <w:r>
        <w:rPr>
          <w:lang w:val="en-GB"/>
        </w:rPr>
        <w:t>, but she does nor have a table with the data.</w:t>
      </w:r>
    </w:p>
  </w:comment>
  <w:comment w:id="148" w:author="Marzena Gajęcka" w:date="2021-04-30T19:45:00Z" w:initials="MG">
    <w:p w14:paraId="0C342CD4" w14:textId="632A1696" w:rsidR="000D5557" w:rsidRPr="00304455" w:rsidRDefault="000D5557">
      <w:pPr>
        <w:pStyle w:val="CommentText"/>
        <w:rPr>
          <w:lang w:val="en-US"/>
        </w:rPr>
      </w:pPr>
      <w:r>
        <w:rPr>
          <w:rStyle w:val="CommentReference"/>
        </w:rPr>
        <w:annotationRef/>
      </w:r>
      <w:r w:rsidRPr="00304455">
        <w:rPr>
          <w:lang w:val="en-US"/>
        </w:rPr>
        <w:t>I will conclude in the next version of ms</w:t>
      </w:r>
    </w:p>
  </w:comment>
  <w:comment w:id="144" w:author="Aagaard, Kjersti Marie" w:date="2021-07-21T19:21:00Z" w:initials="AKM">
    <w:p w14:paraId="6728E652" w14:textId="0C93234A" w:rsidR="00A07C7B" w:rsidRDefault="00A07C7B">
      <w:pPr>
        <w:pStyle w:val="CommentText"/>
      </w:pPr>
      <w:r>
        <w:rPr>
          <w:rStyle w:val="CommentReference"/>
        </w:rPr>
        <w:annotationRef/>
      </w:r>
      <w:r>
        <w:t xml:space="preserve">Once other issue addressed, will delve into this more. </w:t>
      </w:r>
    </w:p>
  </w:comment>
  <w:comment w:id="163" w:author="Marzena Gajęcka" w:date="2021-04-29T16:32:00Z" w:initials="MG">
    <w:p w14:paraId="53AE9105" w14:textId="77777777" w:rsidR="000D5557" w:rsidRPr="006F7C29" w:rsidRDefault="000D5557" w:rsidP="00654815">
      <w:pPr>
        <w:pStyle w:val="CommentText"/>
        <w:rPr>
          <w:lang w:val="en-US"/>
        </w:rPr>
      </w:pPr>
      <w:r>
        <w:rPr>
          <w:rStyle w:val="CommentReference"/>
        </w:rPr>
        <w:annotationRef/>
      </w:r>
      <w:r w:rsidRPr="006F7C29">
        <w:rPr>
          <w:lang w:val="en-US"/>
        </w:rPr>
        <w:t>The number of references w</w:t>
      </w:r>
      <w:r>
        <w:rPr>
          <w:lang w:val="en-US"/>
        </w:rPr>
        <w:t>ill be reduced after 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A0DFE8" w15:done="0"/>
  <w15:commentEx w15:paraId="2F9A39C7" w15:done="0"/>
  <w15:commentEx w15:paraId="0EE27E1C" w15:done="0"/>
  <w15:commentEx w15:paraId="15EA92F6" w15:done="0"/>
  <w15:commentEx w15:paraId="6F029A13" w15:done="0"/>
  <w15:commentEx w15:paraId="376DF603" w15:done="0"/>
  <w15:commentEx w15:paraId="73C467C9" w15:done="0"/>
  <w15:commentEx w15:paraId="09F08499" w15:done="0"/>
  <w15:commentEx w15:paraId="527C1764" w15:done="0"/>
  <w15:commentEx w15:paraId="04AE60B4" w15:done="0"/>
  <w15:commentEx w15:paraId="081014F9" w15:done="0"/>
  <w15:commentEx w15:paraId="2EB1F0CF" w15:done="0"/>
  <w15:commentEx w15:paraId="6684B750" w15:done="0"/>
  <w15:commentEx w15:paraId="1DE8BD0B" w15:done="0"/>
  <w15:commentEx w15:paraId="7064AFEA" w15:done="0"/>
  <w15:commentEx w15:paraId="20D5E9C5" w15:done="0"/>
  <w15:commentEx w15:paraId="2AA6CDBB" w15:done="0"/>
  <w15:commentEx w15:paraId="5C2F4FC8" w15:done="0"/>
  <w15:commentEx w15:paraId="1443CB75" w15:done="0"/>
  <w15:commentEx w15:paraId="07E10F24" w15:done="0"/>
  <w15:commentEx w15:paraId="1ED340DE" w15:done="0"/>
  <w15:commentEx w15:paraId="2C22416B" w15:done="0"/>
  <w15:commentEx w15:paraId="574FCCE5" w15:done="0"/>
  <w15:commentEx w15:paraId="1E7D9FCE" w15:done="0"/>
  <w15:commentEx w15:paraId="53A07D2F" w15:done="0"/>
  <w15:commentEx w15:paraId="7CED2857" w15:done="0"/>
  <w15:commentEx w15:paraId="376F4B8B" w15:done="0"/>
  <w15:commentEx w15:paraId="3DFA026B" w15:done="0"/>
  <w15:commentEx w15:paraId="086C9E87" w15:done="0"/>
  <w15:commentEx w15:paraId="7EFF318F" w15:done="0"/>
  <w15:commentEx w15:paraId="3280A0D6" w15:done="0"/>
  <w15:commentEx w15:paraId="2327EC74" w15:done="0"/>
  <w15:commentEx w15:paraId="5A9EBCB6" w15:done="0"/>
  <w15:commentEx w15:paraId="0C342CD4" w15:done="0"/>
  <w15:commentEx w15:paraId="6728E652" w15:done="0"/>
  <w15:commentEx w15:paraId="53AE91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FFFB0" w16cex:dateUtc="2021-04-13T09:32:00Z"/>
  <w16cex:commentExtensible w16cex:durableId="2427DE15" w16cex:dateUtc="2021-04-19T08:46:00Z"/>
  <w16cex:commentExtensible w16cex:durableId="241EA37F" w16cex:dateUtc="2021-04-12T08:46:00Z"/>
  <w16cex:commentExtensible w16cex:durableId="241EAE84" w16cex:dateUtc="2021-04-12T09:33:00Z"/>
  <w16cex:commentExtensible w16cex:durableId="241EAE8E" w16cex:dateUtc="2021-04-12T09:33:00Z"/>
  <w16cex:commentExtensible w16cex:durableId="241EB0F6" w16cex:dateUtc="2021-04-12T09:43:00Z"/>
  <w16cex:commentExtensible w16cex:durableId="241EB5A5" w16cex:dateUtc="2021-04-12T09:34:00Z"/>
  <w16cex:commentExtensible w16cex:durableId="241EB5A4" w16cex:dateUtc="2021-04-12T09:35:00Z"/>
  <w16cex:commentExtensible w16cex:durableId="241EB5A3" w16cex:dateUtc="2021-04-12T09:41:00Z"/>
  <w16cex:commentExtensible w16cex:durableId="241EB5A2" w16cex:dateUtc="2021-04-12T09:46:00Z"/>
  <w16cex:commentExtensible w16cex:durableId="2428630B" w16cex:dateUtc="2021-04-19T18:14:00Z"/>
  <w16cex:commentExtensible w16cex:durableId="2427E433" w16cex:dateUtc="2021-04-19T09:12:00Z"/>
  <w16cex:commentExtensible w16cex:durableId="24341EE4" w16cex:dateUtc="2021-04-28T15:50:00Z"/>
  <w16cex:commentExtensible w16cex:durableId="24291CC4" w16cex:dateUtc="2021-04-20T07:26:00Z"/>
  <w16cex:commentExtensible w16cex:durableId="24327D24" w16cex:dateUtc="2021-04-27T10:08:00Z"/>
  <w16cex:commentExtensible w16cex:durableId="2433E4FD" w16cex:dateUtc="2021-04-28T11:43:00Z"/>
  <w16cex:commentExtensible w16cex:durableId="2436DCD1" w16cex:dateUtc="2021-04-30T17:45:00Z"/>
  <w16cex:commentExtensible w16cex:durableId="24355E18" w16cex:dateUtc="2021-04-29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A0DFE8" w16cid:durableId="241FFFB0"/>
  <w16cid:commentId w16cid:paraId="2F9A39C7" w16cid:durableId="24B2C7D4"/>
  <w16cid:commentId w16cid:paraId="0EE27E1C" w16cid:durableId="24B2C7D5"/>
  <w16cid:commentId w16cid:paraId="15EA92F6" w16cid:durableId="24B2C7D6"/>
  <w16cid:commentId w16cid:paraId="6F029A13" w16cid:durableId="24B2C7D7"/>
  <w16cid:commentId w16cid:paraId="376DF603" w16cid:durableId="24B2C7D8"/>
  <w16cid:commentId w16cid:paraId="73C467C9" w16cid:durableId="24B2C7D9"/>
  <w16cid:commentId w16cid:paraId="09F08499" w16cid:durableId="24B2C7DA"/>
  <w16cid:commentId w16cid:paraId="527C1764" w16cid:durableId="2427DE15"/>
  <w16cid:commentId w16cid:paraId="04AE60B4" w16cid:durableId="24B2C7DC"/>
  <w16cid:commentId w16cid:paraId="081014F9" w16cid:durableId="24B2C7DD"/>
  <w16cid:commentId w16cid:paraId="2EB1F0CF" w16cid:durableId="24B2C7DE"/>
  <w16cid:commentId w16cid:paraId="6684B750" w16cid:durableId="241EA37F"/>
  <w16cid:commentId w16cid:paraId="1DE8BD0B" w16cid:durableId="241EAE84"/>
  <w16cid:commentId w16cid:paraId="7064AFEA" w16cid:durableId="241EAE8E"/>
  <w16cid:commentId w16cid:paraId="20D5E9C5" w16cid:durableId="241EB0F6"/>
  <w16cid:commentId w16cid:paraId="2AA6CDBB" w16cid:durableId="241EB5A5"/>
  <w16cid:commentId w16cid:paraId="5C2F4FC8" w16cid:durableId="241EB5A4"/>
  <w16cid:commentId w16cid:paraId="1443CB75" w16cid:durableId="241EB5A3"/>
  <w16cid:commentId w16cid:paraId="07E10F24" w16cid:durableId="241EB5A2"/>
  <w16cid:commentId w16cid:paraId="1ED340DE" w16cid:durableId="24B2C7E7"/>
  <w16cid:commentId w16cid:paraId="2C22416B" w16cid:durableId="24B2C7E8"/>
  <w16cid:commentId w16cid:paraId="574FCCE5" w16cid:durableId="2428630B"/>
  <w16cid:commentId w16cid:paraId="1E7D9FCE" w16cid:durableId="24B2C7EA"/>
  <w16cid:commentId w16cid:paraId="53A07D2F" w16cid:durableId="2427E433"/>
  <w16cid:commentId w16cid:paraId="7CED2857" w16cid:durableId="24B2C7EC"/>
  <w16cid:commentId w16cid:paraId="376F4B8B" w16cid:durableId="24B2C7ED"/>
  <w16cid:commentId w16cid:paraId="3DFA026B" w16cid:durableId="24341EE4"/>
  <w16cid:commentId w16cid:paraId="086C9E87" w16cid:durableId="24291CC4"/>
  <w16cid:commentId w16cid:paraId="7EFF318F" w16cid:durableId="24B2C7F0"/>
  <w16cid:commentId w16cid:paraId="3280A0D6" w16cid:durableId="24B2C7F1"/>
  <w16cid:commentId w16cid:paraId="2327EC74" w16cid:durableId="24327D24"/>
  <w16cid:commentId w16cid:paraId="5A9EBCB6" w16cid:durableId="2433E4FD"/>
  <w16cid:commentId w16cid:paraId="0C342CD4" w16cid:durableId="2436DCD1"/>
  <w16cid:commentId w16cid:paraId="6728E652" w16cid:durableId="24B2C7F5"/>
  <w16cid:commentId w16cid:paraId="53AE9105" w16cid:durableId="24355E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3E432" w14:textId="77777777" w:rsidR="00F10654" w:rsidRDefault="00F10654" w:rsidP="003B78CA">
      <w:pPr>
        <w:spacing w:after="0" w:line="240" w:lineRule="auto"/>
      </w:pPr>
      <w:r>
        <w:separator/>
      </w:r>
    </w:p>
  </w:endnote>
  <w:endnote w:type="continuationSeparator" w:id="0">
    <w:p w14:paraId="3FC2D4D4" w14:textId="77777777" w:rsidR="00F10654" w:rsidRDefault="00F10654" w:rsidP="003B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446090"/>
      <w:docPartObj>
        <w:docPartGallery w:val="Page Numbers (Bottom of Page)"/>
        <w:docPartUnique/>
      </w:docPartObj>
    </w:sdtPr>
    <w:sdtContent>
      <w:p w14:paraId="70A58F42" w14:textId="7FA60A9A" w:rsidR="000D5557" w:rsidRDefault="000D5557">
        <w:pPr>
          <w:pStyle w:val="Footer"/>
          <w:jc w:val="right"/>
        </w:pPr>
        <w:r>
          <w:fldChar w:fldCharType="begin"/>
        </w:r>
        <w:r>
          <w:instrText>PAGE   \* MERGEFORMAT</w:instrText>
        </w:r>
        <w:r>
          <w:fldChar w:fldCharType="separate"/>
        </w:r>
        <w:r w:rsidR="00A07C7B">
          <w:rPr>
            <w:noProof/>
          </w:rPr>
          <w:t>26</w:t>
        </w:r>
        <w:r>
          <w:fldChar w:fldCharType="end"/>
        </w:r>
      </w:p>
    </w:sdtContent>
  </w:sdt>
  <w:p w14:paraId="2BA11FB8" w14:textId="77777777" w:rsidR="000D5557" w:rsidRDefault="000D5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198AD" w14:textId="77777777" w:rsidR="00F10654" w:rsidRDefault="00F10654" w:rsidP="003B78CA">
      <w:pPr>
        <w:spacing w:after="0" w:line="240" w:lineRule="auto"/>
      </w:pPr>
      <w:r>
        <w:separator/>
      </w:r>
    </w:p>
  </w:footnote>
  <w:footnote w:type="continuationSeparator" w:id="0">
    <w:p w14:paraId="2326ABF5" w14:textId="77777777" w:rsidR="00F10654" w:rsidRDefault="00F10654" w:rsidP="003B7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AE"/>
    <w:multiLevelType w:val="hybridMultilevel"/>
    <w:tmpl w:val="CD083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D6542"/>
    <w:multiLevelType w:val="hybridMultilevel"/>
    <w:tmpl w:val="CEB0AE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E5459"/>
    <w:multiLevelType w:val="hybridMultilevel"/>
    <w:tmpl w:val="06F683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E6A70"/>
    <w:multiLevelType w:val="hybridMultilevel"/>
    <w:tmpl w:val="AE78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A6CBF"/>
    <w:multiLevelType w:val="hybridMultilevel"/>
    <w:tmpl w:val="D76E3968"/>
    <w:lvl w:ilvl="0" w:tplc="253028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3250659B"/>
    <w:multiLevelType w:val="hybridMultilevel"/>
    <w:tmpl w:val="5E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249EE"/>
    <w:multiLevelType w:val="hybridMultilevel"/>
    <w:tmpl w:val="094C25FE"/>
    <w:lvl w:ilvl="0" w:tplc="8586D5E4">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58630846">
    <w:abstractNumId w:val="6"/>
  </w:num>
  <w:num w:numId="2" w16cid:durableId="1663511253">
    <w:abstractNumId w:val="0"/>
  </w:num>
  <w:num w:numId="3" w16cid:durableId="2046906471">
    <w:abstractNumId w:val="5"/>
  </w:num>
  <w:num w:numId="4" w16cid:durableId="51269464">
    <w:abstractNumId w:val="1"/>
  </w:num>
  <w:num w:numId="5" w16cid:durableId="134808836">
    <w:abstractNumId w:val="3"/>
  </w:num>
  <w:num w:numId="6" w16cid:durableId="274559157">
    <w:abstractNumId w:val="4"/>
  </w:num>
  <w:num w:numId="7" w16cid:durableId="3909313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gaard, Kjersti Marie">
    <w15:presenceInfo w15:providerId="AD" w15:userId="S-1-5-21-117609710-220523388-725345543-66932"/>
  </w15:person>
  <w15:person w15:author="Marzena Gajęcka">
    <w15:presenceInfo w15:providerId="None" w15:userId="Marzena Gajęc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F5"/>
    <w:rsid w:val="00000066"/>
    <w:rsid w:val="000005DA"/>
    <w:rsid w:val="00000DB9"/>
    <w:rsid w:val="000011F5"/>
    <w:rsid w:val="00001A94"/>
    <w:rsid w:val="00002848"/>
    <w:rsid w:val="00002B2A"/>
    <w:rsid w:val="00002B94"/>
    <w:rsid w:val="00002E3A"/>
    <w:rsid w:val="0000408E"/>
    <w:rsid w:val="00005B02"/>
    <w:rsid w:val="00005C15"/>
    <w:rsid w:val="0000714B"/>
    <w:rsid w:val="00007369"/>
    <w:rsid w:val="00010626"/>
    <w:rsid w:val="00010A30"/>
    <w:rsid w:val="000110F4"/>
    <w:rsid w:val="00012072"/>
    <w:rsid w:val="00012BB7"/>
    <w:rsid w:val="000132F4"/>
    <w:rsid w:val="00013BE5"/>
    <w:rsid w:val="00013EFB"/>
    <w:rsid w:val="00013FA0"/>
    <w:rsid w:val="000140C4"/>
    <w:rsid w:val="00015CB3"/>
    <w:rsid w:val="000162A1"/>
    <w:rsid w:val="00016AA4"/>
    <w:rsid w:val="00016FAD"/>
    <w:rsid w:val="000177DB"/>
    <w:rsid w:val="0002018F"/>
    <w:rsid w:val="000206D8"/>
    <w:rsid w:val="00021342"/>
    <w:rsid w:val="0002162E"/>
    <w:rsid w:val="00021F65"/>
    <w:rsid w:val="00022123"/>
    <w:rsid w:val="000222EC"/>
    <w:rsid w:val="000229C2"/>
    <w:rsid w:val="00022AF7"/>
    <w:rsid w:val="00023AF9"/>
    <w:rsid w:val="00023FD8"/>
    <w:rsid w:val="00024F41"/>
    <w:rsid w:val="00025D8D"/>
    <w:rsid w:val="00025F21"/>
    <w:rsid w:val="0002633B"/>
    <w:rsid w:val="00026853"/>
    <w:rsid w:val="00026D73"/>
    <w:rsid w:val="0002785E"/>
    <w:rsid w:val="00027A50"/>
    <w:rsid w:val="00030FF7"/>
    <w:rsid w:val="0003262F"/>
    <w:rsid w:val="000329EA"/>
    <w:rsid w:val="00033C58"/>
    <w:rsid w:val="00036B89"/>
    <w:rsid w:val="0004021A"/>
    <w:rsid w:val="00041CBA"/>
    <w:rsid w:val="0004267D"/>
    <w:rsid w:val="000434E9"/>
    <w:rsid w:val="0004433D"/>
    <w:rsid w:val="000445FE"/>
    <w:rsid w:val="00044955"/>
    <w:rsid w:val="00046133"/>
    <w:rsid w:val="000462B4"/>
    <w:rsid w:val="0004695F"/>
    <w:rsid w:val="00046DA9"/>
    <w:rsid w:val="00046E29"/>
    <w:rsid w:val="00046F43"/>
    <w:rsid w:val="00047B80"/>
    <w:rsid w:val="00050B82"/>
    <w:rsid w:val="00050E64"/>
    <w:rsid w:val="000513E5"/>
    <w:rsid w:val="0005231B"/>
    <w:rsid w:val="0005379B"/>
    <w:rsid w:val="0005437F"/>
    <w:rsid w:val="000545EE"/>
    <w:rsid w:val="00055185"/>
    <w:rsid w:val="00055F8E"/>
    <w:rsid w:val="00057DB4"/>
    <w:rsid w:val="00057E37"/>
    <w:rsid w:val="000601B5"/>
    <w:rsid w:val="000608D6"/>
    <w:rsid w:val="000610A1"/>
    <w:rsid w:val="00061207"/>
    <w:rsid w:val="00061CA2"/>
    <w:rsid w:val="00062D05"/>
    <w:rsid w:val="00063FB9"/>
    <w:rsid w:val="0006627E"/>
    <w:rsid w:val="000668C0"/>
    <w:rsid w:val="00066A69"/>
    <w:rsid w:val="00067446"/>
    <w:rsid w:val="00073E61"/>
    <w:rsid w:val="00075760"/>
    <w:rsid w:val="00075817"/>
    <w:rsid w:val="00075E70"/>
    <w:rsid w:val="00076F3C"/>
    <w:rsid w:val="0007775D"/>
    <w:rsid w:val="00077CE9"/>
    <w:rsid w:val="00077DEE"/>
    <w:rsid w:val="000801D8"/>
    <w:rsid w:val="0008238D"/>
    <w:rsid w:val="00082B11"/>
    <w:rsid w:val="000850BC"/>
    <w:rsid w:val="00086221"/>
    <w:rsid w:val="00086319"/>
    <w:rsid w:val="00086803"/>
    <w:rsid w:val="00086A3F"/>
    <w:rsid w:val="00086B81"/>
    <w:rsid w:val="00086E30"/>
    <w:rsid w:val="00086EAD"/>
    <w:rsid w:val="0008773A"/>
    <w:rsid w:val="0008796C"/>
    <w:rsid w:val="0009096D"/>
    <w:rsid w:val="00090984"/>
    <w:rsid w:val="00090AD2"/>
    <w:rsid w:val="0009180B"/>
    <w:rsid w:val="00091A21"/>
    <w:rsid w:val="00091D96"/>
    <w:rsid w:val="0009251E"/>
    <w:rsid w:val="000929AA"/>
    <w:rsid w:val="000939E1"/>
    <w:rsid w:val="00093F87"/>
    <w:rsid w:val="000948C8"/>
    <w:rsid w:val="0009497E"/>
    <w:rsid w:val="00096524"/>
    <w:rsid w:val="00096B55"/>
    <w:rsid w:val="00097EE4"/>
    <w:rsid w:val="000A0254"/>
    <w:rsid w:val="000A1C08"/>
    <w:rsid w:val="000A223A"/>
    <w:rsid w:val="000A3E98"/>
    <w:rsid w:val="000A4A2F"/>
    <w:rsid w:val="000A5BB9"/>
    <w:rsid w:val="000A6267"/>
    <w:rsid w:val="000A6A48"/>
    <w:rsid w:val="000A6D59"/>
    <w:rsid w:val="000A7D83"/>
    <w:rsid w:val="000B019E"/>
    <w:rsid w:val="000B0A11"/>
    <w:rsid w:val="000B0C51"/>
    <w:rsid w:val="000B0D9E"/>
    <w:rsid w:val="000B1C31"/>
    <w:rsid w:val="000B235B"/>
    <w:rsid w:val="000B2B7F"/>
    <w:rsid w:val="000B2BCA"/>
    <w:rsid w:val="000B2EEF"/>
    <w:rsid w:val="000B3D88"/>
    <w:rsid w:val="000B3F67"/>
    <w:rsid w:val="000B435A"/>
    <w:rsid w:val="000B5272"/>
    <w:rsid w:val="000B527A"/>
    <w:rsid w:val="000B529A"/>
    <w:rsid w:val="000B5905"/>
    <w:rsid w:val="000B5B51"/>
    <w:rsid w:val="000B7246"/>
    <w:rsid w:val="000C0853"/>
    <w:rsid w:val="000C196E"/>
    <w:rsid w:val="000C1997"/>
    <w:rsid w:val="000C1C12"/>
    <w:rsid w:val="000C38E3"/>
    <w:rsid w:val="000C420E"/>
    <w:rsid w:val="000C4DE9"/>
    <w:rsid w:val="000C669E"/>
    <w:rsid w:val="000C70AC"/>
    <w:rsid w:val="000C7226"/>
    <w:rsid w:val="000C7B86"/>
    <w:rsid w:val="000D0ADC"/>
    <w:rsid w:val="000D0B84"/>
    <w:rsid w:val="000D1174"/>
    <w:rsid w:val="000D29C2"/>
    <w:rsid w:val="000D29C9"/>
    <w:rsid w:val="000D3124"/>
    <w:rsid w:val="000D3301"/>
    <w:rsid w:val="000D3674"/>
    <w:rsid w:val="000D3F6D"/>
    <w:rsid w:val="000D42AF"/>
    <w:rsid w:val="000D4C17"/>
    <w:rsid w:val="000D4D18"/>
    <w:rsid w:val="000D5557"/>
    <w:rsid w:val="000D63E0"/>
    <w:rsid w:val="000D698F"/>
    <w:rsid w:val="000D7670"/>
    <w:rsid w:val="000E0658"/>
    <w:rsid w:val="000E1097"/>
    <w:rsid w:val="000E19C2"/>
    <w:rsid w:val="000E3F24"/>
    <w:rsid w:val="000E4A24"/>
    <w:rsid w:val="000E581A"/>
    <w:rsid w:val="000E5E7D"/>
    <w:rsid w:val="000E6274"/>
    <w:rsid w:val="000E6629"/>
    <w:rsid w:val="000F0F01"/>
    <w:rsid w:val="000F1734"/>
    <w:rsid w:val="000F2871"/>
    <w:rsid w:val="000F308B"/>
    <w:rsid w:val="000F3FFB"/>
    <w:rsid w:val="000F6EC0"/>
    <w:rsid w:val="000F73CB"/>
    <w:rsid w:val="000F7F00"/>
    <w:rsid w:val="0010107B"/>
    <w:rsid w:val="00101B4F"/>
    <w:rsid w:val="00101CF8"/>
    <w:rsid w:val="0010203C"/>
    <w:rsid w:val="00102693"/>
    <w:rsid w:val="0010310B"/>
    <w:rsid w:val="001034F5"/>
    <w:rsid w:val="00103704"/>
    <w:rsid w:val="00104D63"/>
    <w:rsid w:val="00106563"/>
    <w:rsid w:val="00107178"/>
    <w:rsid w:val="00110D46"/>
    <w:rsid w:val="00110FA1"/>
    <w:rsid w:val="00113B77"/>
    <w:rsid w:val="001146B0"/>
    <w:rsid w:val="00114CA4"/>
    <w:rsid w:val="00114FF8"/>
    <w:rsid w:val="00116728"/>
    <w:rsid w:val="00116B39"/>
    <w:rsid w:val="00117A80"/>
    <w:rsid w:val="0012172B"/>
    <w:rsid w:val="00121747"/>
    <w:rsid w:val="00121AB6"/>
    <w:rsid w:val="00121F32"/>
    <w:rsid w:val="001221B2"/>
    <w:rsid w:val="00122761"/>
    <w:rsid w:val="001230A0"/>
    <w:rsid w:val="00124848"/>
    <w:rsid w:val="001254CD"/>
    <w:rsid w:val="00125C98"/>
    <w:rsid w:val="00126180"/>
    <w:rsid w:val="00127A42"/>
    <w:rsid w:val="00130FAE"/>
    <w:rsid w:val="00132A50"/>
    <w:rsid w:val="00134547"/>
    <w:rsid w:val="00134AB7"/>
    <w:rsid w:val="0013547C"/>
    <w:rsid w:val="00135C4D"/>
    <w:rsid w:val="001370E2"/>
    <w:rsid w:val="00137F64"/>
    <w:rsid w:val="00140982"/>
    <w:rsid w:val="00140E62"/>
    <w:rsid w:val="0014175D"/>
    <w:rsid w:val="0014192E"/>
    <w:rsid w:val="001422D9"/>
    <w:rsid w:val="001425AE"/>
    <w:rsid w:val="00142B76"/>
    <w:rsid w:val="00143ED3"/>
    <w:rsid w:val="00144061"/>
    <w:rsid w:val="001442A9"/>
    <w:rsid w:val="00145275"/>
    <w:rsid w:val="001468D5"/>
    <w:rsid w:val="00146CDB"/>
    <w:rsid w:val="00146E49"/>
    <w:rsid w:val="001471DB"/>
    <w:rsid w:val="00147952"/>
    <w:rsid w:val="00150224"/>
    <w:rsid w:val="00150791"/>
    <w:rsid w:val="00150D30"/>
    <w:rsid w:val="00153375"/>
    <w:rsid w:val="0015355B"/>
    <w:rsid w:val="0015359E"/>
    <w:rsid w:val="00154853"/>
    <w:rsid w:val="00155E2C"/>
    <w:rsid w:val="00155FA1"/>
    <w:rsid w:val="001561F6"/>
    <w:rsid w:val="00156688"/>
    <w:rsid w:val="00160BA0"/>
    <w:rsid w:val="00163173"/>
    <w:rsid w:val="001635B7"/>
    <w:rsid w:val="0016504D"/>
    <w:rsid w:val="0016551E"/>
    <w:rsid w:val="00165A78"/>
    <w:rsid w:val="001660CB"/>
    <w:rsid w:val="00166299"/>
    <w:rsid w:val="001663E7"/>
    <w:rsid w:val="001676E0"/>
    <w:rsid w:val="001679E2"/>
    <w:rsid w:val="00167EFF"/>
    <w:rsid w:val="0017063F"/>
    <w:rsid w:val="00171CF6"/>
    <w:rsid w:val="00172FFB"/>
    <w:rsid w:val="0017312C"/>
    <w:rsid w:val="001731A4"/>
    <w:rsid w:val="00173455"/>
    <w:rsid w:val="0017521C"/>
    <w:rsid w:val="0017621C"/>
    <w:rsid w:val="00177298"/>
    <w:rsid w:val="00177C93"/>
    <w:rsid w:val="0018070F"/>
    <w:rsid w:val="00180A35"/>
    <w:rsid w:val="00181381"/>
    <w:rsid w:val="00183AEF"/>
    <w:rsid w:val="00185BDA"/>
    <w:rsid w:val="00186375"/>
    <w:rsid w:val="00187EB7"/>
    <w:rsid w:val="0019041D"/>
    <w:rsid w:val="00191321"/>
    <w:rsid w:val="001936D8"/>
    <w:rsid w:val="00193B81"/>
    <w:rsid w:val="00193E7D"/>
    <w:rsid w:val="00194225"/>
    <w:rsid w:val="00194395"/>
    <w:rsid w:val="00194DA9"/>
    <w:rsid w:val="001959F6"/>
    <w:rsid w:val="00195CA5"/>
    <w:rsid w:val="00195E1B"/>
    <w:rsid w:val="0019664E"/>
    <w:rsid w:val="00197810"/>
    <w:rsid w:val="00197B70"/>
    <w:rsid w:val="001A0266"/>
    <w:rsid w:val="001A0F68"/>
    <w:rsid w:val="001A1B43"/>
    <w:rsid w:val="001A1B5C"/>
    <w:rsid w:val="001A2101"/>
    <w:rsid w:val="001A2C8F"/>
    <w:rsid w:val="001A3352"/>
    <w:rsid w:val="001A3405"/>
    <w:rsid w:val="001A3443"/>
    <w:rsid w:val="001A3D35"/>
    <w:rsid w:val="001A4D00"/>
    <w:rsid w:val="001A52A7"/>
    <w:rsid w:val="001A593B"/>
    <w:rsid w:val="001A5D4B"/>
    <w:rsid w:val="001A64D3"/>
    <w:rsid w:val="001A675E"/>
    <w:rsid w:val="001A68FA"/>
    <w:rsid w:val="001A6A4E"/>
    <w:rsid w:val="001A7220"/>
    <w:rsid w:val="001B1D72"/>
    <w:rsid w:val="001B22B8"/>
    <w:rsid w:val="001B47D6"/>
    <w:rsid w:val="001B5005"/>
    <w:rsid w:val="001B562F"/>
    <w:rsid w:val="001B5A9A"/>
    <w:rsid w:val="001C087F"/>
    <w:rsid w:val="001C1378"/>
    <w:rsid w:val="001C1451"/>
    <w:rsid w:val="001C26A1"/>
    <w:rsid w:val="001C2920"/>
    <w:rsid w:val="001C33D4"/>
    <w:rsid w:val="001C392E"/>
    <w:rsid w:val="001C478B"/>
    <w:rsid w:val="001C48AE"/>
    <w:rsid w:val="001C5D57"/>
    <w:rsid w:val="001C71BB"/>
    <w:rsid w:val="001C7387"/>
    <w:rsid w:val="001D0E01"/>
    <w:rsid w:val="001D150E"/>
    <w:rsid w:val="001D1D4F"/>
    <w:rsid w:val="001D3594"/>
    <w:rsid w:val="001D3873"/>
    <w:rsid w:val="001D45F3"/>
    <w:rsid w:val="001D5461"/>
    <w:rsid w:val="001D6287"/>
    <w:rsid w:val="001D6DD5"/>
    <w:rsid w:val="001D70E4"/>
    <w:rsid w:val="001D79C7"/>
    <w:rsid w:val="001D7C2C"/>
    <w:rsid w:val="001D7D1F"/>
    <w:rsid w:val="001E0083"/>
    <w:rsid w:val="001E0F45"/>
    <w:rsid w:val="001E2183"/>
    <w:rsid w:val="001E243B"/>
    <w:rsid w:val="001E376F"/>
    <w:rsid w:val="001E38A2"/>
    <w:rsid w:val="001E4FF5"/>
    <w:rsid w:val="001E7933"/>
    <w:rsid w:val="001F114E"/>
    <w:rsid w:val="001F1568"/>
    <w:rsid w:val="001F1975"/>
    <w:rsid w:val="001F3993"/>
    <w:rsid w:val="001F4364"/>
    <w:rsid w:val="001F4898"/>
    <w:rsid w:val="001F601A"/>
    <w:rsid w:val="001F7711"/>
    <w:rsid w:val="00200D92"/>
    <w:rsid w:val="00201305"/>
    <w:rsid w:val="00201EE1"/>
    <w:rsid w:val="00202818"/>
    <w:rsid w:val="002029DC"/>
    <w:rsid w:val="00202DF9"/>
    <w:rsid w:val="00203A10"/>
    <w:rsid w:val="002057B8"/>
    <w:rsid w:val="00205C5C"/>
    <w:rsid w:val="002061BF"/>
    <w:rsid w:val="00206BDE"/>
    <w:rsid w:val="002105F3"/>
    <w:rsid w:val="00210E14"/>
    <w:rsid w:val="002130ED"/>
    <w:rsid w:val="002131C3"/>
    <w:rsid w:val="00214599"/>
    <w:rsid w:val="0021479E"/>
    <w:rsid w:val="00215003"/>
    <w:rsid w:val="00215A23"/>
    <w:rsid w:val="00216635"/>
    <w:rsid w:val="00216EE0"/>
    <w:rsid w:val="0021799C"/>
    <w:rsid w:val="002213FB"/>
    <w:rsid w:val="00221A51"/>
    <w:rsid w:val="0022367E"/>
    <w:rsid w:val="00224B92"/>
    <w:rsid w:val="00224EE7"/>
    <w:rsid w:val="00225433"/>
    <w:rsid w:val="00225BAA"/>
    <w:rsid w:val="00226393"/>
    <w:rsid w:val="00227767"/>
    <w:rsid w:val="002278C8"/>
    <w:rsid w:val="00231651"/>
    <w:rsid w:val="0023248E"/>
    <w:rsid w:val="00232BD1"/>
    <w:rsid w:val="00232C71"/>
    <w:rsid w:val="00233521"/>
    <w:rsid w:val="00233ADA"/>
    <w:rsid w:val="00233CF7"/>
    <w:rsid w:val="0023485B"/>
    <w:rsid w:val="00235143"/>
    <w:rsid w:val="002359D7"/>
    <w:rsid w:val="002361D8"/>
    <w:rsid w:val="00236EA1"/>
    <w:rsid w:val="00240046"/>
    <w:rsid w:val="00240627"/>
    <w:rsid w:val="00240808"/>
    <w:rsid w:val="00240B0F"/>
    <w:rsid w:val="002413D2"/>
    <w:rsid w:val="0024169C"/>
    <w:rsid w:val="00241D90"/>
    <w:rsid w:val="002433B6"/>
    <w:rsid w:val="00243C90"/>
    <w:rsid w:val="00243D8E"/>
    <w:rsid w:val="00244F00"/>
    <w:rsid w:val="00245AD9"/>
    <w:rsid w:val="00245EA1"/>
    <w:rsid w:val="0024657E"/>
    <w:rsid w:val="00246BEC"/>
    <w:rsid w:val="00246DFD"/>
    <w:rsid w:val="0024709A"/>
    <w:rsid w:val="002503E1"/>
    <w:rsid w:val="00250B7E"/>
    <w:rsid w:val="00251CB5"/>
    <w:rsid w:val="0025268C"/>
    <w:rsid w:val="00252730"/>
    <w:rsid w:val="0025346E"/>
    <w:rsid w:val="0025387B"/>
    <w:rsid w:val="00253B0A"/>
    <w:rsid w:val="00253F1E"/>
    <w:rsid w:val="0025400B"/>
    <w:rsid w:val="00254828"/>
    <w:rsid w:val="0025486F"/>
    <w:rsid w:val="002548CE"/>
    <w:rsid w:val="00255167"/>
    <w:rsid w:val="002551C9"/>
    <w:rsid w:val="00255A7E"/>
    <w:rsid w:val="00256B6B"/>
    <w:rsid w:val="00256C6A"/>
    <w:rsid w:val="00257640"/>
    <w:rsid w:val="002579D2"/>
    <w:rsid w:val="00257D55"/>
    <w:rsid w:val="002606BF"/>
    <w:rsid w:val="00260AD5"/>
    <w:rsid w:val="0026159F"/>
    <w:rsid w:val="00261DC9"/>
    <w:rsid w:val="00263A4A"/>
    <w:rsid w:val="00263B30"/>
    <w:rsid w:val="002647AD"/>
    <w:rsid w:val="002648FD"/>
    <w:rsid w:val="00264F64"/>
    <w:rsid w:val="0026546A"/>
    <w:rsid w:val="00265542"/>
    <w:rsid w:val="002658DF"/>
    <w:rsid w:val="00265A51"/>
    <w:rsid w:val="00266C04"/>
    <w:rsid w:val="002672E7"/>
    <w:rsid w:val="00271940"/>
    <w:rsid w:val="0027212C"/>
    <w:rsid w:val="00273EE2"/>
    <w:rsid w:val="0027494F"/>
    <w:rsid w:val="00274F38"/>
    <w:rsid w:val="002764AC"/>
    <w:rsid w:val="0027705D"/>
    <w:rsid w:val="00280128"/>
    <w:rsid w:val="00281AAA"/>
    <w:rsid w:val="0028291B"/>
    <w:rsid w:val="0028388A"/>
    <w:rsid w:val="00283FBA"/>
    <w:rsid w:val="00284253"/>
    <w:rsid w:val="00284689"/>
    <w:rsid w:val="002848D1"/>
    <w:rsid w:val="0028544B"/>
    <w:rsid w:val="0028570C"/>
    <w:rsid w:val="00285A1A"/>
    <w:rsid w:val="00285E66"/>
    <w:rsid w:val="00286C63"/>
    <w:rsid w:val="00286E65"/>
    <w:rsid w:val="002870A9"/>
    <w:rsid w:val="002873BD"/>
    <w:rsid w:val="002874F7"/>
    <w:rsid w:val="0028757C"/>
    <w:rsid w:val="00290112"/>
    <w:rsid w:val="00290438"/>
    <w:rsid w:val="00290EA6"/>
    <w:rsid w:val="00293624"/>
    <w:rsid w:val="00293CFE"/>
    <w:rsid w:val="00295258"/>
    <w:rsid w:val="002958F4"/>
    <w:rsid w:val="002958F5"/>
    <w:rsid w:val="00295FEF"/>
    <w:rsid w:val="002979FE"/>
    <w:rsid w:val="002A10DD"/>
    <w:rsid w:val="002A13F5"/>
    <w:rsid w:val="002A190A"/>
    <w:rsid w:val="002A234C"/>
    <w:rsid w:val="002A2357"/>
    <w:rsid w:val="002A274C"/>
    <w:rsid w:val="002A29A5"/>
    <w:rsid w:val="002A2E87"/>
    <w:rsid w:val="002A2F98"/>
    <w:rsid w:val="002A31A3"/>
    <w:rsid w:val="002A3F40"/>
    <w:rsid w:val="002A40B2"/>
    <w:rsid w:val="002A4904"/>
    <w:rsid w:val="002A5903"/>
    <w:rsid w:val="002A675E"/>
    <w:rsid w:val="002A74F8"/>
    <w:rsid w:val="002A7E1A"/>
    <w:rsid w:val="002A7F4B"/>
    <w:rsid w:val="002B0B13"/>
    <w:rsid w:val="002B0B2D"/>
    <w:rsid w:val="002B0CF0"/>
    <w:rsid w:val="002B0D7B"/>
    <w:rsid w:val="002B1C78"/>
    <w:rsid w:val="002B2521"/>
    <w:rsid w:val="002B25F9"/>
    <w:rsid w:val="002B2BE5"/>
    <w:rsid w:val="002B345C"/>
    <w:rsid w:val="002B3F64"/>
    <w:rsid w:val="002B46BA"/>
    <w:rsid w:val="002B49F1"/>
    <w:rsid w:val="002B6A7B"/>
    <w:rsid w:val="002B6E28"/>
    <w:rsid w:val="002B721C"/>
    <w:rsid w:val="002B7DAC"/>
    <w:rsid w:val="002C00C5"/>
    <w:rsid w:val="002C0BE2"/>
    <w:rsid w:val="002C0DC0"/>
    <w:rsid w:val="002C0E2B"/>
    <w:rsid w:val="002C15C4"/>
    <w:rsid w:val="002C1BB6"/>
    <w:rsid w:val="002C1BD6"/>
    <w:rsid w:val="002C1F62"/>
    <w:rsid w:val="002C1FEB"/>
    <w:rsid w:val="002C2051"/>
    <w:rsid w:val="002C25BD"/>
    <w:rsid w:val="002C2C68"/>
    <w:rsid w:val="002C3AF3"/>
    <w:rsid w:val="002C49DA"/>
    <w:rsid w:val="002C5C3F"/>
    <w:rsid w:val="002C704F"/>
    <w:rsid w:val="002C77C0"/>
    <w:rsid w:val="002C7FEC"/>
    <w:rsid w:val="002D198B"/>
    <w:rsid w:val="002D1F77"/>
    <w:rsid w:val="002D3C9C"/>
    <w:rsid w:val="002D40B0"/>
    <w:rsid w:val="002D43A8"/>
    <w:rsid w:val="002D4FC7"/>
    <w:rsid w:val="002D6D47"/>
    <w:rsid w:val="002E0768"/>
    <w:rsid w:val="002E11D2"/>
    <w:rsid w:val="002E2A28"/>
    <w:rsid w:val="002E437C"/>
    <w:rsid w:val="002E4AAC"/>
    <w:rsid w:val="002E5A85"/>
    <w:rsid w:val="002E633B"/>
    <w:rsid w:val="002E6B47"/>
    <w:rsid w:val="002E7249"/>
    <w:rsid w:val="002E768A"/>
    <w:rsid w:val="002E7E84"/>
    <w:rsid w:val="002F0284"/>
    <w:rsid w:val="002F03C0"/>
    <w:rsid w:val="002F08C3"/>
    <w:rsid w:val="002F0E49"/>
    <w:rsid w:val="002F1291"/>
    <w:rsid w:val="002F17EE"/>
    <w:rsid w:val="002F2B88"/>
    <w:rsid w:val="002F2ED6"/>
    <w:rsid w:val="002F30ED"/>
    <w:rsid w:val="002F3A52"/>
    <w:rsid w:val="002F4372"/>
    <w:rsid w:val="002F490D"/>
    <w:rsid w:val="002F5129"/>
    <w:rsid w:val="002F5C75"/>
    <w:rsid w:val="002F5D33"/>
    <w:rsid w:val="002F5FF2"/>
    <w:rsid w:val="002F6A34"/>
    <w:rsid w:val="002F6CC6"/>
    <w:rsid w:val="003017FE"/>
    <w:rsid w:val="00301F33"/>
    <w:rsid w:val="003026A2"/>
    <w:rsid w:val="00304455"/>
    <w:rsid w:val="003045F0"/>
    <w:rsid w:val="0030489D"/>
    <w:rsid w:val="00305209"/>
    <w:rsid w:val="0030533B"/>
    <w:rsid w:val="00305674"/>
    <w:rsid w:val="00305787"/>
    <w:rsid w:val="00306BE8"/>
    <w:rsid w:val="003113F4"/>
    <w:rsid w:val="00311567"/>
    <w:rsid w:val="003119E0"/>
    <w:rsid w:val="00311B87"/>
    <w:rsid w:val="00311E98"/>
    <w:rsid w:val="00312187"/>
    <w:rsid w:val="003123B1"/>
    <w:rsid w:val="0031273D"/>
    <w:rsid w:val="003134D4"/>
    <w:rsid w:val="00315140"/>
    <w:rsid w:val="003156A7"/>
    <w:rsid w:val="0031607F"/>
    <w:rsid w:val="0031733C"/>
    <w:rsid w:val="003175D5"/>
    <w:rsid w:val="00317694"/>
    <w:rsid w:val="00317C7D"/>
    <w:rsid w:val="00317C97"/>
    <w:rsid w:val="00320329"/>
    <w:rsid w:val="00321259"/>
    <w:rsid w:val="00321A64"/>
    <w:rsid w:val="00322E11"/>
    <w:rsid w:val="003230C1"/>
    <w:rsid w:val="0032344D"/>
    <w:rsid w:val="00323AE0"/>
    <w:rsid w:val="00324C9A"/>
    <w:rsid w:val="00326E4F"/>
    <w:rsid w:val="003274FE"/>
    <w:rsid w:val="00327C1B"/>
    <w:rsid w:val="003302A8"/>
    <w:rsid w:val="00330EBC"/>
    <w:rsid w:val="00332215"/>
    <w:rsid w:val="00332DCF"/>
    <w:rsid w:val="00332F32"/>
    <w:rsid w:val="00333220"/>
    <w:rsid w:val="00333CB0"/>
    <w:rsid w:val="00334101"/>
    <w:rsid w:val="00335074"/>
    <w:rsid w:val="0033558E"/>
    <w:rsid w:val="003362A0"/>
    <w:rsid w:val="00336A39"/>
    <w:rsid w:val="003370AD"/>
    <w:rsid w:val="00337432"/>
    <w:rsid w:val="00337B55"/>
    <w:rsid w:val="0034145A"/>
    <w:rsid w:val="00341719"/>
    <w:rsid w:val="00341FD9"/>
    <w:rsid w:val="003426BC"/>
    <w:rsid w:val="00343658"/>
    <w:rsid w:val="0034449B"/>
    <w:rsid w:val="00345C2C"/>
    <w:rsid w:val="003470ED"/>
    <w:rsid w:val="00347C07"/>
    <w:rsid w:val="003507DE"/>
    <w:rsid w:val="00352FDB"/>
    <w:rsid w:val="00353A0D"/>
    <w:rsid w:val="00354145"/>
    <w:rsid w:val="00354A97"/>
    <w:rsid w:val="00354C62"/>
    <w:rsid w:val="00356598"/>
    <w:rsid w:val="0035744E"/>
    <w:rsid w:val="00360325"/>
    <w:rsid w:val="003603C9"/>
    <w:rsid w:val="0036129D"/>
    <w:rsid w:val="003613A2"/>
    <w:rsid w:val="00362FCF"/>
    <w:rsid w:val="00364387"/>
    <w:rsid w:val="00364B92"/>
    <w:rsid w:val="00364BAF"/>
    <w:rsid w:val="003657FF"/>
    <w:rsid w:val="00365CCF"/>
    <w:rsid w:val="0036655A"/>
    <w:rsid w:val="00366762"/>
    <w:rsid w:val="00366853"/>
    <w:rsid w:val="003673A9"/>
    <w:rsid w:val="00370348"/>
    <w:rsid w:val="00370868"/>
    <w:rsid w:val="00370E3F"/>
    <w:rsid w:val="0037119B"/>
    <w:rsid w:val="00372812"/>
    <w:rsid w:val="00373BD0"/>
    <w:rsid w:val="00375A20"/>
    <w:rsid w:val="0037797E"/>
    <w:rsid w:val="00380372"/>
    <w:rsid w:val="00380AE0"/>
    <w:rsid w:val="00380C8D"/>
    <w:rsid w:val="00380FD6"/>
    <w:rsid w:val="00381537"/>
    <w:rsid w:val="003815F7"/>
    <w:rsid w:val="00381A97"/>
    <w:rsid w:val="00381C75"/>
    <w:rsid w:val="00381DAC"/>
    <w:rsid w:val="00381F63"/>
    <w:rsid w:val="00382482"/>
    <w:rsid w:val="00382B30"/>
    <w:rsid w:val="0038468D"/>
    <w:rsid w:val="003856D3"/>
    <w:rsid w:val="003866E4"/>
    <w:rsid w:val="00386C4C"/>
    <w:rsid w:val="00387A8B"/>
    <w:rsid w:val="003903F5"/>
    <w:rsid w:val="003916A7"/>
    <w:rsid w:val="00391A80"/>
    <w:rsid w:val="00392A49"/>
    <w:rsid w:val="00392AB6"/>
    <w:rsid w:val="00393018"/>
    <w:rsid w:val="003932C2"/>
    <w:rsid w:val="00393DB3"/>
    <w:rsid w:val="00393EB1"/>
    <w:rsid w:val="00394722"/>
    <w:rsid w:val="00394BB8"/>
    <w:rsid w:val="00395595"/>
    <w:rsid w:val="003966FD"/>
    <w:rsid w:val="00397697"/>
    <w:rsid w:val="00397F84"/>
    <w:rsid w:val="003A0D87"/>
    <w:rsid w:val="003A14FF"/>
    <w:rsid w:val="003A1924"/>
    <w:rsid w:val="003A1BFE"/>
    <w:rsid w:val="003A206D"/>
    <w:rsid w:val="003A212D"/>
    <w:rsid w:val="003A394B"/>
    <w:rsid w:val="003A4241"/>
    <w:rsid w:val="003A4C6E"/>
    <w:rsid w:val="003A4DFD"/>
    <w:rsid w:val="003A66C3"/>
    <w:rsid w:val="003A671D"/>
    <w:rsid w:val="003A679D"/>
    <w:rsid w:val="003A68DF"/>
    <w:rsid w:val="003A78E6"/>
    <w:rsid w:val="003A7EA7"/>
    <w:rsid w:val="003B0DEA"/>
    <w:rsid w:val="003B1038"/>
    <w:rsid w:val="003B10AF"/>
    <w:rsid w:val="003B2DC0"/>
    <w:rsid w:val="003B34C5"/>
    <w:rsid w:val="003B3EBC"/>
    <w:rsid w:val="003B463E"/>
    <w:rsid w:val="003B5364"/>
    <w:rsid w:val="003B78CA"/>
    <w:rsid w:val="003C00D5"/>
    <w:rsid w:val="003C088E"/>
    <w:rsid w:val="003C0ACB"/>
    <w:rsid w:val="003C0F3C"/>
    <w:rsid w:val="003C1151"/>
    <w:rsid w:val="003C21E8"/>
    <w:rsid w:val="003C353E"/>
    <w:rsid w:val="003C41CA"/>
    <w:rsid w:val="003C5DB5"/>
    <w:rsid w:val="003D05C2"/>
    <w:rsid w:val="003D08CD"/>
    <w:rsid w:val="003D18B3"/>
    <w:rsid w:val="003D19A1"/>
    <w:rsid w:val="003D1F55"/>
    <w:rsid w:val="003D216A"/>
    <w:rsid w:val="003D2688"/>
    <w:rsid w:val="003D31C3"/>
    <w:rsid w:val="003D3B1A"/>
    <w:rsid w:val="003D3DD0"/>
    <w:rsid w:val="003D5194"/>
    <w:rsid w:val="003D528B"/>
    <w:rsid w:val="003D537C"/>
    <w:rsid w:val="003D5BCC"/>
    <w:rsid w:val="003D67AE"/>
    <w:rsid w:val="003D6A67"/>
    <w:rsid w:val="003D6C1F"/>
    <w:rsid w:val="003D79C3"/>
    <w:rsid w:val="003E141E"/>
    <w:rsid w:val="003E1BB7"/>
    <w:rsid w:val="003E20CF"/>
    <w:rsid w:val="003E39B1"/>
    <w:rsid w:val="003E3CC0"/>
    <w:rsid w:val="003E443B"/>
    <w:rsid w:val="003E5C4E"/>
    <w:rsid w:val="003F0824"/>
    <w:rsid w:val="003F0A52"/>
    <w:rsid w:val="003F0C19"/>
    <w:rsid w:val="003F0D26"/>
    <w:rsid w:val="003F12E4"/>
    <w:rsid w:val="003F16D9"/>
    <w:rsid w:val="003F1AA9"/>
    <w:rsid w:val="003F1D10"/>
    <w:rsid w:val="003F20A0"/>
    <w:rsid w:val="003F2A44"/>
    <w:rsid w:val="003F3182"/>
    <w:rsid w:val="003F3AB6"/>
    <w:rsid w:val="003F4D26"/>
    <w:rsid w:val="003F4D3A"/>
    <w:rsid w:val="003F58B4"/>
    <w:rsid w:val="003F6B1A"/>
    <w:rsid w:val="003F6DCE"/>
    <w:rsid w:val="003F76BE"/>
    <w:rsid w:val="00400520"/>
    <w:rsid w:val="00400EDD"/>
    <w:rsid w:val="00400F0D"/>
    <w:rsid w:val="004019C6"/>
    <w:rsid w:val="00402C74"/>
    <w:rsid w:val="004040E6"/>
    <w:rsid w:val="00404860"/>
    <w:rsid w:val="00404CF9"/>
    <w:rsid w:val="00404D67"/>
    <w:rsid w:val="00405A90"/>
    <w:rsid w:val="00405CEF"/>
    <w:rsid w:val="004060E5"/>
    <w:rsid w:val="00407698"/>
    <w:rsid w:val="004117DF"/>
    <w:rsid w:val="00411A0E"/>
    <w:rsid w:val="00413EB6"/>
    <w:rsid w:val="004143AE"/>
    <w:rsid w:val="00414985"/>
    <w:rsid w:val="00415053"/>
    <w:rsid w:val="0041629A"/>
    <w:rsid w:val="00416355"/>
    <w:rsid w:val="00417492"/>
    <w:rsid w:val="004176EF"/>
    <w:rsid w:val="0042007B"/>
    <w:rsid w:val="004201DC"/>
    <w:rsid w:val="00421A98"/>
    <w:rsid w:val="00422F5A"/>
    <w:rsid w:val="004232D2"/>
    <w:rsid w:val="004235FA"/>
    <w:rsid w:val="004240D9"/>
    <w:rsid w:val="004243F5"/>
    <w:rsid w:val="004248E6"/>
    <w:rsid w:val="004249EE"/>
    <w:rsid w:val="004250C2"/>
    <w:rsid w:val="00425A81"/>
    <w:rsid w:val="00425E60"/>
    <w:rsid w:val="00425FEF"/>
    <w:rsid w:val="004271F5"/>
    <w:rsid w:val="00427B5F"/>
    <w:rsid w:val="004301D3"/>
    <w:rsid w:val="00430490"/>
    <w:rsid w:val="0043140D"/>
    <w:rsid w:val="0043152A"/>
    <w:rsid w:val="0043165B"/>
    <w:rsid w:val="00432DC2"/>
    <w:rsid w:val="00434848"/>
    <w:rsid w:val="00435492"/>
    <w:rsid w:val="00436273"/>
    <w:rsid w:val="004366CB"/>
    <w:rsid w:val="0043681E"/>
    <w:rsid w:val="00437077"/>
    <w:rsid w:val="004370F7"/>
    <w:rsid w:val="00437103"/>
    <w:rsid w:val="00437107"/>
    <w:rsid w:val="004375D1"/>
    <w:rsid w:val="0043774C"/>
    <w:rsid w:val="00442B56"/>
    <w:rsid w:val="00442D33"/>
    <w:rsid w:val="00443760"/>
    <w:rsid w:val="0044376D"/>
    <w:rsid w:val="00445681"/>
    <w:rsid w:val="00445A7A"/>
    <w:rsid w:val="00445FB5"/>
    <w:rsid w:val="00447E04"/>
    <w:rsid w:val="00447E59"/>
    <w:rsid w:val="00450698"/>
    <w:rsid w:val="004517E0"/>
    <w:rsid w:val="00451834"/>
    <w:rsid w:val="00451C52"/>
    <w:rsid w:val="004524C4"/>
    <w:rsid w:val="0045335B"/>
    <w:rsid w:val="00453A73"/>
    <w:rsid w:val="00454779"/>
    <w:rsid w:val="00454E23"/>
    <w:rsid w:val="004551B0"/>
    <w:rsid w:val="004552B5"/>
    <w:rsid w:val="0045576F"/>
    <w:rsid w:val="00455B3C"/>
    <w:rsid w:val="004568CF"/>
    <w:rsid w:val="004578BC"/>
    <w:rsid w:val="004605C3"/>
    <w:rsid w:val="00461A4E"/>
    <w:rsid w:val="00461BBF"/>
    <w:rsid w:val="00461E15"/>
    <w:rsid w:val="00463765"/>
    <w:rsid w:val="00464614"/>
    <w:rsid w:val="00464649"/>
    <w:rsid w:val="00464B4F"/>
    <w:rsid w:val="00464BDC"/>
    <w:rsid w:val="004653C7"/>
    <w:rsid w:val="00465D25"/>
    <w:rsid w:val="0046613D"/>
    <w:rsid w:val="0046694A"/>
    <w:rsid w:val="00466F48"/>
    <w:rsid w:val="004673E6"/>
    <w:rsid w:val="00471477"/>
    <w:rsid w:val="004715BA"/>
    <w:rsid w:val="00471CD4"/>
    <w:rsid w:val="0047277C"/>
    <w:rsid w:val="004729EB"/>
    <w:rsid w:val="00472A52"/>
    <w:rsid w:val="004738E9"/>
    <w:rsid w:val="00473A50"/>
    <w:rsid w:val="00474094"/>
    <w:rsid w:val="0047423F"/>
    <w:rsid w:val="00474E8C"/>
    <w:rsid w:val="004755CF"/>
    <w:rsid w:val="004759D0"/>
    <w:rsid w:val="00475EBE"/>
    <w:rsid w:val="0047736F"/>
    <w:rsid w:val="004776EC"/>
    <w:rsid w:val="00477F56"/>
    <w:rsid w:val="004800CA"/>
    <w:rsid w:val="00480591"/>
    <w:rsid w:val="0048159A"/>
    <w:rsid w:val="00481661"/>
    <w:rsid w:val="00482008"/>
    <w:rsid w:val="004820B0"/>
    <w:rsid w:val="004827CF"/>
    <w:rsid w:val="00482A1D"/>
    <w:rsid w:val="004831B6"/>
    <w:rsid w:val="004832BF"/>
    <w:rsid w:val="00483886"/>
    <w:rsid w:val="004849BA"/>
    <w:rsid w:val="004857AC"/>
    <w:rsid w:val="0048690D"/>
    <w:rsid w:val="00487F23"/>
    <w:rsid w:val="00490267"/>
    <w:rsid w:val="00490411"/>
    <w:rsid w:val="004911BD"/>
    <w:rsid w:val="00491F8F"/>
    <w:rsid w:val="004923A0"/>
    <w:rsid w:val="0049244D"/>
    <w:rsid w:val="004927BD"/>
    <w:rsid w:val="00493126"/>
    <w:rsid w:val="00493BBC"/>
    <w:rsid w:val="00494A18"/>
    <w:rsid w:val="00494D59"/>
    <w:rsid w:val="00494E8C"/>
    <w:rsid w:val="004950BB"/>
    <w:rsid w:val="004955F2"/>
    <w:rsid w:val="004972D9"/>
    <w:rsid w:val="00497366"/>
    <w:rsid w:val="00497F7E"/>
    <w:rsid w:val="004A04A3"/>
    <w:rsid w:val="004A04E1"/>
    <w:rsid w:val="004A0AF6"/>
    <w:rsid w:val="004A3ADB"/>
    <w:rsid w:val="004A3B33"/>
    <w:rsid w:val="004A3C10"/>
    <w:rsid w:val="004A446B"/>
    <w:rsid w:val="004A4640"/>
    <w:rsid w:val="004A554D"/>
    <w:rsid w:val="004A6883"/>
    <w:rsid w:val="004A78CA"/>
    <w:rsid w:val="004B0D83"/>
    <w:rsid w:val="004B0E79"/>
    <w:rsid w:val="004B12D7"/>
    <w:rsid w:val="004B15C2"/>
    <w:rsid w:val="004B195E"/>
    <w:rsid w:val="004B2497"/>
    <w:rsid w:val="004B4DA4"/>
    <w:rsid w:val="004B537D"/>
    <w:rsid w:val="004B6B75"/>
    <w:rsid w:val="004B6B7F"/>
    <w:rsid w:val="004B7283"/>
    <w:rsid w:val="004B7E94"/>
    <w:rsid w:val="004C0CAC"/>
    <w:rsid w:val="004C1475"/>
    <w:rsid w:val="004C2602"/>
    <w:rsid w:val="004C41AD"/>
    <w:rsid w:val="004C62C1"/>
    <w:rsid w:val="004C721F"/>
    <w:rsid w:val="004C7F0D"/>
    <w:rsid w:val="004D06DF"/>
    <w:rsid w:val="004D190A"/>
    <w:rsid w:val="004D1B26"/>
    <w:rsid w:val="004D1B4C"/>
    <w:rsid w:val="004D2B02"/>
    <w:rsid w:val="004D40D7"/>
    <w:rsid w:val="004D46EF"/>
    <w:rsid w:val="004E0369"/>
    <w:rsid w:val="004E069B"/>
    <w:rsid w:val="004E07DC"/>
    <w:rsid w:val="004E08BB"/>
    <w:rsid w:val="004E230D"/>
    <w:rsid w:val="004E3FD8"/>
    <w:rsid w:val="004E4927"/>
    <w:rsid w:val="004E4976"/>
    <w:rsid w:val="004E5043"/>
    <w:rsid w:val="004E558D"/>
    <w:rsid w:val="004E55B2"/>
    <w:rsid w:val="004E59D0"/>
    <w:rsid w:val="004E5D0D"/>
    <w:rsid w:val="004E6314"/>
    <w:rsid w:val="004E660B"/>
    <w:rsid w:val="004E6CAE"/>
    <w:rsid w:val="004F146C"/>
    <w:rsid w:val="004F3E11"/>
    <w:rsid w:val="004F4778"/>
    <w:rsid w:val="004F4959"/>
    <w:rsid w:val="004F5DE2"/>
    <w:rsid w:val="004F65FF"/>
    <w:rsid w:val="004F6733"/>
    <w:rsid w:val="004F71CD"/>
    <w:rsid w:val="005004C4"/>
    <w:rsid w:val="0050099B"/>
    <w:rsid w:val="00500A67"/>
    <w:rsid w:val="0050130D"/>
    <w:rsid w:val="00501AF5"/>
    <w:rsid w:val="00501E08"/>
    <w:rsid w:val="005033D0"/>
    <w:rsid w:val="00506133"/>
    <w:rsid w:val="00506239"/>
    <w:rsid w:val="00506B75"/>
    <w:rsid w:val="00506CFC"/>
    <w:rsid w:val="00507093"/>
    <w:rsid w:val="00510FF5"/>
    <w:rsid w:val="00511460"/>
    <w:rsid w:val="00511781"/>
    <w:rsid w:val="00511B40"/>
    <w:rsid w:val="00511B8D"/>
    <w:rsid w:val="005121F6"/>
    <w:rsid w:val="005125FC"/>
    <w:rsid w:val="00512D35"/>
    <w:rsid w:val="005142AC"/>
    <w:rsid w:val="00514967"/>
    <w:rsid w:val="0051496F"/>
    <w:rsid w:val="00514BC0"/>
    <w:rsid w:val="00514D93"/>
    <w:rsid w:val="0051529F"/>
    <w:rsid w:val="00515386"/>
    <w:rsid w:val="00515F23"/>
    <w:rsid w:val="00517735"/>
    <w:rsid w:val="005202A3"/>
    <w:rsid w:val="0052059C"/>
    <w:rsid w:val="00520982"/>
    <w:rsid w:val="00520A45"/>
    <w:rsid w:val="00521451"/>
    <w:rsid w:val="005221A1"/>
    <w:rsid w:val="00522226"/>
    <w:rsid w:val="005225AC"/>
    <w:rsid w:val="005225FF"/>
    <w:rsid w:val="0052373A"/>
    <w:rsid w:val="00524834"/>
    <w:rsid w:val="00524939"/>
    <w:rsid w:val="0052497A"/>
    <w:rsid w:val="00525DAF"/>
    <w:rsid w:val="005260C2"/>
    <w:rsid w:val="005261C4"/>
    <w:rsid w:val="00526FF2"/>
    <w:rsid w:val="00527121"/>
    <w:rsid w:val="005277BF"/>
    <w:rsid w:val="00530248"/>
    <w:rsid w:val="005313DC"/>
    <w:rsid w:val="0053167F"/>
    <w:rsid w:val="00531ED7"/>
    <w:rsid w:val="00533140"/>
    <w:rsid w:val="005350E2"/>
    <w:rsid w:val="00535717"/>
    <w:rsid w:val="0053598A"/>
    <w:rsid w:val="00535BBE"/>
    <w:rsid w:val="0053639C"/>
    <w:rsid w:val="0053653A"/>
    <w:rsid w:val="00536FF5"/>
    <w:rsid w:val="0053701B"/>
    <w:rsid w:val="0053724E"/>
    <w:rsid w:val="00537B64"/>
    <w:rsid w:val="005406B0"/>
    <w:rsid w:val="00540DC5"/>
    <w:rsid w:val="0054180E"/>
    <w:rsid w:val="005418B2"/>
    <w:rsid w:val="005419AE"/>
    <w:rsid w:val="00542721"/>
    <w:rsid w:val="005429E9"/>
    <w:rsid w:val="005432B2"/>
    <w:rsid w:val="0054332A"/>
    <w:rsid w:val="00544A7B"/>
    <w:rsid w:val="00545503"/>
    <w:rsid w:val="005456C2"/>
    <w:rsid w:val="00545D03"/>
    <w:rsid w:val="00546545"/>
    <w:rsid w:val="00547836"/>
    <w:rsid w:val="0055034B"/>
    <w:rsid w:val="0055110E"/>
    <w:rsid w:val="005516A8"/>
    <w:rsid w:val="005519CC"/>
    <w:rsid w:val="00552507"/>
    <w:rsid w:val="00552DFD"/>
    <w:rsid w:val="00552E92"/>
    <w:rsid w:val="0055349C"/>
    <w:rsid w:val="0055350B"/>
    <w:rsid w:val="00554712"/>
    <w:rsid w:val="00554A7F"/>
    <w:rsid w:val="0055568F"/>
    <w:rsid w:val="00555A98"/>
    <w:rsid w:val="00555C7D"/>
    <w:rsid w:val="00560355"/>
    <w:rsid w:val="00560A67"/>
    <w:rsid w:val="00560B30"/>
    <w:rsid w:val="00561A6B"/>
    <w:rsid w:val="00563004"/>
    <w:rsid w:val="005639B4"/>
    <w:rsid w:val="00563BB9"/>
    <w:rsid w:val="00563C62"/>
    <w:rsid w:val="00564A77"/>
    <w:rsid w:val="00565327"/>
    <w:rsid w:val="00565DFA"/>
    <w:rsid w:val="00566510"/>
    <w:rsid w:val="0056652C"/>
    <w:rsid w:val="00566D7B"/>
    <w:rsid w:val="00567293"/>
    <w:rsid w:val="00567A6E"/>
    <w:rsid w:val="00570788"/>
    <w:rsid w:val="00571038"/>
    <w:rsid w:val="00571A88"/>
    <w:rsid w:val="00571B24"/>
    <w:rsid w:val="00571E24"/>
    <w:rsid w:val="005725B1"/>
    <w:rsid w:val="00574122"/>
    <w:rsid w:val="0057452A"/>
    <w:rsid w:val="00575178"/>
    <w:rsid w:val="00575A30"/>
    <w:rsid w:val="0057660B"/>
    <w:rsid w:val="005767C4"/>
    <w:rsid w:val="00576884"/>
    <w:rsid w:val="00577808"/>
    <w:rsid w:val="00577FFA"/>
    <w:rsid w:val="00580BE9"/>
    <w:rsid w:val="0058125C"/>
    <w:rsid w:val="005813C8"/>
    <w:rsid w:val="0058224D"/>
    <w:rsid w:val="0058261F"/>
    <w:rsid w:val="00582ACE"/>
    <w:rsid w:val="00582DDA"/>
    <w:rsid w:val="00583272"/>
    <w:rsid w:val="005835B5"/>
    <w:rsid w:val="0058364F"/>
    <w:rsid w:val="0058384A"/>
    <w:rsid w:val="00585405"/>
    <w:rsid w:val="005855D4"/>
    <w:rsid w:val="00585ACD"/>
    <w:rsid w:val="00585E90"/>
    <w:rsid w:val="00585F68"/>
    <w:rsid w:val="00586064"/>
    <w:rsid w:val="005865FC"/>
    <w:rsid w:val="00587B02"/>
    <w:rsid w:val="00590DBA"/>
    <w:rsid w:val="00590E96"/>
    <w:rsid w:val="0059172A"/>
    <w:rsid w:val="0059225F"/>
    <w:rsid w:val="0059312C"/>
    <w:rsid w:val="00593569"/>
    <w:rsid w:val="00594D96"/>
    <w:rsid w:val="00594E44"/>
    <w:rsid w:val="005952F8"/>
    <w:rsid w:val="005967F1"/>
    <w:rsid w:val="00596ED7"/>
    <w:rsid w:val="005A0A24"/>
    <w:rsid w:val="005A0FE7"/>
    <w:rsid w:val="005A10DD"/>
    <w:rsid w:val="005A12F1"/>
    <w:rsid w:val="005A2C8B"/>
    <w:rsid w:val="005A34B3"/>
    <w:rsid w:val="005A36C5"/>
    <w:rsid w:val="005A465F"/>
    <w:rsid w:val="005A52C1"/>
    <w:rsid w:val="005A6859"/>
    <w:rsid w:val="005A73E2"/>
    <w:rsid w:val="005A77F1"/>
    <w:rsid w:val="005B032E"/>
    <w:rsid w:val="005B044B"/>
    <w:rsid w:val="005B08F7"/>
    <w:rsid w:val="005B0E9D"/>
    <w:rsid w:val="005B19BA"/>
    <w:rsid w:val="005B1E98"/>
    <w:rsid w:val="005B2318"/>
    <w:rsid w:val="005B2418"/>
    <w:rsid w:val="005B299E"/>
    <w:rsid w:val="005B3208"/>
    <w:rsid w:val="005B3AD8"/>
    <w:rsid w:val="005B3B6B"/>
    <w:rsid w:val="005B53A0"/>
    <w:rsid w:val="005B6313"/>
    <w:rsid w:val="005B650C"/>
    <w:rsid w:val="005B729E"/>
    <w:rsid w:val="005B759D"/>
    <w:rsid w:val="005C1024"/>
    <w:rsid w:val="005C1159"/>
    <w:rsid w:val="005C1B88"/>
    <w:rsid w:val="005C2510"/>
    <w:rsid w:val="005C27AA"/>
    <w:rsid w:val="005C3408"/>
    <w:rsid w:val="005C3856"/>
    <w:rsid w:val="005C38FD"/>
    <w:rsid w:val="005C5DAB"/>
    <w:rsid w:val="005C65D7"/>
    <w:rsid w:val="005C7662"/>
    <w:rsid w:val="005C7E04"/>
    <w:rsid w:val="005D04EB"/>
    <w:rsid w:val="005D051C"/>
    <w:rsid w:val="005D0C42"/>
    <w:rsid w:val="005D12D0"/>
    <w:rsid w:val="005D1EC0"/>
    <w:rsid w:val="005D1F4A"/>
    <w:rsid w:val="005D2854"/>
    <w:rsid w:val="005D2DDA"/>
    <w:rsid w:val="005D44F1"/>
    <w:rsid w:val="005D4CD9"/>
    <w:rsid w:val="005D63AC"/>
    <w:rsid w:val="005D72B1"/>
    <w:rsid w:val="005D745C"/>
    <w:rsid w:val="005D753D"/>
    <w:rsid w:val="005E1856"/>
    <w:rsid w:val="005E2198"/>
    <w:rsid w:val="005E2AE0"/>
    <w:rsid w:val="005E41EE"/>
    <w:rsid w:val="005E4409"/>
    <w:rsid w:val="005E4C03"/>
    <w:rsid w:val="005E4C99"/>
    <w:rsid w:val="005E52CA"/>
    <w:rsid w:val="005E52E5"/>
    <w:rsid w:val="005E53EA"/>
    <w:rsid w:val="005E603E"/>
    <w:rsid w:val="005E6604"/>
    <w:rsid w:val="005E78D7"/>
    <w:rsid w:val="005F078E"/>
    <w:rsid w:val="005F1705"/>
    <w:rsid w:val="005F466B"/>
    <w:rsid w:val="005F6F82"/>
    <w:rsid w:val="005F7F4A"/>
    <w:rsid w:val="0060028E"/>
    <w:rsid w:val="00600A84"/>
    <w:rsid w:val="00600B7B"/>
    <w:rsid w:val="00600D9D"/>
    <w:rsid w:val="006017F0"/>
    <w:rsid w:val="006022FC"/>
    <w:rsid w:val="00602654"/>
    <w:rsid w:val="00602AD1"/>
    <w:rsid w:val="00603715"/>
    <w:rsid w:val="00603717"/>
    <w:rsid w:val="00603EB4"/>
    <w:rsid w:val="00603F66"/>
    <w:rsid w:val="00604603"/>
    <w:rsid w:val="006062EB"/>
    <w:rsid w:val="00606C6E"/>
    <w:rsid w:val="0061027B"/>
    <w:rsid w:val="006109FD"/>
    <w:rsid w:val="00611467"/>
    <w:rsid w:val="006115C1"/>
    <w:rsid w:val="00611663"/>
    <w:rsid w:val="0061253D"/>
    <w:rsid w:val="00613301"/>
    <w:rsid w:val="00613ADD"/>
    <w:rsid w:val="00613F48"/>
    <w:rsid w:val="00614897"/>
    <w:rsid w:val="00615122"/>
    <w:rsid w:val="00615697"/>
    <w:rsid w:val="006156DA"/>
    <w:rsid w:val="00617E7E"/>
    <w:rsid w:val="00620567"/>
    <w:rsid w:val="00621139"/>
    <w:rsid w:val="0062171D"/>
    <w:rsid w:val="00622FFF"/>
    <w:rsid w:val="00623B02"/>
    <w:rsid w:val="0062408D"/>
    <w:rsid w:val="00624611"/>
    <w:rsid w:val="006246BC"/>
    <w:rsid w:val="0062541E"/>
    <w:rsid w:val="00625474"/>
    <w:rsid w:val="00625894"/>
    <w:rsid w:val="006259D9"/>
    <w:rsid w:val="00625DAC"/>
    <w:rsid w:val="006268B9"/>
    <w:rsid w:val="00626B7E"/>
    <w:rsid w:val="00626C58"/>
    <w:rsid w:val="006279BB"/>
    <w:rsid w:val="00630467"/>
    <w:rsid w:val="0063048E"/>
    <w:rsid w:val="0063376E"/>
    <w:rsid w:val="00633903"/>
    <w:rsid w:val="006341CB"/>
    <w:rsid w:val="00635E0A"/>
    <w:rsid w:val="00636E90"/>
    <w:rsid w:val="00637280"/>
    <w:rsid w:val="006372E1"/>
    <w:rsid w:val="006400F8"/>
    <w:rsid w:val="00640253"/>
    <w:rsid w:val="0064037D"/>
    <w:rsid w:val="00641149"/>
    <w:rsid w:val="00642497"/>
    <w:rsid w:val="006424C5"/>
    <w:rsid w:val="00642E33"/>
    <w:rsid w:val="00643D7B"/>
    <w:rsid w:val="00644843"/>
    <w:rsid w:val="00645BEA"/>
    <w:rsid w:val="00645C19"/>
    <w:rsid w:val="00647C60"/>
    <w:rsid w:val="00647EB6"/>
    <w:rsid w:val="00650026"/>
    <w:rsid w:val="006504AE"/>
    <w:rsid w:val="006508CA"/>
    <w:rsid w:val="00653145"/>
    <w:rsid w:val="0065360F"/>
    <w:rsid w:val="0065405E"/>
    <w:rsid w:val="00654815"/>
    <w:rsid w:val="00654A1A"/>
    <w:rsid w:val="006557C8"/>
    <w:rsid w:val="00655AA0"/>
    <w:rsid w:val="006560BF"/>
    <w:rsid w:val="00657096"/>
    <w:rsid w:val="00657B8E"/>
    <w:rsid w:val="00660A04"/>
    <w:rsid w:val="00661112"/>
    <w:rsid w:val="006613E9"/>
    <w:rsid w:val="00661C7C"/>
    <w:rsid w:val="00661DDE"/>
    <w:rsid w:val="00661E47"/>
    <w:rsid w:val="006629EE"/>
    <w:rsid w:val="006636C5"/>
    <w:rsid w:val="0066392E"/>
    <w:rsid w:val="00664237"/>
    <w:rsid w:val="00664BC3"/>
    <w:rsid w:val="00664FD3"/>
    <w:rsid w:val="0066563D"/>
    <w:rsid w:val="0066650B"/>
    <w:rsid w:val="00666F08"/>
    <w:rsid w:val="006678ED"/>
    <w:rsid w:val="00667EA5"/>
    <w:rsid w:val="00667EAF"/>
    <w:rsid w:val="00670A29"/>
    <w:rsid w:val="00670F0E"/>
    <w:rsid w:val="00671FFD"/>
    <w:rsid w:val="006722B2"/>
    <w:rsid w:val="0067283B"/>
    <w:rsid w:val="00672F62"/>
    <w:rsid w:val="006733E2"/>
    <w:rsid w:val="00673522"/>
    <w:rsid w:val="00673A71"/>
    <w:rsid w:val="006745BF"/>
    <w:rsid w:val="00675454"/>
    <w:rsid w:val="00675EF4"/>
    <w:rsid w:val="0067664E"/>
    <w:rsid w:val="00676BA1"/>
    <w:rsid w:val="00677396"/>
    <w:rsid w:val="00680067"/>
    <w:rsid w:val="00680DAB"/>
    <w:rsid w:val="00681261"/>
    <w:rsid w:val="006833A8"/>
    <w:rsid w:val="00683864"/>
    <w:rsid w:val="006838D9"/>
    <w:rsid w:val="006849C5"/>
    <w:rsid w:val="00684BC1"/>
    <w:rsid w:val="006862AC"/>
    <w:rsid w:val="006871E0"/>
    <w:rsid w:val="00687553"/>
    <w:rsid w:val="0068761E"/>
    <w:rsid w:val="00687B65"/>
    <w:rsid w:val="00690B39"/>
    <w:rsid w:val="00690D9F"/>
    <w:rsid w:val="0069145E"/>
    <w:rsid w:val="006920D4"/>
    <w:rsid w:val="00692768"/>
    <w:rsid w:val="00692A3F"/>
    <w:rsid w:val="00695060"/>
    <w:rsid w:val="00695FB1"/>
    <w:rsid w:val="0069650C"/>
    <w:rsid w:val="006966A9"/>
    <w:rsid w:val="00697411"/>
    <w:rsid w:val="006A099A"/>
    <w:rsid w:val="006A0B51"/>
    <w:rsid w:val="006A0F2D"/>
    <w:rsid w:val="006A1662"/>
    <w:rsid w:val="006A3B72"/>
    <w:rsid w:val="006A4204"/>
    <w:rsid w:val="006A49FF"/>
    <w:rsid w:val="006A574A"/>
    <w:rsid w:val="006A62C7"/>
    <w:rsid w:val="006A768B"/>
    <w:rsid w:val="006B0A6F"/>
    <w:rsid w:val="006B0E40"/>
    <w:rsid w:val="006B1B3E"/>
    <w:rsid w:val="006B3AFE"/>
    <w:rsid w:val="006B4465"/>
    <w:rsid w:val="006B48B2"/>
    <w:rsid w:val="006B4982"/>
    <w:rsid w:val="006B4EAC"/>
    <w:rsid w:val="006B506D"/>
    <w:rsid w:val="006B578B"/>
    <w:rsid w:val="006C0C2A"/>
    <w:rsid w:val="006C10ED"/>
    <w:rsid w:val="006C1676"/>
    <w:rsid w:val="006C1793"/>
    <w:rsid w:val="006C1943"/>
    <w:rsid w:val="006C1BB7"/>
    <w:rsid w:val="006C24BB"/>
    <w:rsid w:val="006C2714"/>
    <w:rsid w:val="006C27EC"/>
    <w:rsid w:val="006C31C1"/>
    <w:rsid w:val="006C3D85"/>
    <w:rsid w:val="006C4186"/>
    <w:rsid w:val="006C4B1A"/>
    <w:rsid w:val="006C52EF"/>
    <w:rsid w:val="006C59CC"/>
    <w:rsid w:val="006C5AA5"/>
    <w:rsid w:val="006C5AFF"/>
    <w:rsid w:val="006C60E5"/>
    <w:rsid w:val="006D03AD"/>
    <w:rsid w:val="006D0519"/>
    <w:rsid w:val="006D0680"/>
    <w:rsid w:val="006D2862"/>
    <w:rsid w:val="006D2BCC"/>
    <w:rsid w:val="006D2F59"/>
    <w:rsid w:val="006D3494"/>
    <w:rsid w:val="006D3871"/>
    <w:rsid w:val="006D41E8"/>
    <w:rsid w:val="006D44DC"/>
    <w:rsid w:val="006D4575"/>
    <w:rsid w:val="006D571F"/>
    <w:rsid w:val="006D6649"/>
    <w:rsid w:val="006D6A39"/>
    <w:rsid w:val="006D74D6"/>
    <w:rsid w:val="006E03BA"/>
    <w:rsid w:val="006E14C2"/>
    <w:rsid w:val="006E1DB8"/>
    <w:rsid w:val="006E1E94"/>
    <w:rsid w:val="006E5CA0"/>
    <w:rsid w:val="006E5E4F"/>
    <w:rsid w:val="006E6CC1"/>
    <w:rsid w:val="006E7059"/>
    <w:rsid w:val="006F0D11"/>
    <w:rsid w:val="006F1D81"/>
    <w:rsid w:val="006F1FB8"/>
    <w:rsid w:val="006F2A3A"/>
    <w:rsid w:val="006F2A92"/>
    <w:rsid w:val="006F4294"/>
    <w:rsid w:val="006F5897"/>
    <w:rsid w:val="006F6626"/>
    <w:rsid w:val="006F681F"/>
    <w:rsid w:val="006F7C29"/>
    <w:rsid w:val="00700BAA"/>
    <w:rsid w:val="00700D98"/>
    <w:rsid w:val="00701422"/>
    <w:rsid w:val="00702545"/>
    <w:rsid w:val="00704320"/>
    <w:rsid w:val="0070533B"/>
    <w:rsid w:val="007056EA"/>
    <w:rsid w:val="007063B1"/>
    <w:rsid w:val="007064EA"/>
    <w:rsid w:val="007065F8"/>
    <w:rsid w:val="00706FE9"/>
    <w:rsid w:val="00707104"/>
    <w:rsid w:val="00707165"/>
    <w:rsid w:val="00710D47"/>
    <w:rsid w:val="0071119C"/>
    <w:rsid w:val="0071190F"/>
    <w:rsid w:val="00711A0A"/>
    <w:rsid w:val="0071407A"/>
    <w:rsid w:val="00714ACD"/>
    <w:rsid w:val="0071667F"/>
    <w:rsid w:val="007179B2"/>
    <w:rsid w:val="0072034C"/>
    <w:rsid w:val="00720CF0"/>
    <w:rsid w:val="00720E44"/>
    <w:rsid w:val="007218C7"/>
    <w:rsid w:val="00721C31"/>
    <w:rsid w:val="00722911"/>
    <w:rsid w:val="007231FC"/>
    <w:rsid w:val="00724353"/>
    <w:rsid w:val="007252DC"/>
    <w:rsid w:val="0072586C"/>
    <w:rsid w:val="0072638C"/>
    <w:rsid w:val="007263A9"/>
    <w:rsid w:val="0072648A"/>
    <w:rsid w:val="0073033B"/>
    <w:rsid w:val="007308D8"/>
    <w:rsid w:val="00730CEC"/>
    <w:rsid w:val="00731037"/>
    <w:rsid w:val="00731343"/>
    <w:rsid w:val="00731E5A"/>
    <w:rsid w:val="00731E7D"/>
    <w:rsid w:val="007320C0"/>
    <w:rsid w:val="0073349C"/>
    <w:rsid w:val="00733D7C"/>
    <w:rsid w:val="007341A6"/>
    <w:rsid w:val="00734817"/>
    <w:rsid w:val="00734E84"/>
    <w:rsid w:val="007351BE"/>
    <w:rsid w:val="007359FB"/>
    <w:rsid w:val="00735D14"/>
    <w:rsid w:val="00736538"/>
    <w:rsid w:val="007367AB"/>
    <w:rsid w:val="00737161"/>
    <w:rsid w:val="00740199"/>
    <w:rsid w:val="00740E18"/>
    <w:rsid w:val="00742030"/>
    <w:rsid w:val="0074259B"/>
    <w:rsid w:val="007427AD"/>
    <w:rsid w:val="00743BAB"/>
    <w:rsid w:val="0074466A"/>
    <w:rsid w:val="0074478C"/>
    <w:rsid w:val="00744927"/>
    <w:rsid w:val="0074511F"/>
    <w:rsid w:val="00745855"/>
    <w:rsid w:val="00745E02"/>
    <w:rsid w:val="00745FE9"/>
    <w:rsid w:val="007467C1"/>
    <w:rsid w:val="00747621"/>
    <w:rsid w:val="007504C2"/>
    <w:rsid w:val="007505FB"/>
    <w:rsid w:val="00750E42"/>
    <w:rsid w:val="007511ED"/>
    <w:rsid w:val="0075162B"/>
    <w:rsid w:val="00751AD4"/>
    <w:rsid w:val="00752E26"/>
    <w:rsid w:val="007536C3"/>
    <w:rsid w:val="00753DE4"/>
    <w:rsid w:val="00754245"/>
    <w:rsid w:val="0075672F"/>
    <w:rsid w:val="00756894"/>
    <w:rsid w:val="00756E33"/>
    <w:rsid w:val="00760E31"/>
    <w:rsid w:val="00761B6E"/>
    <w:rsid w:val="0076235B"/>
    <w:rsid w:val="007627BA"/>
    <w:rsid w:val="00762812"/>
    <w:rsid w:val="007634F4"/>
    <w:rsid w:val="007637AF"/>
    <w:rsid w:val="00764E65"/>
    <w:rsid w:val="007657D0"/>
    <w:rsid w:val="00765F63"/>
    <w:rsid w:val="0076632B"/>
    <w:rsid w:val="007667A8"/>
    <w:rsid w:val="00766B9E"/>
    <w:rsid w:val="007672EF"/>
    <w:rsid w:val="00767BAA"/>
    <w:rsid w:val="007705AC"/>
    <w:rsid w:val="00770ABA"/>
    <w:rsid w:val="00771224"/>
    <w:rsid w:val="007715F1"/>
    <w:rsid w:val="007717D7"/>
    <w:rsid w:val="00771A68"/>
    <w:rsid w:val="00772086"/>
    <w:rsid w:val="007726D1"/>
    <w:rsid w:val="0077271F"/>
    <w:rsid w:val="0077296F"/>
    <w:rsid w:val="00774E36"/>
    <w:rsid w:val="007763D0"/>
    <w:rsid w:val="00776431"/>
    <w:rsid w:val="007764E8"/>
    <w:rsid w:val="00776D6B"/>
    <w:rsid w:val="0077745B"/>
    <w:rsid w:val="00777871"/>
    <w:rsid w:val="00777BA5"/>
    <w:rsid w:val="00781079"/>
    <w:rsid w:val="00781291"/>
    <w:rsid w:val="00781733"/>
    <w:rsid w:val="00781D41"/>
    <w:rsid w:val="00782021"/>
    <w:rsid w:val="00782324"/>
    <w:rsid w:val="0078258A"/>
    <w:rsid w:val="00782A5F"/>
    <w:rsid w:val="00784402"/>
    <w:rsid w:val="00784887"/>
    <w:rsid w:val="007853C4"/>
    <w:rsid w:val="00785BA4"/>
    <w:rsid w:val="007874B2"/>
    <w:rsid w:val="00787B8C"/>
    <w:rsid w:val="00790A8B"/>
    <w:rsid w:val="00791353"/>
    <w:rsid w:val="00791CC8"/>
    <w:rsid w:val="00791D4A"/>
    <w:rsid w:val="0079270F"/>
    <w:rsid w:val="00793EC8"/>
    <w:rsid w:val="00793FF6"/>
    <w:rsid w:val="007949F3"/>
    <w:rsid w:val="00794DCF"/>
    <w:rsid w:val="007A1754"/>
    <w:rsid w:val="007A2104"/>
    <w:rsid w:val="007A3022"/>
    <w:rsid w:val="007A38DB"/>
    <w:rsid w:val="007A405F"/>
    <w:rsid w:val="007A5858"/>
    <w:rsid w:val="007A7653"/>
    <w:rsid w:val="007B1E4E"/>
    <w:rsid w:val="007B36C3"/>
    <w:rsid w:val="007B3748"/>
    <w:rsid w:val="007B3908"/>
    <w:rsid w:val="007B4483"/>
    <w:rsid w:val="007B4986"/>
    <w:rsid w:val="007B5002"/>
    <w:rsid w:val="007B734B"/>
    <w:rsid w:val="007B7F96"/>
    <w:rsid w:val="007C0A17"/>
    <w:rsid w:val="007C0B38"/>
    <w:rsid w:val="007C126F"/>
    <w:rsid w:val="007C1C14"/>
    <w:rsid w:val="007C3748"/>
    <w:rsid w:val="007C3CD9"/>
    <w:rsid w:val="007C474A"/>
    <w:rsid w:val="007C49B2"/>
    <w:rsid w:val="007C53AC"/>
    <w:rsid w:val="007C5FB1"/>
    <w:rsid w:val="007C64DD"/>
    <w:rsid w:val="007C6ABF"/>
    <w:rsid w:val="007D03EF"/>
    <w:rsid w:val="007D10B0"/>
    <w:rsid w:val="007D30F2"/>
    <w:rsid w:val="007D31C7"/>
    <w:rsid w:val="007D31D2"/>
    <w:rsid w:val="007D32FA"/>
    <w:rsid w:val="007D348D"/>
    <w:rsid w:val="007D46CF"/>
    <w:rsid w:val="007D4879"/>
    <w:rsid w:val="007D4CD8"/>
    <w:rsid w:val="007D4DD7"/>
    <w:rsid w:val="007D5D15"/>
    <w:rsid w:val="007D624F"/>
    <w:rsid w:val="007D721D"/>
    <w:rsid w:val="007D73EA"/>
    <w:rsid w:val="007D7506"/>
    <w:rsid w:val="007E0551"/>
    <w:rsid w:val="007E2DF2"/>
    <w:rsid w:val="007E2E62"/>
    <w:rsid w:val="007E3640"/>
    <w:rsid w:val="007E390A"/>
    <w:rsid w:val="007E49E6"/>
    <w:rsid w:val="007E4A0B"/>
    <w:rsid w:val="007E4B4D"/>
    <w:rsid w:val="007E54FD"/>
    <w:rsid w:val="007E571B"/>
    <w:rsid w:val="007E589A"/>
    <w:rsid w:val="007E64E3"/>
    <w:rsid w:val="007E7D1B"/>
    <w:rsid w:val="007E7D5A"/>
    <w:rsid w:val="007F0C8B"/>
    <w:rsid w:val="007F2440"/>
    <w:rsid w:val="007F35F1"/>
    <w:rsid w:val="007F421F"/>
    <w:rsid w:val="007F4363"/>
    <w:rsid w:val="007F44E7"/>
    <w:rsid w:val="007F4DBC"/>
    <w:rsid w:val="007F5286"/>
    <w:rsid w:val="007F54DA"/>
    <w:rsid w:val="007F6F38"/>
    <w:rsid w:val="008004BC"/>
    <w:rsid w:val="00801B77"/>
    <w:rsid w:val="00801DA4"/>
    <w:rsid w:val="008023E0"/>
    <w:rsid w:val="00804644"/>
    <w:rsid w:val="008047A9"/>
    <w:rsid w:val="00804DAD"/>
    <w:rsid w:val="008053FF"/>
    <w:rsid w:val="008070A4"/>
    <w:rsid w:val="008070E0"/>
    <w:rsid w:val="00807E5D"/>
    <w:rsid w:val="00810601"/>
    <w:rsid w:val="00810824"/>
    <w:rsid w:val="00810939"/>
    <w:rsid w:val="00811BC2"/>
    <w:rsid w:val="008124F7"/>
    <w:rsid w:val="00813ABC"/>
    <w:rsid w:val="0081426B"/>
    <w:rsid w:val="008144AA"/>
    <w:rsid w:val="008153B8"/>
    <w:rsid w:val="00815AF8"/>
    <w:rsid w:val="0081619E"/>
    <w:rsid w:val="008177C0"/>
    <w:rsid w:val="0082017B"/>
    <w:rsid w:val="008201FA"/>
    <w:rsid w:val="00820244"/>
    <w:rsid w:val="008203DF"/>
    <w:rsid w:val="0082066B"/>
    <w:rsid w:val="00820BAB"/>
    <w:rsid w:val="00821E1B"/>
    <w:rsid w:val="00821E35"/>
    <w:rsid w:val="00822413"/>
    <w:rsid w:val="00822A2B"/>
    <w:rsid w:val="00822D1B"/>
    <w:rsid w:val="008234E2"/>
    <w:rsid w:val="00824D21"/>
    <w:rsid w:val="00825797"/>
    <w:rsid w:val="008260D2"/>
    <w:rsid w:val="00826693"/>
    <w:rsid w:val="00826ACC"/>
    <w:rsid w:val="00826D5D"/>
    <w:rsid w:val="00827018"/>
    <w:rsid w:val="0082701B"/>
    <w:rsid w:val="0082774F"/>
    <w:rsid w:val="00827987"/>
    <w:rsid w:val="00830DFE"/>
    <w:rsid w:val="008311B6"/>
    <w:rsid w:val="00832133"/>
    <w:rsid w:val="00832D06"/>
    <w:rsid w:val="00833433"/>
    <w:rsid w:val="00833BDE"/>
    <w:rsid w:val="00834604"/>
    <w:rsid w:val="0083476A"/>
    <w:rsid w:val="00836C6F"/>
    <w:rsid w:val="008403B2"/>
    <w:rsid w:val="00840924"/>
    <w:rsid w:val="008422EF"/>
    <w:rsid w:val="0084283D"/>
    <w:rsid w:val="00843082"/>
    <w:rsid w:val="00844469"/>
    <w:rsid w:val="008454A2"/>
    <w:rsid w:val="00846533"/>
    <w:rsid w:val="008466D0"/>
    <w:rsid w:val="008476AB"/>
    <w:rsid w:val="00850298"/>
    <w:rsid w:val="00852631"/>
    <w:rsid w:val="008538BF"/>
    <w:rsid w:val="00854ECF"/>
    <w:rsid w:val="008565FC"/>
    <w:rsid w:val="0085792B"/>
    <w:rsid w:val="00857B56"/>
    <w:rsid w:val="00861E42"/>
    <w:rsid w:val="00862157"/>
    <w:rsid w:val="00863714"/>
    <w:rsid w:val="00863D00"/>
    <w:rsid w:val="008642F3"/>
    <w:rsid w:val="00864D40"/>
    <w:rsid w:val="0086554B"/>
    <w:rsid w:val="00865B59"/>
    <w:rsid w:val="00866CA3"/>
    <w:rsid w:val="008672AE"/>
    <w:rsid w:val="008676B7"/>
    <w:rsid w:val="00871532"/>
    <w:rsid w:val="00872CFD"/>
    <w:rsid w:val="00872FA9"/>
    <w:rsid w:val="00873459"/>
    <w:rsid w:val="00873DC4"/>
    <w:rsid w:val="0087487F"/>
    <w:rsid w:val="00874B1D"/>
    <w:rsid w:val="0087582D"/>
    <w:rsid w:val="00875ECA"/>
    <w:rsid w:val="00876B1D"/>
    <w:rsid w:val="00877441"/>
    <w:rsid w:val="00880F8B"/>
    <w:rsid w:val="00881D4E"/>
    <w:rsid w:val="00882A31"/>
    <w:rsid w:val="00882A42"/>
    <w:rsid w:val="00884410"/>
    <w:rsid w:val="00884F4D"/>
    <w:rsid w:val="00885793"/>
    <w:rsid w:val="00885A53"/>
    <w:rsid w:val="0088629B"/>
    <w:rsid w:val="00886D31"/>
    <w:rsid w:val="00887CCA"/>
    <w:rsid w:val="00890986"/>
    <w:rsid w:val="008914CE"/>
    <w:rsid w:val="00891A9A"/>
    <w:rsid w:val="00891E75"/>
    <w:rsid w:val="0089224B"/>
    <w:rsid w:val="008933E8"/>
    <w:rsid w:val="00893D36"/>
    <w:rsid w:val="00893EC3"/>
    <w:rsid w:val="00894729"/>
    <w:rsid w:val="00894C5B"/>
    <w:rsid w:val="00895A1D"/>
    <w:rsid w:val="00895D03"/>
    <w:rsid w:val="00896296"/>
    <w:rsid w:val="0089651A"/>
    <w:rsid w:val="008966DD"/>
    <w:rsid w:val="008967EF"/>
    <w:rsid w:val="00896ED6"/>
    <w:rsid w:val="00897300"/>
    <w:rsid w:val="00897310"/>
    <w:rsid w:val="008974E1"/>
    <w:rsid w:val="00897736"/>
    <w:rsid w:val="00897AC8"/>
    <w:rsid w:val="008A2449"/>
    <w:rsid w:val="008A333D"/>
    <w:rsid w:val="008A3D4E"/>
    <w:rsid w:val="008A42AA"/>
    <w:rsid w:val="008A4D16"/>
    <w:rsid w:val="008A4E6E"/>
    <w:rsid w:val="008A577F"/>
    <w:rsid w:val="008A5D9D"/>
    <w:rsid w:val="008A5EB0"/>
    <w:rsid w:val="008A6341"/>
    <w:rsid w:val="008A6994"/>
    <w:rsid w:val="008A6EC3"/>
    <w:rsid w:val="008A7AC8"/>
    <w:rsid w:val="008A7B00"/>
    <w:rsid w:val="008B0E34"/>
    <w:rsid w:val="008B1551"/>
    <w:rsid w:val="008B2170"/>
    <w:rsid w:val="008B438F"/>
    <w:rsid w:val="008B4FB1"/>
    <w:rsid w:val="008B5416"/>
    <w:rsid w:val="008B5867"/>
    <w:rsid w:val="008B6178"/>
    <w:rsid w:val="008B6CEE"/>
    <w:rsid w:val="008B715D"/>
    <w:rsid w:val="008C08C6"/>
    <w:rsid w:val="008C11B2"/>
    <w:rsid w:val="008C166C"/>
    <w:rsid w:val="008C1FA2"/>
    <w:rsid w:val="008C2DFE"/>
    <w:rsid w:val="008C3248"/>
    <w:rsid w:val="008C36DE"/>
    <w:rsid w:val="008C4DEA"/>
    <w:rsid w:val="008C52F8"/>
    <w:rsid w:val="008C68B6"/>
    <w:rsid w:val="008C69EB"/>
    <w:rsid w:val="008C716C"/>
    <w:rsid w:val="008C73B3"/>
    <w:rsid w:val="008C76AA"/>
    <w:rsid w:val="008C7B4F"/>
    <w:rsid w:val="008D0107"/>
    <w:rsid w:val="008D01C1"/>
    <w:rsid w:val="008D0DE2"/>
    <w:rsid w:val="008D191E"/>
    <w:rsid w:val="008D1B2E"/>
    <w:rsid w:val="008D1E23"/>
    <w:rsid w:val="008D2252"/>
    <w:rsid w:val="008D2A0D"/>
    <w:rsid w:val="008D2A27"/>
    <w:rsid w:val="008D4C90"/>
    <w:rsid w:val="008D5638"/>
    <w:rsid w:val="008D5B89"/>
    <w:rsid w:val="008D754F"/>
    <w:rsid w:val="008E15B3"/>
    <w:rsid w:val="008E1FDE"/>
    <w:rsid w:val="008E2622"/>
    <w:rsid w:val="008E2B26"/>
    <w:rsid w:val="008E3F68"/>
    <w:rsid w:val="008E4380"/>
    <w:rsid w:val="008E4461"/>
    <w:rsid w:val="008E5029"/>
    <w:rsid w:val="008E682E"/>
    <w:rsid w:val="008E6B67"/>
    <w:rsid w:val="008E71C8"/>
    <w:rsid w:val="008E73C7"/>
    <w:rsid w:val="008E77DC"/>
    <w:rsid w:val="008E7A43"/>
    <w:rsid w:val="008F0C52"/>
    <w:rsid w:val="008F301F"/>
    <w:rsid w:val="008F4272"/>
    <w:rsid w:val="008F5D69"/>
    <w:rsid w:val="008F7644"/>
    <w:rsid w:val="008F78E1"/>
    <w:rsid w:val="00900ADB"/>
    <w:rsid w:val="00900BED"/>
    <w:rsid w:val="0090117B"/>
    <w:rsid w:val="009012BA"/>
    <w:rsid w:val="00901632"/>
    <w:rsid w:val="00901CC2"/>
    <w:rsid w:val="00902CDD"/>
    <w:rsid w:val="00902E07"/>
    <w:rsid w:val="009036C5"/>
    <w:rsid w:val="009039C1"/>
    <w:rsid w:val="009049E2"/>
    <w:rsid w:val="00904E6C"/>
    <w:rsid w:val="0090574E"/>
    <w:rsid w:val="00905BD7"/>
    <w:rsid w:val="00905C58"/>
    <w:rsid w:val="009061BC"/>
    <w:rsid w:val="00906FC6"/>
    <w:rsid w:val="00907804"/>
    <w:rsid w:val="009101A1"/>
    <w:rsid w:val="009106C8"/>
    <w:rsid w:val="00910780"/>
    <w:rsid w:val="00912B38"/>
    <w:rsid w:val="00913AB9"/>
    <w:rsid w:val="009150CE"/>
    <w:rsid w:val="00915744"/>
    <w:rsid w:val="0091668C"/>
    <w:rsid w:val="0091677F"/>
    <w:rsid w:val="00916BE4"/>
    <w:rsid w:val="00916E57"/>
    <w:rsid w:val="0091750D"/>
    <w:rsid w:val="00917C06"/>
    <w:rsid w:val="00921314"/>
    <w:rsid w:val="009214DD"/>
    <w:rsid w:val="00921531"/>
    <w:rsid w:val="0092184E"/>
    <w:rsid w:val="009226AA"/>
    <w:rsid w:val="00922D7B"/>
    <w:rsid w:val="0092308A"/>
    <w:rsid w:val="00923254"/>
    <w:rsid w:val="00925787"/>
    <w:rsid w:val="009263BB"/>
    <w:rsid w:val="009267AA"/>
    <w:rsid w:val="00926822"/>
    <w:rsid w:val="009279B9"/>
    <w:rsid w:val="009301B2"/>
    <w:rsid w:val="00931216"/>
    <w:rsid w:val="00931A0B"/>
    <w:rsid w:val="00931A79"/>
    <w:rsid w:val="00932017"/>
    <w:rsid w:val="00932361"/>
    <w:rsid w:val="0093299B"/>
    <w:rsid w:val="00932C14"/>
    <w:rsid w:val="00932EB7"/>
    <w:rsid w:val="00933390"/>
    <w:rsid w:val="0093430B"/>
    <w:rsid w:val="00934785"/>
    <w:rsid w:val="009351DF"/>
    <w:rsid w:val="00935CE8"/>
    <w:rsid w:val="00935E92"/>
    <w:rsid w:val="00936686"/>
    <w:rsid w:val="009369B3"/>
    <w:rsid w:val="009375B7"/>
    <w:rsid w:val="009402A9"/>
    <w:rsid w:val="00941930"/>
    <w:rsid w:val="00941A73"/>
    <w:rsid w:val="00941FCF"/>
    <w:rsid w:val="0094253A"/>
    <w:rsid w:val="00943059"/>
    <w:rsid w:val="0094308F"/>
    <w:rsid w:val="00943EA6"/>
    <w:rsid w:val="0094435F"/>
    <w:rsid w:val="009445F6"/>
    <w:rsid w:val="00944805"/>
    <w:rsid w:val="00946276"/>
    <w:rsid w:val="009467DB"/>
    <w:rsid w:val="009468F2"/>
    <w:rsid w:val="00946F22"/>
    <w:rsid w:val="009470B7"/>
    <w:rsid w:val="00947854"/>
    <w:rsid w:val="00947D4E"/>
    <w:rsid w:val="009501D2"/>
    <w:rsid w:val="0095115A"/>
    <w:rsid w:val="00951CBB"/>
    <w:rsid w:val="00952360"/>
    <w:rsid w:val="009523F6"/>
    <w:rsid w:val="009525E5"/>
    <w:rsid w:val="00952B3F"/>
    <w:rsid w:val="00952D45"/>
    <w:rsid w:val="00953138"/>
    <w:rsid w:val="00953BC2"/>
    <w:rsid w:val="00953CD3"/>
    <w:rsid w:val="009547DC"/>
    <w:rsid w:val="00956099"/>
    <w:rsid w:val="0095619C"/>
    <w:rsid w:val="009563CC"/>
    <w:rsid w:val="00961A3E"/>
    <w:rsid w:val="0096332E"/>
    <w:rsid w:val="009635B0"/>
    <w:rsid w:val="0096426B"/>
    <w:rsid w:val="009654CD"/>
    <w:rsid w:val="009657DA"/>
    <w:rsid w:val="00965CEF"/>
    <w:rsid w:val="0096640C"/>
    <w:rsid w:val="00966B18"/>
    <w:rsid w:val="0096728D"/>
    <w:rsid w:val="00971BFB"/>
    <w:rsid w:val="00972C09"/>
    <w:rsid w:val="00973357"/>
    <w:rsid w:val="009737B6"/>
    <w:rsid w:val="009742E4"/>
    <w:rsid w:val="0097595C"/>
    <w:rsid w:val="00975E70"/>
    <w:rsid w:val="009766F5"/>
    <w:rsid w:val="009767A0"/>
    <w:rsid w:val="00980B98"/>
    <w:rsid w:val="00980D96"/>
    <w:rsid w:val="0098140F"/>
    <w:rsid w:val="00981CC4"/>
    <w:rsid w:val="009825E2"/>
    <w:rsid w:val="009829B5"/>
    <w:rsid w:val="00982B0A"/>
    <w:rsid w:val="00982C48"/>
    <w:rsid w:val="00982CCD"/>
    <w:rsid w:val="00983517"/>
    <w:rsid w:val="00983632"/>
    <w:rsid w:val="00983AA0"/>
    <w:rsid w:val="00984168"/>
    <w:rsid w:val="009847EA"/>
    <w:rsid w:val="00984B0A"/>
    <w:rsid w:val="00984D68"/>
    <w:rsid w:val="00985984"/>
    <w:rsid w:val="00985DB6"/>
    <w:rsid w:val="00985E4C"/>
    <w:rsid w:val="00985EE2"/>
    <w:rsid w:val="00986597"/>
    <w:rsid w:val="00990539"/>
    <w:rsid w:val="00990597"/>
    <w:rsid w:val="00992A4A"/>
    <w:rsid w:val="0099397F"/>
    <w:rsid w:val="00994C00"/>
    <w:rsid w:val="0099528B"/>
    <w:rsid w:val="00997136"/>
    <w:rsid w:val="009974AF"/>
    <w:rsid w:val="00997C76"/>
    <w:rsid w:val="009A07A9"/>
    <w:rsid w:val="009A098B"/>
    <w:rsid w:val="009A2129"/>
    <w:rsid w:val="009A22FF"/>
    <w:rsid w:val="009A2EA9"/>
    <w:rsid w:val="009A3BBB"/>
    <w:rsid w:val="009A4051"/>
    <w:rsid w:val="009A41C7"/>
    <w:rsid w:val="009A4637"/>
    <w:rsid w:val="009A62F6"/>
    <w:rsid w:val="009A63A5"/>
    <w:rsid w:val="009A685F"/>
    <w:rsid w:val="009A69AB"/>
    <w:rsid w:val="009A7C86"/>
    <w:rsid w:val="009B03D3"/>
    <w:rsid w:val="009B06F8"/>
    <w:rsid w:val="009B1301"/>
    <w:rsid w:val="009B1440"/>
    <w:rsid w:val="009B2842"/>
    <w:rsid w:val="009B2EAB"/>
    <w:rsid w:val="009B33D9"/>
    <w:rsid w:val="009B3709"/>
    <w:rsid w:val="009B370E"/>
    <w:rsid w:val="009B3CD8"/>
    <w:rsid w:val="009B4E2B"/>
    <w:rsid w:val="009B5ECE"/>
    <w:rsid w:val="009B6032"/>
    <w:rsid w:val="009B6C16"/>
    <w:rsid w:val="009B6D56"/>
    <w:rsid w:val="009B7004"/>
    <w:rsid w:val="009B741B"/>
    <w:rsid w:val="009B7AAD"/>
    <w:rsid w:val="009C1651"/>
    <w:rsid w:val="009C209B"/>
    <w:rsid w:val="009C2744"/>
    <w:rsid w:val="009C3398"/>
    <w:rsid w:val="009C52D6"/>
    <w:rsid w:val="009C55A0"/>
    <w:rsid w:val="009C5D88"/>
    <w:rsid w:val="009C60BF"/>
    <w:rsid w:val="009C692A"/>
    <w:rsid w:val="009C7732"/>
    <w:rsid w:val="009D008D"/>
    <w:rsid w:val="009D0B98"/>
    <w:rsid w:val="009D1890"/>
    <w:rsid w:val="009D3B74"/>
    <w:rsid w:val="009D4E23"/>
    <w:rsid w:val="009D4ED8"/>
    <w:rsid w:val="009D4FC9"/>
    <w:rsid w:val="009D532A"/>
    <w:rsid w:val="009D5A74"/>
    <w:rsid w:val="009D5F56"/>
    <w:rsid w:val="009D6881"/>
    <w:rsid w:val="009E1230"/>
    <w:rsid w:val="009E1DEB"/>
    <w:rsid w:val="009E2EC5"/>
    <w:rsid w:val="009E3112"/>
    <w:rsid w:val="009E338E"/>
    <w:rsid w:val="009E485A"/>
    <w:rsid w:val="009E48BD"/>
    <w:rsid w:val="009E4CC2"/>
    <w:rsid w:val="009E5BC4"/>
    <w:rsid w:val="009F067E"/>
    <w:rsid w:val="009F15DC"/>
    <w:rsid w:val="009F1D4B"/>
    <w:rsid w:val="009F395A"/>
    <w:rsid w:val="009F584C"/>
    <w:rsid w:val="009F58C5"/>
    <w:rsid w:val="009F5F96"/>
    <w:rsid w:val="009F6429"/>
    <w:rsid w:val="009F6453"/>
    <w:rsid w:val="009F6875"/>
    <w:rsid w:val="009F79AE"/>
    <w:rsid w:val="009F7A2E"/>
    <w:rsid w:val="009F7DC4"/>
    <w:rsid w:val="00A00579"/>
    <w:rsid w:val="00A02767"/>
    <w:rsid w:val="00A03028"/>
    <w:rsid w:val="00A0375D"/>
    <w:rsid w:val="00A038B6"/>
    <w:rsid w:val="00A039A8"/>
    <w:rsid w:val="00A04930"/>
    <w:rsid w:val="00A05D3A"/>
    <w:rsid w:val="00A05E08"/>
    <w:rsid w:val="00A0769A"/>
    <w:rsid w:val="00A07C7B"/>
    <w:rsid w:val="00A07EF0"/>
    <w:rsid w:val="00A1101F"/>
    <w:rsid w:val="00A1113C"/>
    <w:rsid w:val="00A118A8"/>
    <w:rsid w:val="00A1270D"/>
    <w:rsid w:val="00A12B20"/>
    <w:rsid w:val="00A12F02"/>
    <w:rsid w:val="00A1315C"/>
    <w:rsid w:val="00A131C7"/>
    <w:rsid w:val="00A137F1"/>
    <w:rsid w:val="00A15DE8"/>
    <w:rsid w:val="00A17165"/>
    <w:rsid w:val="00A17FB5"/>
    <w:rsid w:val="00A203E6"/>
    <w:rsid w:val="00A205A1"/>
    <w:rsid w:val="00A207BA"/>
    <w:rsid w:val="00A21B28"/>
    <w:rsid w:val="00A22041"/>
    <w:rsid w:val="00A2369C"/>
    <w:rsid w:val="00A23FCA"/>
    <w:rsid w:val="00A240F2"/>
    <w:rsid w:val="00A24B45"/>
    <w:rsid w:val="00A25AFC"/>
    <w:rsid w:val="00A26074"/>
    <w:rsid w:val="00A26AEB"/>
    <w:rsid w:val="00A27A08"/>
    <w:rsid w:val="00A27D7C"/>
    <w:rsid w:val="00A301EF"/>
    <w:rsid w:val="00A31365"/>
    <w:rsid w:val="00A3174F"/>
    <w:rsid w:val="00A318A8"/>
    <w:rsid w:val="00A31B32"/>
    <w:rsid w:val="00A32A1C"/>
    <w:rsid w:val="00A33316"/>
    <w:rsid w:val="00A33AE5"/>
    <w:rsid w:val="00A349EC"/>
    <w:rsid w:val="00A34A9D"/>
    <w:rsid w:val="00A34C3F"/>
    <w:rsid w:val="00A34E55"/>
    <w:rsid w:val="00A35E67"/>
    <w:rsid w:val="00A362CD"/>
    <w:rsid w:val="00A367B5"/>
    <w:rsid w:val="00A37873"/>
    <w:rsid w:val="00A40CAF"/>
    <w:rsid w:val="00A45766"/>
    <w:rsid w:val="00A46739"/>
    <w:rsid w:val="00A46E1A"/>
    <w:rsid w:val="00A47424"/>
    <w:rsid w:val="00A5074F"/>
    <w:rsid w:val="00A50EC0"/>
    <w:rsid w:val="00A52CDF"/>
    <w:rsid w:val="00A52CEE"/>
    <w:rsid w:val="00A54290"/>
    <w:rsid w:val="00A55E25"/>
    <w:rsid w:val="00A56A69"/>
    <w:rsid w:val="00A60968"/>
    <w:rsid w:val="00A60E90"/>
    <w:rsid w:val="00A61409"/>
    <w:rsid w:val="00A61457"/>
    <w:rsid w:val="00A62B87"/>
    <w:rsid w:val="00A64CA9"/>
    <w:rsid w:val="00A650D9"/>
    <w:rsid w:val="00A6527F"/>
    <w:rsid w:val="00A6546B"/>
    <w:rsid w:val="00A65BC6"/>
    <w:rsid w:val="00A6634F"/>
    <w:rsid w:val="00A66452"/>
    <w:rsid w:val="00A66E63"/>
    <w:rsid w:val="00A67E07"/>
    <w:rsid w:val="00A70AD1"/>
    <w:rsid w:val="00A70DB0"/>
    <w:rsid w:val="00A715F8"/>
    <w:rsid w:val="00A7195D"/>
    <w:rsid w:val="00A71D23"/>
    <w:rsid w:val="00A726A1"/>
    <w:rsid w:val="00A738A9"/>
    <w:rsid w:val="00A7578D"/>
    <w:rsid w:val="00A76ED8"/>
    <w:rsid w:val="00A7706F"/>
    <w:rsid w:val="00A77596"/>
    <w:rsid w:val="00A809AD"/>
    <w:rsid w:val="00A818A9"/>
    <w:rsid w:val="00A81BB2"/>
    <w:rsid w:val="00A82845"/>
    <w:rsid w:val="00A8336A"/>
    <w:rsid w:val="00A83AA7"/>
    <w:rsid w:val="00A83D1A"/>
    <w:rsid w:val="00A86947"/>
    <w:rsid w:val="00A86BCD"/>
    <w:rsid w:val="00A87545"/>
    <w:rsid w:val="00A875E6"/>
    <w:rsid w:val="00A87FA7"/>
    <w:rsid w:val="00A90078"/>
    <w:rsid w:val="00A906A3"/>
    <w:rsid w:val="00A90FE1"/>
    <w:rsid w:val="00A9167F"/>
    <w:rsid w:val="00A91A4A"/>
    <w:rsid w:val="00A91CB8"/>
    <w:rsid w:val="00A92CF2"/>
    <w:rsid w:val="00A93C68"/>
    <w:rsid w:val="00A947D5"/>
    <w:rsid w:val="00AA02FE"/>
    <w:rsid w:val="00AA07B3"/>
    <w:rsid w:val="00AA0FC3"/>
    <w:rsid w:val="00AA165F"/>
    <w:rsid w:val="00AA1CDC"/>
    <w:rsid w:val="00AA24F9"/>
    <w:rsid w:val="00AA2DE1"/>
    <w:rsid w:val="00AA3CFB"/>
    <w:rsid w:val="00AA3D97"/>
    <w:rsid w:val="00AA41EF"/>
    <w:rsid w:val="00AA45D2"/>
    <w:rsid w:val="00AA5226"/>
    <w:rsid w:val="00AA582D"/>
    <w:rsid w:val="00AA6D24"/>
    <w:rsid w:val="00AA71EB"/>
    <w:rsid w:val="00AA764D"/>
    <w:rsid w:val="00AA76DF"/>
    <w:rsid w:val="00AB0A6C"/>
    <w:rsid w:val="00AB12AF"/>
    <w:rsid w:val="00AB1E7E"/>
    <w:rsid w:val="00AB34F6"/>
    <w:rsid w:val="00AB3C73"/>
    <w:rsid w:val="00AB4629"/>
    <w:rsid w:val="00AB53AC"/>
    <w:rsid w:val="00AB6407"/>
    <w:rsid w:val="00AC074B"/>
    <w:rsid w:val="00AC087C"/>
    <w:rsid w:val="00AC2A8B"/>
    <w:rsid w:val="00AC2EE7"/>
    <w:rsid w:val="00AC4102"/>
    <w:rsid w:val="00AC598A"/>
    <w:rsid w:val="00AC59D0"/>
    <w:rsid w:val="00AC6F8C"/>
    <w:rsid w:val="00AC7267"/>
    <w:rsid w:val="00AC72C3"/>
    <w:rsid w:val="00AC7430"/>
    <w:rsid w:val="00AD098C"/>
    <w:rsid w:val="00AD131A"/>
    <w:rsid w:val="00AD2B4E"/>
    <w:rsid w:val="00AD376B"/>
    <w:rsid w:val="00AD3B93"/>
    <w:rsid w:val="00AD4676"/>
    <w:rsid w:val="00AD5848"/>
    <w:rsid w:val="00AD5B9B"/>
    <w:rsid w:val="00AD69E1"/>
    <w:rsid w:val="00AE282D"/>
    <w:rsid w:val="00AE3D9D"/>
    <w:rsid w:val="00AE4900"/>
    <w:rsid w:val="00AE58E7"/>
    <w:rsid w:val="00AE59B1"/>
    <w:rsid w:val="00AE5F93"/>
    <w:rsid w:val="00AE72F3"/>
    <w:rsid w:val="00AE780E"/>
    <w:rsid w:val="00AF06DA"/>
    <w:rsid w:val="00AF1AB1"/>
    <w:rsid w:val="00AF1E20"/>
    <w:rsid w:val="00AF41E4"/>
    <w:rsid w:val="00AF7813"/>
    <w:rsid w:val="00AF78E2"/>
    <w:rsid w:val="00B003FB"/>
    <w:rsid w:val="00B010C2"/>
    <w:rsid w:val="00B0138E"/>
    <w:rsid w:val="00B0187D"/>
    <w:rsid w:val="00B0284F"/>
    <w:rsid w:val="00B02EEA"/>
    <w:rsid w:val="00B03055"/>
    <w:rsid w:val="00B03980"/>
    <w:rsid w:val="00B04CBD"/>
    <w:rsid w:val="00B05695"/>
    <w:rsid w:val="00B05765"/>
    <w:rsid w:val="00B05A30"/>
    <w:rsid w:val="00B05C96"/>
    <w:rsid w:val="00B05E37"/>
    <w:rsid w:val="00B0607A"/>
    <w:rsid w:val="00B06FD1"/>
    <w:rsid w:val="00B112F5"/>
    <w:rsid w:val="00B1154C"/>
    <w:rsid w:val="00B13434"/>
    <w:rsid w:val="00B14428"/>
    <w:rsid w:val="00B14AE4"/>
    <w:rsid w:val="00B14E83"/>
    <w:rsid w:val="00B1512B"/>
    <w:rsid w:val="00B153DE"/>
    <w:rsid w:val="00B156C5"/>
    <w:rsid w:val="00B16310"/>
    <w:rsid w:val="00B171F2"/>
    <w:rsid w:val="00B1793B"/>
    <w:rsid w:val="00B201BD"/>
    <w:rsid w:val="00B207C7"/>
    <w:rsid w:val="00B21251"/>
    <w:rsid w:val="00B21954"/>
    <w:rsid w:val="00B2250E"/>
    <w:rsid w:val="00B2387E"/>
    <w:rsid w:val="00B240DF"/>
    <w:rsid w:val="00B24967"/>
    <w:rsid w:val="00B249D5"/>
    <w:rsid w:val="00B24B45"/>
    <w:rsid w:val="00B24F05"/>
    <w:rsid w:val="00B24FB6"/>
    <w:rsid w:val="00B25201"/>
    <w:rsid w:val="00B255E4"/>
    <w:rsid w:val="00B268EC"/>
    <w:rsid w:val="00B26B2E"/>
    <w:rsid w:val="00B2708F"/>
    <w:rsid w:val="00B27D8D"/>
    <w:rsid w:val="00B27DED"/>
    <w:rsid w:val="00B308CA"/>
    <w:rsid w:val="00B30B9F"/>
    <w:rsid w:val="00B31E48"/>
    <w:rsid w:val="00B33900"/>
    <w:rsid w:val="00B33B6D"/>
    <w:rsid w:val="00B340F7"/>
    <w:rsid w:val="00B3445A"/>
    <w:rsid w:val="00B36184"/>
    <w:rsid w:val="00B3692E"/>
    <w:rsid w:val="00B36D0B"/>
    <w:rsid w:val="00B37160"/>
    <w:rsid w:val="00B3743D"/>
    <w:rsid w:val="00B40281"/>
    <w:rsid w:val="00B40309"/>
    <w:rsid w:val="00B41286"/>
    <w:rsid w:val="00B4163A"/>
    <w:rsid w:val="00B433EF"/>
    <w:rsid w:val="00B437D4"/>
    <w:rsid w:val="00B455A9"/>
    <w:rsid w:val="00B46860"/>
    <w:rsid w:val="00B46F43"/>
    <w:rsid w:val="00B4716A"/>
    <w:rsid w:val="00B47245"/>
    <w:rsid w:val="00B4757D"/>
    <w:rsid w:val="00B5042A"/>
    <w:rsid w:val="00B52558"/>
    <w:rsid w:val="00B5293D"/>
    <w:rsid w:val="00B52B63"/>
    <w:rsid w:val="00B52E3A"/>
    <w:rsid w:val="00B53DAA"/>
    <w:rsid w:val="00B55AFD"/>
    <w:rsid w:val="00B56EE1"/>
    <w:rsid w:val="00B5734E"/>
    <w:rsid w:val="00B57923"/>
    <w:rsid w:val="00B601EC"/>
    <w:rsid w:val="00B60D1D"/>
    <w:rsid w:val="00B611AA"/>
    <w:rsid w:val="00B614EF"/>
    <w:rsid w:val="00B6151C"/>
    <w:rsid w:val="00B6199A"/>
    <w:rsid w:val="00B63808"/>
    <w:rsid w:val="00B6547C"/>
    <w:rsid w:val="00B66824"/>
    <w:rsid w:val="00B6707D"/>
    <w:rsid w:val="00B67D1D"/>
    <w:rsid w:val="00B67D2C"/>
    <w:rsid w:val="00B70680"/>
    <w:rsid w:val="00B70F27"/>
    <w:rsid w:val="00B712EB"/>
    <w:rsid w:val="00B717D3"/>
    <w:rsid w:val="00B72193"/>
    <w:rsid w:val="00B72C90"/>
    <w:rsid w:val="00B73A9F"/>
    <w:rsid w:val="00B744D3"/>
    <w:rsid w:val="00B7492B"/>
    <w:rsid w:val="00B75075"/>
    <w:rsid w:val="00B75096"/>
    <w:rsid w:val="00B7511E"/>
    <w:rsid w:val="00B755EB"/>
    <w:rsid w:val="00B75E49"/>
    <w:rsid w:val="00B76B6D"/>
    <w:rsid w:val="00B76B87"/>
    <w:rsid w:val="00B77FBE"/>
    <w:rsid w:val="00B80546"/>
    <w:rsid w:val="00B80E52"/>
    <w:rsid w:val="00B81121"/>
    <w:rsid w:val="00B81EEC"/>
    <w:rsid w:val="00B8332F"/>
    <w:rsid w:val="00B83AB8"/>
    <w:rsid w:val="00B83C9B"/>
    <w:rsid w:val="00B84662"/>
    <w:rsid w:val="00B847E5"/>
    <w:rsid w:val="00B857D0"/>
    <w:rsid w:val="00B85A67"/>
    <w:rsid w:val="00B85D8F"/>
    <w:rsid w:val="00B864FD"/>
    <w:rsid w:val="00B86857"/>
    <w:rsid w:val="00B875C7"/>
    <w:rsid w:val="00B87C9E"/>
    <w:rsid w:val="00B87F64"/>
    <w:rsid w:val="00B903D2"/>
    <w:rsid w:val="00B908E2"/>
    <w:rsid w:val="00B912A9"/>
    <w:rsid w:val="00B916F3"/>
    <w:rsid w:val="00B929B3"/>
    <w:rsid w:val="00B929D5"/>
    <w:rsid w:val="00B92A12"/>
    <w:rsid w:val="00B92B30"/>
    <w:rsid w:val="00B92B72"/>
    <w:rsid w:val="00B92BD1"/>
    <w:rsid w:val="00B92CC1"/>
    <w:rsid w:val="00B92D00"/>
    <w:rsid w:val="00B92D65"/>
    <w:rsid w:val="00B930DA"/>
    <w:rsid w:val="00B93245"/>
    <w:rsid w:val="00B9345D"/>
    <w:rsid w:val="00B937E8"/>
    <w:rsid w:val="00B93907"/>
    <w:rsid w:val="00B93A61"/>
    <w:rsid w:val="00B93DC0"/>
    <w:rsid w:val="00B9404B"/>
    <w:rsid w:val="00B957C2"/>
    <w:rsid w:val="00B9725F"/>
    <w:rsid w:val="00B975FC"/>
    <w:rsid w:val="00B97BA8"/>
    <w:rsid w:val="00B97DDF"/>
    <w:rsid w:val="00BA1891"/>
    <w:rsid w:val="00BA1938"/>
    <w:rsid w:val="00BA2819"/>
    <w:rsid w:val="00BA2B94"/>
    <w:rsid w:val="00BA40DF"/>
    <w:rsid w:val="00BA5970"/>
    <w:rsid w:val="00BA682E"/>
    <w:rsid w:val="00BA6F3C"/>
    <w:rsid w:val="00BA7A28"/>
    <w:rsid w:val="00BA7D20"/>
    <w:rsid w:val="00BB03B5"/>
    <w:rsid w:val="00BB0894"/>
    <w:rsid w:val="00BB0E27"/>
    <w:rsid w:val="00BB2380"/>
    <w:rsid w:val="00BB37C7"/>
    <w:rsid w:val="00BB38B0"/>
    <w:rsid w:val="00BB39B4"/>
    <w:rsid w:val="00BB432A"/>
    <w:rsid w:val="00BB483F"/>
    <w:rsid w:val="00BB510F"/>
    <w:rsid w:val="00BB7F55"/>
    <w:rsid w:val="00BB7F66"/>
    <w:rsid w:val="00BC013D"/>
    <w:rsid w:val="00BC0B81"/>
    <w:rsid w:val="00BC0C71"/>
    <w:rsid w:val="00BC1255"/>
    <w:rsid w:val="00BC1B4B"/>
    <w:rsid w:val="00BC1DDB"/>
    <w:rsid w:val="00BC2A06"/>
    <w:rsid w:val="00BC3F3B"/>
    <w:rsid w:val="00BC48E0"/>
    <w:rsid w:val="00BC50F6"/>
    <w:rsid w:val="00BC5B8C"/>
    <w:rsid w:val="00BC5EAA"/>
    <w:rsid w:val="00BC61AC"/>
    <w:rsid w:val="00BC652A"/>
    <w:rsid w:val="00BC6C5E"/>
    <w:rsid w:val="00BC6D6B"/>
    <w:rsid w:val="00BC6FB0"/>
    <w:rsid w:val="00BC72EE"/>
    <w:rsid w:val="00BC7446"/>
    <w:rsid w:val="00BC76D9"/>
    <w:rsid w:val="00BC77F6"/>
    <w:rsid w:val="00BC7E84"/>
    <w:rsid w:val="00BD02E0"/>
    <w:rsid w:val="00BD1145"/>
    <w:rsid w:val="00BD1556"/>
    <w:rsid w:val="00BD1C56"/>
    <w:rsid w:val="00BD28AF"/>
    <w:rsid w:val="00BD3045"/>
    <w:rsid w:val="00BD3A12"/>
    <w:rsid w:val="00BD5019"/>
    <w:rsid w:val="00BD5879"/>
    <w:rsid w:val="00BD5B35"/>
    <w:rsid w:val="00BD5C71"/>
    <w:rsid w:val="00BD642B"/>
    <w:rsid w:val="00BD65D9"/>
    <w:rsid w:val="00BD7501"/>
    <w:rsid w:val="00BE1036"/>
    <w:rsid w:val="00BE142C"/>
    <w:rsid w:val="00BE20DC"/>
    <w:rsid w:val="00BE2E62"/>
    <w:rsid w:val="00BE371E"/>
    <w:rsid w:val="00BE3BBC"/>
    <w:rsid w:val="00BE53CA"/>
    <w:rsid w:val="00BF0575"/>
    <w:rsid w:val="00BF2098"/>
    <w:rsid w:val="00BF3B84"/>
    <w:rsid w:val="00BF4484"/>
    <w:rsid w:val="00BF4FB3"/>
    <w:rsid w:val="00BF5B20"/>
    <w:rsid w:val="00BF64AB"/>
    <w:rsid w:val="00BF64B1"/>
    <w:rsid w:val="00BF6D44"/>
    <w:rsid w:val="00BF75D8"/>
    <w:rsid w:val="00BF7ED4"/>
    <w:rsid w:val="00C0011B"/>
    <w:rsid w:val="00C00302"/>
    <w:rsid w:val="00C01219"/>
    <w:rsid w:val="00C01DD0"/>
    <w:rsid w:val="00C0203F"/>
    <w:rsid w:val="00C02078"/>
    <w:rsid w:val="00C02AA2"/>
    <w:rsid w:val="00C0342B"/>
    <w:rsid w:val="00C0424E"/>
    <w:rsid w:val="00C04868"/>
    <w:rsid w:val="00C0555C"/>
    <w:rsid w:val="00C063EE"/>
    <w:rsid w:val="00C06502"/>
    <w:rsid w:val="00C06EE2"/>
    <w:rsid w:val="00C06F31"/>
    <w:rsid w:val="00C0704A"/>
    <w:rsid w:val="00C077A7"/>
    <w:rsid w:val="00C1008F"/>
    <w:rsid w:val="00C10B5C"/>
    <w:rsid w:val="00C111C8"/>
    <w:rsid w:val="00C11773"/>
    <w:rsid w:val="00C118C2"/>
    <w:rsid w:val="00C1198B"/>
    <w:rsid w:val="00C11FE7"/>
    <w:rsid w:val="00C1216D"/>
    <w:rsid w:val="00C1277E"/>
    <w:rsid w:val="00C133B0"/>
    <w:rsid w:val="00C13EFA"/>
    <w:rsid w:val="00C14DE5"/>
    <w:rsid w:val="00C15FAA"/>
    <w:rsid w:val="00C16725"/>
    <w:rsid w:val="00C167FB"/>
    <w:rsid w:val="00C168C5"/>
    <w:rsid w:val="00C1696C"/>
    <w:rsid w:val="00C16DCC"/>
    <w:rsid w:val="00C219D1"/>
    <w:rsid w:val="00C2229F"/>
    <w:rsid w:val="00C22435"/>
    <w:rsid w:val="00C22B6E"/>
    <w:rsid w:val="00C230CF"/>
    <w:rsid w:val="00C23166"/>
    <w:rsid w:val="00C23CC0"/>
    <w:rsid w:val="00C23DA6"/>
    <w:rsid w:val="00C24241"/>
    <w:rsid w:val="00C25A93"/>
    <w:rsid w:val="00C26E92"/>
    <w:rsid w:val="00C2710B"/>
    <w:rsid w:val="00C27663"/>
    <w:rsid w:val="00C30351"/>
    <w:rsid w:val="00C306FF"/>
    <w:rsid w:val="00C30DA2"/>
    <w:rsid w:val="00C32DC3"/>
    <w:rsid w:val="00C32F99"/>
    <w:rsid w:val="00C33C5F"/>
    <w:rsid w:val="00C3449C"/>
    <w:rsid w:val="00C344AF"/>
    <w:rsid w:val="00C3491F"/>
    <w:rsid w:val="00C34ADA"/>
    <w:rsid w:val="00C3534E"/>
    <w:rsid w:val="00C3559A"/>
    <w:rsid w:val="00C357C7"/>
    <w:rsid w:val="00C359F4"/>
    <w:rsid w:val="00C35D05"/>
    <w:rsid w:val="00C36EA6"/>
    <w:rsid w:val="00C374A2"/>
    <w:rsid w:val="00C375EE"/>
    <w:rsid w:val="00C3790B"/>
    <w:rsid w:val="00C41567"/>
    <w:rsid w:val="00C41E8A"/>
    <w:rsid w:val="00C42EE9"/>
    <w:rsid w:val="00C43780"/>
    <w:rsid w:val="00C44EE5"/>
    <w:rsid w:val="00C4667F"/>
    <w:rsid w:val="00C4743F"/>
    <w:rsid w:val="00C4751D"/>
    <w:rsid w:val="00C47C23"/>
    <w:rsid w:val="00C50278"/>
    <w:rsid w:val="00C5068C"/>
    <w:rsid w:val="00C5096B"/>
    <w:rsid w:val="00C5110B"/>
    <w:rsid w:val="00C5186F"/>
    <w:rsid w:val="00C5288A"/>
    <w:rsid w:val="00C5424A"/>
    <w:rsid w:val="00C550EE"/>
    <w:rsid w:val="00C56DBC"/>
    <w:rsid w:val="00C57AA4"/>
    <w:rsid w:val="00C609AC"/>
    <w:rsid w:val="00C60A1D"/>
    <w:rsid w:val="00C616E7"/>
    <w:rsid w:val="00C61966"/>
    <w:rsid w:val="00C62034"/>
    <w:rsid w:val="00C636F9"/>
    <w:rsid w:val="00C64070"/>
    <w:rsid w:val="00C6438A"/>
    <w:rsid w:val="00C64BDF"/>
    <w:rsid w:val="00C653C3"/>
    <w:rsid w:val="00C657E5"/>
    <w:rsid w:val="00C669AE"/>
    <w:rsid w:val="00C669E5"/>
    <w:rsid w:val="00C701F8"/>
    <w:rsid w:val="00C711D7"/>
    <w:rsid w:val="00C7155E"/>
    <w:rsid w:val="00C722DE"/>
    <w:rsid w:val="00C72897"/>
    <w:rsid w:val="00C72C21"/>
    <w:rsid w:val="00C75E9F"/>
    <w:rsid w:val="00C76A13"/>
    <w:rsid w:val="00C76BCD"/>
    <w:rsid w:val="00C76C8A"/>
    <w:rsid w:val="00C773D4"/>
    <w:rsid w:val="00C80C21"/>
    <w:rsid w:val="00C824E7"/>
    <w:rsid w:val="00C8451D"/>
    <w:rsid w:val="00C8586F"/>
    <w:rsid w:val="00C86209"/>
    <w:rsid w:val="00C87D16"/>
    <w:rsid w:val="00C87EA3"/>
    <w:rsid w:val="00C902FA"/>
    <w:rsid w:val="00C906A7"/>
    <w:rsid w:val="00C90946"/>
    <w:rsid w:val="00C914E3"/>
    <w:rsid w:val="00C92C48"/>
    <w:rsid w:val="00C932D1"/>
    <w:rsid w:val="00C94102"/>
    <w:rsid w:val="00C95107"/>
    <w:rsid w:val="00C959F0"/>
    <w:rsid w:val="00C96A33"/>
    <w:rsid w:val="00C96ADD"/>
    <w:rsid w:val="00C97CB5"/>
    <w:rsid w:val="00CA01E9"/>
    <w:rsid w:val="00CA1DC1"/>
    <w:rsid w:val="00CA1ECB"/>
    <w:rsid w:val="00CA2597"/>
    <w:rsid w:val="00CA27EA"/>
    <w:rsid w:val="00CA2AED"/>
    <w:rsid w:val="00CA2D2F"/>
    <w:rsid w:val="00CA303A"/>
    <w:rsid w:val="00CA41DB"/>
    <w:rsid w:val="00CA428F"/>
    <w:rsid w:val="00CA47DF"/>
    <w:rsid w:val="00CA5A51"/>
    <w:rsid w:val="00CA5EE9"/>
    <w:rsid w:val="00CA60BE"/>
    <w:rsid w:val="00CA64ED"/>
    <w:rsid w:val="00CA6538"/>
    <w:rsid w:val="00CA7499"/>
    <w:rsid w:val="00CB076D"/>
    <w:rsid w:val="00CB18D8"/>
    <w:rsid w:val="00CB1B6C"/>
    <w:rsid w:val="00CB202A"/>
    <w:rsid w:val="00CB2691"/>
    <w:rsid w:val="00CB3A81"/>
    <w:rsid w:val="00CB3CD8"/>
    <w:rsid w:val="00CB40B9"/>
    <w:rsid w:val="00CB4A52"/>
    <w:rsid w:val="00CB52A9"/>
    <w:rsid w:val="00CB5D31"/>
    <w:rsid w:val="00CB6F58"/>
    <w:rsid w:val="00CB71A9"/>
    <w:rsid w:val="00CB7FA5"/>
    <w:rsid w:val="00CC07B1"/>
    <w:rsid w:val="00CC0CF9"/>
    <w:rsid w:val="00CC0D41"/>
    <w:rsid w:val="00CC10F5"/>
    <w:rsid w:val="00CC13BF"/>
    <w:rsid w:val="00CC2152"/>
    <w:rsid w:val="00CC373F"/>
    <w:rsid w:val="00CC4628"/>
    <w:rsid w:val="00CC4A3B"/>
    <w:rsid w:val="00CC5A8B"/>
    <w:rsid w:val="00CC627C"/>
    <w:rsid w:val="00CC7281"/>
    <w:rsid w:val="00CC7DFF"/>
    <w:rsid w:val="00CD03B7"/>
    <w:rsid w:val="00CD0B92"/>
    <w:rsid w:val="00CD0D6A"/>
    <w:rsid w:val="00CD0E1A"/>
    <w:rsid w:val="00CD0ED5"/>
    <w:rsid w:val="00CD1DBB"/>
    <w:rsid w:val="00CD20CE"/>
    <w:rsid w:val="00CD23C0"/>
    <w:rsid w:val="00CD25B1"/>
    <w:rsid w:val="00CD2FC8"/>
    <w:rsid w:val="00CD307F"/>
    <w:rsid w:val="00CD3DD4"/>
    <w:rsid w:val="00CD47FA"/>
    <w:rsid w:val="00CD4857"/>
    <w:rsid w:val="00CD7423"/>
    <w:rsid w:val="00CD7EE1"/>
    <w:rsid w:val="00CE0201"/>
    <w:rsid w:val="00CE0531"/>
    <w:rsid w:val="00CE088A"/>
    <w:rsid w:val="00CE1825"/>
    <w:rsid w:val="00CE186B"/>
    <w:rsid w:val="00CE2D22"/>
    <w:rsid w:val="00CE3ABE"/>
    <w:rsid w:val="00CE3B81"/>
    <w:rsid w:val="00CE3EC6"/>
    <w:rsid w:val="00CE42DA"/>
    <w:rsid w:val="00CE468C"/>
    <w:rsid w:val="00CE4936"/>
    <w:rsid w:val="00CE51A7"/>
    <w:rsid w:val="00CE59AB"/>
    <w:rsid w:val="00CE5B77"/>
    <w:rsid w:val="00CE5FEC"/>
    <w:rsid w:val="00CE64EB"/>
    <w:rsid w:val="00CE7225"/>
    <w:rsid w:val="00CE73D0"/>
    <w:rsid w:val="00CF0133"/>
    <w:rsid w:val="00CF0274"/>
    <w:rsid w:val="00CF0A88"/>
    <w:rsid w:val="00CF0BB3"/>
    <w:rsid w:val="00CF1900"/>
    <w:rsid w:val="00CF39C1"/>
    <w:rsid w:val="00CF3B71"/>
    <w:rsid w:val="00CF4634"/>
    <w:rsid w:val="00CF4A18"/>
    <w:rsid w:val="00CF54AC"/>
    <w:rsid w:val="00CF55A4"/>
    <w:rsid w:val="00CF56D3"/>
    <w:rsid w:val="00CF5CD4"/>
    <w:rsid w:val="00CF6984"/>
    <w:rsid w:val="00CF6990"/>
    <w:rsid w:val="00CF6B95"/>
    <w:rsid w:val="00D00051"/>
    <w:rsid w:val="00D00206"/>
    <w:rsid w:val="00D007F5"/>
    <w:rsid w:val="00D00B30"/>
    <w:rsid w:val="00D01635"/>
    <w:rsid w:val="00D017C0"/>
    <w:rsid w:val="00D023FE"/>
    <w:rsid w:val="00D0242E"/>
    <w:rsid w:val="00D02C62"/>
    <w:rsid w:val="00D039B1"/>
    <w:rsid w:val="00D03C9E"/>
    <w:rsid w:val="00D059EB"/>
    <w:rsid w:val="00D068A7"/>
    <w:rsid w:val="00D07579"/>
    <w:rsid w:val="00D079F4"/>
    <w:rsid w:val="00D07B83"/>
    <w:rsid w:val="00D07C74"/>
    <w:rsid w:val="00D07DA8"/>
    <w:rsid w:val="00D10CF7"/>
    <w:rsid w:val="00D1172D"/>
    <w:rsid w:val="00D11DC5"/>
    <w:rsid w:val="00D12611"/>
    <w:rsid w:val="00D129CE"/>
    <w:rsid w:val="00D12AC1"/>
    <w:rsid w:val="00D13243"/>
    <w:rsid w:val="00D145DC"/>
    <w:rsid w:val="00D14666"/>
    <w:rsid w:val="00D14C1F"/>
    <w:rsid w:val="00D165F2"/>
    <w:rsid w:val="00D169FC"/>
    <w:rsid w:val="00D16DCD"/>
    <w:rsid w:val="00D16EC7"/>
    <w:rsid w:val="00D176F3"/>
    <w:rsid w:val="00D177CA"/>
    <w:rsid w:val="00D20152"/>
    <w:rsid w:val="00D20B93"/>
    <w:rsid w:val="00D20D65"/>
    <w:rsid w:val="00D228F9"/>
    <w:rsid w:val="00D22B4C"/>
    <w:rsid w:val="00D231F6"/>
    <w:rsid w:val="00D23ADA"/>
    <w:rsid w:val="00D23B47"/>
    <w:rsid w:val="00D23F58"/>
    <w:rsid w:val="00D240D5"/>
    <w:rsid w:val="00D269D6"/>
    <w:rsid w:val="00D27053"/>
    <w:rsid w:val="00D2728F"/>
    <w:rsid w:val="00D27E15"/>
    <w:rsid w:val="00D31B40"/>
    <w:rsid w:val="00D32256"/>
    <w:rsid w:val="00D323DF"/>
    <w:rsid w:val="00D326BB"/>
    <w:rsid w:val="00D32AAF"/>
    <w:rsid w:val="00D33053"/>
    <w:rsid w:val="00D336AA"/>
    <w:rsid w:val="00D33C3D"/>
    <w:rsid w:val="00D33CEE"/>
    <w:rsid w:val="00D34825"/>
    <w:rsid w:val="00D35810"/>
    <w:rsid w:val="00D35E38"/>
    <w:rsid w:val="00D3650B"/>
    <w:rsid w:val="00D372B3"/>
    <w:rsid w:val="00D4037B"/>
    <w:rsid w:val="00D40407"/>
    <w:rsid w:val="00D40647"/>
    <w:rsid w:val="00D40B34"/>
    <w:rsid w:val="00D40C6F"/>
    <w:rsid w:val="00D40CC6"/>
    <w:rsid w:val="00D41BEA"/>
    <w:rsid w:val="00D42D7A"/>
    <w:rsid w:val="00D4442E"/>
    <w:rsid w:val="00D447D3"/>
    <w:rsid w:val="00D44DFC"/>
    <w:rsid w:val="00D4561F"/>
    <w:rsid w:val="00D45E06"/>
    <w:rsid w:val="00D46476"/>
    <w:rsid w:val="00D468B1"/>
    <w:rsid w:val="00D47881"/>
    <w:rsid w:val="00D5173C"/>
    <w:rsid w:val="00D51C47"/>
    <w:rsid w:val="00D530F6"/>
    <w:rsid w:val="00D53BBE"/>
    <w:rsid w:val="00D559C5"/>
    <w:rsid w:val="00D56620"/>
    <w:rsid w:val="00D60D77"/>
    <w:rsid w:val="00D612F2"/>
    <w:rsid w:val="00D62631"/>
    <w:rsid w:val="00D63602"/>
    <w:rsid w:val="00D63BDD"/>
    <w:rsid w:val="00D64398"/>
    <w:rsid w:val="00D656B9"/>
    <w:rsid w:val="00D65A19"/>
    <w:rsid w:val="00D66589"/>
    <w:rsid w:val="00D67265"/>
    <w:rsid w:val="00D7035D"/>
    <w:rsid w:val="00D720FA"/>
    <w:rsid w:val="00D72623"/>
    <w:rsid w:val="00D742F9"/>
    <w:rsid w:val="00D751DF"/>
    <w:rsid w:val="00D760F3"/>
    <w:rsid w:val="00D77380"/>
    <w:rsid w:val="00D80585"/>
    <w:rsid w:val="00D80887"/>
    <w:rsid w:val="00D82ECD"/>
    <w:rsid w:val="00D832F3"/>
    <w:rsid w:val="00D83663"/>
    <w:rsid w:val="00D83777"/>
    <w:rsid w:val="00D84C2B"/>
    <w:rsid w:val="00D8731A"/>
    <w:rsid w:val="00D87DA6"/>
    <w:rsid w:val="00D90070"/>
    <w:rsid w:val="00D90EBF"/>
    <w:rsid w:val="00D92032"/>
    <w:rsid w:val="00D93082"/>
    <w:rsid w:val="00D93992"/>
    <w:rsid w:val="00D939AB"/>
    <w:rsid w:val="00D93ED3"/>
    <w:rsid w:val="00D94D0C"/>
    <w:rsid w:val="00D95CDF"/>
    <w:rsid w:val="00D96B91"/>
    <w:rsid w:val="00D96FC2"/>
    <w:rsid w:val="00DA1439"/>
    <w:rsid w:val="00DA3028"/>
    <w:rsid w:val="00DA3108"/>
    <w:rsid w:val="00DA36B8"/>
    <w:rsid w:val="00DA3C03"/>
    <w:rsid w:val="00DA4540"/>
    <w:rsid w:val="00DA4AA3"/>
    <w:rsid w:val="00DA4CD6"/>
    <w:rsid w:val="00DA4DB3"/>
    <w:rsid w:val="00DA4E5E"/>
    <w:rsid w:val="00DA58AC"/>
    <w:rsid w:val="00DA6A64"/>
    <w:rsid w:val="00DA751D"/>
    <w:rsid w:val="00DA7797"/>
    <w:rsid w:val="00DB02EB"/>
    <w:rsid w:val="00DB0833"/>
    <w:rsid w:val="00DB241D"/>
    <w:rsid w:val="00DB2A20"/>
    <w:rsid w:val="00DB2B20"/>
    <w:rsid w:val="00DB467F"/>
    <w:rsid w:val="00DB4894"/>
    <w:rsid w:val="00DB5830"/>
    <w:rsid w:val="00DB5AF2"/>
    <w:rsid w:val="00DB5D32"/>
    <w:rsid w:val="00DB676C"/>
    <w:rsid w:val="00DB67A5"/>
    <w:rsid w:val="00DB6AE3"/>
    <w:rsid w:val="00DB7C72"/>
    <w:rsid w:val="00DC0384"/>
    <w:rsid w:val="00DC0470"/>
    <w:rsid w:val="00DC052C"/>
    <w:rsid w:val="00DC17F5"/>
    <w:rsid w:val="00DC18C6"/>
    <w:rsid w:val="00DC2F76"/>
    <w:rsid w:val="00DC2FDA"/>
    <w:rsid w:val="00DC36F0"/>
    <w:rsid w:val="00DC461C"/>
    <w:rsid w:val="00DC5C3D"/>
    <w:rsid w:val="00DC5F25"/>
    <w:rsid w:val="00DC61B3"/>
    <w:rsid w:val="00DD0613"/>
    <w:rsid w:val="00DD067F"/>
    <w:rsid w:val="00DD0EDC"/>
    <w:rsid w:val="00DD1044"/>
    <w:rsid w:val="00DD1703"/>
    <w:rsid w:val="00DD2054"/>
    <w:rsid w:val="00DD218F"/>
    <w:rsid w:val="00DD2A78"/>
    <w:rsid w:val="00DD34F7"/>
    <w:rsid w:val="00DD3DB6"/>
    <w:rsid w:val="00DD59A3"/>
    <w:rsid w:val="00DD6278"/>
    <w:rsid w:val="00DD6428"/>
    <w:rsid w:val="00DD6F25"/>
    <w:rsid w:val="00DD78F3"/>
    <w:rsid w:val="00DD7EC6"/>
    <w:rsid w:val="00DD7F72"/>
    <w:rsid w:val="00DE1F3C"/>
    <w:rsid w:val="00DE2132"/>
    <w:rsid w:val="00DE2672"/>
    <w:rsid w:val="00DE27BD"/>
    <w:rsid w:val="00DE27DF"/>
    <w:rsid w:val="00DE3EE6"/>
    <w:rsid w:val="00DE44A8"/>
    <w:rsid w:val="00DE4520"/>
    <w:rsid w:val="00DE466A"/>
    <w:rsid w:val="00DE5EB1"/>
    <w:rsid w:val="00DE630F"/>
    <w:rsid w:val="00DE6AD9"/>
    <w:rsid w:val="00DE710E"/>
    <w:rsid w:val="00DE71F9"/>
    <w:rsid w:val="00DF00F2"/>
    <w:rsid w:val="00DF2D3F"/>
    <w:rsid w:val="00DF5CB5"/>
    <w:rsid w:val="00DF5CCF"/>
    <w:rsid w:val="00DF5F0D"/>
    <w:rsid w:val="00DF79E8"/>
    <w:rsid w:val="00E00299"/>
    <w:rsid w:val="00E00CD6"/>
    <w:rsid w:val="00E023F1"/>
    <w:rsid w:val="00E0245D"/>
    <w:rsid w:val="00E02BD5"/>
    <w:rsid w:val="00E0328B"/>
    <w:rsid w:val="00E05A34"/>
    <w:rsid w:val="00E073F1"/>
    <w:rsid w:val="00E078A0"/>
    <w:rsid w:val="00E103E9"/>
    <w:rsid w:val="00E10497"/>
    <w:rsid w:val="00E10D74"/>
    <w:rsid w:val="00E11D05"/>
    <w:rsid w:val="00E11ED5"/>
    <w:rsid w:val="00E11F9F"/>
    <w:rsid w:val="00E1263C"/>
    <w:rsid w:val="00E1312C"/>
    <w:rsid w:val="00E131A6"/>
    <w:rsid w:val="00E13247"/>
    <w:rsid w:val="00E1370C"/>
    <w:rsid w:val="00E146F8"/>
    <w:rsid w:val="00E14B92"/>
    <w:rsid w:val="00E14EDA"/>
    <w:rsid w:val="00E16416"/>
    <w:rsid w:val="00E17FAF"/>
    <w:rsid w:val="00E20B83"/>
    <w:rsid w:val="00E20C64"/>
    <w:rsid w:val="00E2125D"/>
    <w:rsid w:val="00E21824"/>
    <w:rsid w:val="00E21BAC"/>
    <w:rsid w:val="00E2259C"/>
    <w:rsid w:val="00E23A60"/>
    <w:rsid w:val="00E23C00"/>
    <w:rsid w:val="00E23F12"/>
    <w:rsid w:val="00E256A9"/>
    <w:rsid w:val="00E256FA"/>
    <w:rsid w:val="00E25725"/>
    <w:rsid w:val="00E25759"/>
    <w:rsid w:val="00E25785"/>
    <w:rsid w:val="00E261EF"/>
    <w:rsid w:val="00E264E6"/>
    <w:rsid w:val="00E275EB"/>
    <w:rsid w:val="00E30450"/>
    <w:rsid w:val="00E30EC9"/>
    <w:rsid w:val="00E31EC0"/>
    <w:rsid w:val="00E324AF"/>
    <w:rsid w:val="00E32C91"/>
    <w:rsid w:val="00E3337F"/>
    <w:rsid w:val="00E34938"/>
    <w:rsid w:val="00E3500A"/>
    <w:rsid w:val="00E3597F"/>
    <w:rsid w:val="00E36526"/>
    <w:rsid w:val="00E36AB9"/>
    <w:rsid w:val="00E36AFA"/>
    <w:rsid w:val="00E37592"/>
    <w:rsid w:val="00E377B9"/>
    <w:rsid w:val="00E40714"/>
    <w:rsid w:val="00E4087F"/>
    <w:rsid w:val="00E410CE"/>
    <w:rsid w:val="00E41142"/>
    <w:rsid w:val="00E41831"/>
    <w:rsid w:val="00E433C5"/>
    <w:rsid w:val="00E43A6E"/>
    <w:rsid w:val="00E448AB"/>
    <w:rsid w:val="00E448E0"/>
    <w:rsid w:val="00E44E4B"/>
    <w:rsid w:val="00E45C74"/>
    <w:rsid w:val="00E46DC9"/>
    <w:rsid w:val="00E4762F"/>
    <w:rsid w:val="00E47F4A"/>
    <w:rsid w:val="00E501D6"/>
    <w:rsid w:val="00E50306"/>
    <w:rsid w:val="00E5128A"/>
    <w:rsid w:val="00E51537"/>
    <w:rsid w:val="00E51679"/>
    <w:rsid w:val="00E51B37"/>
    <w:rsid w:val="00E51E37"/>
    <w:rsid w:val="00E529E4"/>
    <w:rsid w:val="00E5321A"/>
    <w:rsid w:val="00E53B25"/>
    <w:rsid w:val="00E5413F"/>
    <w:rsid w:val="00E5599F"/>
    <w:rsid w:val="00E55D1A"/>
    <w:rsid w:val="00E561B8"/>
    <w:rsid w:val="00E5633C"/>
    <w:rsid w:val="00E60B76"/>
    <w:rsid w:val="00E61BA8"/>
    <w:rsid w:val="00E6232A"/>
    <w:rsid w:val="00E62374"/>
    <w:rsid w:val="00E6276D"/>
    <w:rsid w:val="00E62C41"/>
    <w:rsid w:val="00E62D42"/>
    <w:rsid w:val="00E630C7"/>
    <w:rsid w:val="00E63456"/>
    <w:rsid w:val="00E63F3E"/>
    <w:rsid w:val="00E65361"/>
    <w:rsid w:val="00E66415"/>
    <w:rsid w:val="00E67C69"/>
    <w:rsid w:val="00E72C3E"/>
    <w:rsid w:val="00E737ED"/>
    <w:rsid w:val="00E73B16"/>
    <w:rsid w:val="00E76734"/>
    <w:rsid w:val="00E7788C"/>
    <w:rsid w:val="00E825E8"/>
    <w:rsid w:val="00E8272C"/>
    <w:rsid w:val="00E82748"/>
    <w:rsid w:val="00E82AE5"/>
    <w:rsid w:val="00E83645"/>
    <w:rsid w:val="00E8491C"/>
    <w:rsid w:val="00E85C9C"/>
    <w:rsid w:val="00E87F07"/>
    <w:rsid w:val="00E905F7"/>
    <w:rsid w:val="00E91002"/>
    <w:rsid w:val="00E91196"/>
    <w:rsid w:val="00E91741"/>
    <w:rsid w:val="00E9181A"/>
    <w:rsid w:val="00E91CCE"/>
    <w:rsid w:val="00E9227F"/>
    <w:rsid w:val="00E9250E"/>
    <w:rsid w:val="00E927B6"/>
    <w:rsid w:val="00E9412E"/>
    <w:rsid w:val="00E9550A"/>
    <w:rsid w:val="00E95546"/>
    <w:rsid w:val="00E9796C"/>
    <w:rsid w:val="00EA06E4"/>
    <w:rsid w:val="00EA1CEB"/>
    <w:rsid w:val="00EA35D4"/>
    <w:rsid w:val="00EA601F"/>
    <w:rsid w:val="00EA611B"/>
    <w:rsid w:val="00EA6255"/>
    <w:rsid w:val="00EB010B"/>
    <w:rsid w:val="00EB036B"/>
    <w:rsid w:val="00EB1F07"/>
    <w:rsid w:val="00EB33A9"/>
    <w:rsid w:val="00EB3B69"/>
    <w:rsid w:val="00EB3E16"/>
    <w:rsid w:val="00EB4DEA"/>
    <w:rsid w:val="00EB4DEB"/>
    <w:rsid w:val="00EB5163"/>
    <w:rsid w:val="00EB549C"/>
    <w:rsid w:val="00EB5649"/>
    <w:rsid w:val="00EB5A59"/>
    <w:rsid w:val="00EB5E73"/>
    <w:rsid w:val="00EB5FCD"/>
    <w:rsid w:val="00EB69EC"/>
    <w:rsid w:val="00EC006F"/>
    <w:rsid w:val="00EC0DF6"/>
    <w:rsid w:val="00EC1B0C"/>
    <w:rsid w:val="00EC1E83"/>
    <w:rsid w:val="00EC2729"/>
    <w:rsid w:val="00EC2CCD"/>
    <w:rsid w:val="00EC33D1"/>
    <w:rsid w:val="00EC4033"/>
    <w:rsid w:val="00EC4E94"/>
    <w:rsid w:val="00EC577F"/>
    <w:rsid w:val="00EC5E8D"/>
    <w:rsid w:val="00EC63F0"/>
    <w:rsid w:val="00EC720D"/>
    <w:rsid w:val="00EC7662"/>
    <w:rsid w:val="00ED09C3"/>
    <w:rsid w:val="00ED0E00"/>
    <w:rsid w:val="00ED16C9"/>
    <w:rsid w:val="00ED1A36"/>
    <w:rsid w:val="00ED2627"/>
    <w:rsid w:val="00ED3897"/>
    <w:rsid w:val="00ED6CA8"/>
    <w:rsid w:val="00EE0BCD"/>
    <w:rsid w:val="00EE0E5D"/>
    <w:rsid w:val="00EE0F50"/>
    <w:rsid w:val="00EE22F4"/>
    <w:rsid w:val="00EE3053"/>
    <w:rsid w:val="00EE34CB"/>
    <w:rsid w:val="00EE45EF"/>
    <w:rsid w:val="00EE5424"/>
    <w:rsid w:val="00EE56F4"/>
    <w:rsid w:val="00EE625A"/>
    <w:rsid w:val="00EE736B"/>
    <w:rsid w:val="00EF01A8"/>
    <w:rsid w:val="00EF06D7"/>
    <w:rsid w:val="00EF144B"/>
    <w:rsid w:val="00EF47C3"/>
    <w:rsid w:val="00EF5BFC"/>
    <w:rsid w:val="00EF6BF9"/>
    <w:rsid w:val="00F00CD9"/>
    <w:rsid w:val="00F016C0"/>
    <w:rsid w:val="00F0284E"/>
    <w:rsid w:val="00F02DFB"/>
    <w:rsid w:val="00F02E20"/>
    <w:rsid w:val="00F04030"/>
    <w:rsid w:val="00F04729"/>
    <w:rsid w:val="00F04904"/>
    <w:rsid w:val="00F04A77"/>
    <w:rsid w:val="00F04DEC"/>
    <w:rsid w:val="00F05655"/>
    <w:rsid w:val="00F05793"/>
    <w:rsid w:val="00F057CB"/>
    <w:rsid w:val="00F07568"/>
    <w:rsid w:val="00F0783A"/>
    <w:rsid w:val="00F07B52"/>
    <w:rsid w:val="00F10654"/>
    <w:rsid w:val="00F112D9"/>
    <w:rsid w:val="00F12302"/>
    <w:rsid w:val="00F12BA4"/>
    <w:rsid w:val="00F14C1B"/>
    <w:rsid w:val="00F14DD5"/>
    <w:rsid w:val="00F14ED9"/>
    <w:rsid w:val="00F156BA"/>
    <w:rsid w:val="00F15F93"/>
    <w:rsid w:val="00F1671B"/>
    <w:rsid w:val="00F16BD0"/>
    <w:rsid w:val="00F1740C"/>
    <w:rsid w:val="00F20BCB"/>
    <w:rsid w:val="00F22BE4"/>
    <w:rsid w:val="00F22F78"/>
    <w:rsid w:val="00F234A9"/>
    <w:rsid w:val="00F234CA"/>
    <w:rsid w:val="00F25EB3"/>
    <w:rsid w:val="00F269FD"/>
    <w:rsid w:val="00F276FF"/>
    <w:rsid w:val="00F301D8"/>
    <w:rsid w:val="00F30B84"/>
    <w:rsid w:val="00F311B3"/>
    <w:rsid w:val="00F3257D"/>
    <w:rsid w:val="00F328B4"/>
    <w:rsid w:val="00F33C57"/>
    <w:rsid w:val="00F33E0D"/>
    <w:rsid w:val="00F33F91"/>
    <w:rsid w:val="00F346C5"/>
    <w:rsid w:val="00F34FBC"/>
    <w:rsid w:val="00F3565E"/>
    <w:rsid w:val="00F37029"/>
    <w:rsid w:val="00F41270"/>
    <w:rsid w:val="00F4244A"/>
    <w:rsid w:val="00F43632"/>
    <w:rsid w:val="00F45E46"/>
    <w:rsid w:val="00F45EE3"/>
    <w:rsid w:val="00F46251"/>
    <w:rsid w:val="00F50782"/>
    <w:rsid w:val="00F51BAB"/>
    <w:rsid w:val="00F52974"/>
    <w:rsid w:val="00F52CE7"/>
    <w:rsid w:val="00F53385"/>
    <w:rsid w:val="00F53B8C"/>
    <w:rsid w:val="00F53BE3"/>
    <w:rsid w:val="00F5424C"/>
    <w:rsid w:val="00F5483F"/>
    <w:rsid w:val="00F5503C"/>
    <w:rsid w:val="00F57AFC"/>
    <w:rsid w:val="00F57E50"/>
    <w:rsid w:val="00F6012F"/>
    <w:rsid w:val="00F60901"/>
    <w:rsid w:val="00F643AD"/>
    <w:rsid w:val="00F64C99"/>
    <w:rsid w:val="00F6511E"/>
    <w:rsid w:val="00F657A9"/>
    <w:rsid w:val="00F67562"/>
    <w:rsid w:val="00F675F4"/>
    <w:rsid w:val="00F6762C"/>
    <w:rsid w:val="00F676F5"/>
    <w:rsid w:val="00F67ACC"/>
    <w:rsid w:val="00F70825"/>
    <w:rsid w:val="00F71CFA"/>
    <w:rsid w:val="00F72297"/>
    <w:rsid w:val="00F72665"/>
    <w:rsid w:val="00F72E6B"/>
    <w:rsid w:val="00F73457"/>
    <w:rsid w:val="00F736F9"/>
    <w:rsid w:val="00F73C15"/>
    <w:rsid w:val="00F75103"/>
    <w:rsid w:val="00F75A2F"/>
    <w:rsid w:val="00F75E53"/>
    <w:rsid w:val="00F7615B"/>
    <w:rsid w:val="00F76279"/>
    <w:rsid w:val="00F76A57"/>
    <w:rsid w:val="00F80013"/>
    <w:rsid w:val="00F800FA"/>
    <w:rsid w:val="00F84664"/>
    <w:rsid w:val="00F849DD"/>
    <w:rsid w:val="00F85308"/>
    <w:rsid w:val="00F85487"/>
    <w:rsid w:val="00F85E71"/>
    <w:rsid w:val="00F86004"/>
    <w:rsid w:val="00F86155"/>
    <w:rsid w:val="00F86282"/>
    <w:rsid w:val="00F875B2"/>
    <w:rsid w:val="00F87B48"/>
    <w:rsid w:val="00F87DAD"/>
    <w:rsid w:val="00F90505"/>
    <w:rsid w:val="00F905BF"/>
    <w:rsid w:val="00F914F0"/>
    <w:rsid w:val="00F9176F"/>
    <w:rsid w:val="00F9211C"/>
    <w:rsid w:val="00F92A28"/>
    <w:rsid w:val="00F92BD4"/>
    <w:rsid w:val="00F93096"/>
    <w:rsid w:val="00F9316E"/>
    <w:rsid w:val="00F93DDE"/>
    <w:rsid w:val="00F943C2"/>
    <w:rsid w:val="00F949CA"/>
    <w:rsid w:val="00F963CA"/>
    <w:rsid w:val="00F96DB0"/>
    <w:rsid w:val="00F96DE8"/>
    <w:rsid w:val="00F97865"/>
    <w:rsid w:val="00F979AE"/>
    <w:rsid w:val="00FA0AD1"/>
    <w:rsid w:val="00FA19D1"/>
    <w:rsid w:val="00FA1AC9"/>
    <w:rsid w:val="00FA1E3B"/>
    <w:rsid w:val="00FA21ED"/>
    <w:rsid w:val="00FA2446"/>
    <w:rsid w:val="00FA2F64"/>
    <w:rsid w:val="00FA3154"/>
    <w:rsid w:val="00FA4320"/>
    <w:rsid w:val="00FA4736"/>
    <w:rsid w:val="00FA7108"/>
    <w:rsid w:val="00FB1DF9"/>
    <w:rsid w:val="00FB1EC8"/>
    <w:rsid w:val="00FB292C"/>
    <w:rsid w:val="00FB2996"/>
    <w:rsid w:val="00FB2E1E"/>
    <w:rsid w:val="00FB375F"/>
    <w:rsid w:val="00FB3953"/>
    <w:rsid w:val="00FB3E78"/>
    <w:rsid w:val="00FB3EBF"/>
    <w:rsid w:val="00FB4035"/>
    <w:rsid w:val="00FB432F"/>
    <w:rsid w:val="00FB47EB"/>
    <w:rsid w:val="00FB56DE"/>
    <w:rsid w:val="00FB5771"/>
    <w:rsid w:val="00FB5834"/>
    <w:rsid w:val="00FB5B52"/>
    <w:rsid w:val="00FB5BF1"/>
    <w:rsid w:val="00FB62E3"/>
    <w:rsid w:val="00FB693D"/>
    <w:rsid w:val="00FB6DBE"/>
    <w:rsid w:val="00FB755C"/>
    <w:rsid w:val="00FB7F10"/>
    <w:rsid w:val="00FC1475"/>
    <w:rsid w:val="00FC2383"/>
    <w:rsid w:val="00FC3019"/>
    <w:rsid w:val="00FC3BE1"/>
    <w:rsid w:val="00FC6259"/>
    <w:rsid w:val="00FC70CB"/>
    <w:rsid w:val="00FC7763"/>
    <w:rsid w:val="00FD0735"/>
    <w:rsid w:val="00FD1090"/>
    <w:rsid w:val="00FD1922"/>
    <w:rsid w:val="00FD1C68"/>
    <w:rsid w:val="00FD202B"/>
    <w:rsid w:val="00FD2F49"/>
    <w:rsid w:val="00FD3FC8"/>
    <w:rsid w:val="00FD563E"/>
    <w:rsid w:val="00FD5FDB"/>
    <w:rsid w:val="00FD6BE4"/>
    <w:rsid w:val="00FD7330"/>
    <w:rsid w:val="00FD7F41"/>
    <w:rsid w:val="00FE0422"/>
    <w:rsid w:val="00FE0A94"/>
    <w:rsid w:val="00FE184E"/>
    <w:rsid w:val="00FE1B94"/>
    <w:rsid w:val="00FE21FD"/>
    <w:rsid w:val="00FE31E6"/>
    <w:rsid w:val="00FE3426"/>
    <w:rsid w:val="00FE38AD"/>
    <w:rsid w:val="00FE41AD"/>
    <w:rsid w:val="00FE4DD1"/>
    <w:rsid w:val="00FE4F77"/>
    <w:rsid w:val="00FE6170"/>
    <w:rsid w:val="00FE6696"/>
    <w:rsid w:val="00FE6B42"/>
    <w:rsid w:val="00FF051E"/>
    <w:rsid w:val="00FF08D0"/>
    <w:rsid w:val="00FF2C25"/>
    <w:rsid w:val="00FF3F84"/>
    <w:rsid w:val="00FF47DC"/>
    <w:rsid w:val="00FF4E15"/>
    <w:rsid w:val="00FF57CB"/>
    <w:rsid w:val="00FF5B11"/>
    <w:rsid w:val="00FF5BF3"/>
    <w:rsid w:val="00FF6118"/>
    <w:rsid w:val="00FF62A5"/>
    <w:rsid w:val="00FF67C8"/>
    <w:rsid w:val="00FF76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9FD1"/>
  <w15:docId w15:val="{47F453F1-7953-4B49-86AF-345854AC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7D1D"/>
    <w:rPr>
      <w:sz w:val="16"/>
      <w:szCs w:val="16"/>
    </w:rPr>
  </w:style>
  <w:style w:type="paragraph" w:styleId="CommentText">
    <w:name w:val="annotation text"/>
    <w:basedOn w:val="Normal"/>
    <w:link w:val="CommentTextChar"/>
    <w:uiPriority w:val="99"/>
    <w:unhideWhenUsed/>
    <w:rsid w:val="00B67D1D"/>
    <w:pPr>
      <w:spacing w:line="240" w:lineRule="auto"/>
    </w:pPr>
    <w:rPr>
      <w:sz w:val="20"/>
      <w:szCs w:val="20"/>
    </w:rPr>
  </w:style>
  <w:style w:type="character" w:customStyle="1" w:styleId="CommentTextChar">
    <w:name w:val="Comment Text Char"/>
    <w:basedOn w:val="DefaultParagraphFont"/>
    <w:link w:val="CommentText"/>
    <w:uiPriority w:val="99"/>
    <w:rsid w:val="00B67D1D"/>
    <w:rPr>
      <w:sz w:val="20"/>
      <w:szCs w:val="20"/>
    </w:rPr>
  </w:style>
  <w:style w:type="paragraph" w:styleId="CommentSubject">
    <w:name w:val="annotation subject"/>
    <w:basedOn w:val="CommentText"/>
    <w:next w:val="CommentText"/>
    <w:link w:val="CommentSubjectChar"/>
    <w:uiPriority w:val="99"/>
    <w:semiHidden/>
    <w:unhideWhenUsed/>
    <w:rsid w:val="00B67D1D"/>
    <w:rPr>
      <w:b/>
      <w:bCs/>
    </w:rPr>
  </w:style>
  <w:style w:type="character" w:customStyle="1" w:styleId="CommentSubjectChar">
    <w:name w:val="Comment Subject Char"/>
    <w:basedOn w:val="CommentTextChar"/>
    <w:link w:val="CommentSubject"/>
    <w:uiPriority w:val="99"/>
    <w:semiHidden/>
    <w:rsid w:val="00B67D1D"/>
    <w:rPr>
      <w:b/>
      <w:bCs/>
      <w:sz w:val="20"/>
      <w:szCs w:val="20"/>
    </w:rPr>
  </w:style>
  <w:style w:type="paragraph" w:styleId="BalloonText">
    <w:name w:val="Balloon Text"/>
    <w:basedOn w:val="Normal"/>
    <w:link w:val="BalloonTextChar"/>
    <w:uiPriority w:val="99"/>
    <w:semiHidden/>
    <w:unhideWhenUsed/>
    <w:rsid w:val="00B67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1D"/>
    <w:rPr>
      <w:rFonts w:ascii="Segoe UI" w:hAnsi="Segoe UI" w:cs="Segoe UI"/>
      <w:sz w:val="18"/>
      <w:szCs w:val="18"/>
    </w:rPr>
  </w:style>
  <w:style w:type="paragraph" w:styleId="HTMLPreformatted">
    <w:name w:val="HTML Preformatted"/>
    <w:basedOn w:val="Normal"/>
    <w:link w:val="HTMLPreformattedChar"/>
    <w:uiPriority w:val="99"/>
    <w:semiHidden/>
    <w:unhideWhenUsed/>
    <w:rsid w:val="00B6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67D1D"/>
    <w:rPr>
      <w:rFonts w:ascii="Courier New" w:eastAsia="Times New Roman" w:hAnsi="Courier New" w:cs="Courier New"/>
      <w:sz w:val="20"/>
      <w:szCs w:val="20"/>
      <w:lang w:eastAsia="pl-PL"/>
    </w:rPr>
  </w:style>
  <w:style w:type="paragraph" w:styleId="Header">
    <w:name w:val="header"/>
    <w:basedOn w:val="Normal"/>
    <w:link w:val="HeaderChar"/>
    <w:uiPriority w:val="99"/>
    <w:unhideWhenUsed/>
    <w:rsid w:val="003B7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78CA"/>
  </w:style>
  <w:style w:type="paragraph" w:styleId="Footer">
    <w:name w:val="footer"/>
    <w:basedOn w:val="Normal"/>
    <w:link w:val="FooterChar"/>
    <w:uiPriority w:val="99"/>
    <w:unhideWhenUsed/>
    <w:rsid w:val="003B7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78CA"/>
  </w:style>
  <w:style w:type="character" w:styleId="Hyperlink">
    <w:name w:val="Hyperlink"/>
    <w:basedOn w:val="DefaultParagraphFont"/>
    <w:uiPriority w:val="99"/>
    <w:unhideWhenUsed/>
    <w:rsid w:val="000011F5"/>
    <w:rPr>
      <w:color w:val="0563C1" w:themeColor="hyperlink"/>
      <w:u w:val="single"/>
    </w:rPr>
  </w:style>
  <w:style w:type="paragraph" w:styleId="ListParagraph">
    <w:name w:val="List Paragraph"/>
    <w:basedOn w:val="Normal"/>
    <w:uiPriority w:val="34"/>
    <w:qFormat/>
    <w:rsid w:val="005639B4"/>
    <w:pPr>
      <w:ind w:left="720"/>
      <w:contextualSpacing/>
    </w:pPr>
  </w:style>
  <w:style w:type="character" w:customStyle="1" w:styleId="UnresolvedMention1">
    <w:name w:val="Unresolved Mention1"/>
    <w:basedOn w:val="DefaultParagraphFont"/>
    <w:uiPriority w:val="99"/>
    <w:semiHidden/>
    <w:unhideWhenUsed/>
    <w:rsid w:val="00D023FE"/>
    <w:rPr>
      <w:color w:val="605E5C"/>
      <w:shd w:val="clear" w:color="auto" w:fill="E1DFDD"/>
    </w:rPr>
  </w:style>
  <w:style w:type="character" w:customStyle="1" w:styleId="named-content">
    <w:name w:val="named-content"/>
    <w:basedOn w:val="DefaultParagraphFont"/>
    <w:rsid w:val="006B4465"/>
  </w:style>
  <w:style w:type="character" w:styleId="Emphasis">
    <w:name w:val="Emphasis"/>
    <w:basedOn w:val="DefaultParagraphFont"/>
    <w:uiPriority w:val="20"/>
    <w:qFormat/>
    <w:rsid w:val="00720E44"/>
    <w:rPr>
      <w:i/>
      <w:iCs/>
    </w:rPr>
  </w:style>
  <w:style w:type="paragraph" w:styleId="NormalWeb">
    <w:name w:val="Normal (Web)"/>
    <w:basedOn w:val="Normal"/>
    <w:uiPriority w:val="99"/>
    <w:unhideWhenUsed/>
    <w:rsid w:val="00B76B6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jlqj4b">
    <w:name w:val="jlqj4b"/>
    <w:basedOn w:val="DefaultParagraphFont"/>
    <w:rsid w:val="003613A2"/>
  </w:style>
  <w:style w:type="paragraph" w:customStyle="1" w:styleId="Default">
    <w:name w:val="Default"/>
    <w:rsid w:val="008177C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viiyi">
    <w:name w:val="viiyi"/>
    <w:basedOn w:val="DefaultParagraphFont"/>
    <w:rsid w:val="000B2B7F"/>
  </w:style>
  <w:style w:type="character" w:customStyle="1" w:styleId="UnresolvedMention2">
    <w:name w:val="Unresolved Mention2"/>
    <w:basedOn w:val="DefaultParagraphFont"/>
    <w:uiPriority w:val="99"/>
    <w:semiHidden/>
    <w:unhideWhenUsed/>
    <w:rsid w:val="00AA45D2"/>
    <w:rPr>
      <w:color w:val="605E5C"/>
      <w:shd w:val="clear" w:color="auto" w:fill="E1DFDD"/>
    </w:rPr>
  </w:style>
  <w:style w:type="table" w:styleId="TableGrid">
    <w:name w:val="Table Grid"/>
    <w:basedOn w:val="TableNormal"/>
    <w:uiPriority w:val="39"/>
    <w:unhideWhenUsed/>
    <w:rsid w:val="00FB7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A1B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4009">
      <w:bodyDiv w:val="1"/>
      <w:marLeft w:val="0"/>
      <w:marRight w:val="0"/>
      <w:marTop w:val="0"/>
      <w:marBottom w:val="0"/>
      <w:divBdr>
        <w:top w:val="none" w:sz="0" w:space="0" w:color="auto"/>
        <w:left w:val="none" w:sz="0" w:space="0" w:color="auto"/>
        <w:bottom w:val="none" w:sz="0" w:space="0" w:color="auto"/>
        <w:right w:val="none" w:sz="0" w:space="0" w:color="auto"/>
      </w:divBdr>
    </w:div>
    <w:div w:id="77678386">
      <w:bodyDiv w:val="1"/>
      <w:marLeft w:val="0"/>
      <w:marRight w:val="0"/>
      <w:marTop w:val="0"/>
      <w:marBottom w:val="0"/>
      <w:divBdr>
        <w:top w:val="none" w:sz="0" w:space="0" w:color="auto"/>
        <w:left w:val="none" w:sz="0" w:space="0" w:color="auto"/>
        <w:bottom w:val="none" w:sz="0" w:space="0" w:color="auto"/>
        <w:right w:val="none" w:sz="0" w:space="0" w:color="auto"/>
      </w:divBdr>
    </w:div>
    <w:div w:id="137843939">
      <w:bodyDiv w:val="1"/>
      <w:marLeft w:val="0"/>
      <w:marRight w:val="0"/>
      <w:marTop w:val="0"/>
      <w:marBottom w:val="0"/>
      <w:divBdr>
        <w:top w:val="none" w:sz="0" w:space="0" w:color="auto"/>
        <w:left w:val="none" w:sz="0" w:space="0" w:color="auto"/>
        <w:bottom w:val="none" w:sz="0" w:space="0" w:color="auto"/>
        <w:right w:val="none" w:sz="0" w:space="0" w:color="auto"/>
      </w:divBdr>
    </w:div>
    <w:div w:id="174882768">
      <w:bodyDiv w:val="1"/>
      <w:marLeft w:val="0"/>
      <w:marRight w:val="0"/>
      <w:marTop w:val="0"/>
      <w:marBottom w:val="0"/>
      <w:divBdr>
        <w:top w:val="none" w:sz="0" w:space="0" w:color="auto"/>
        <w:left w:val="none" w:sz="0" w:space="0" w:color="auto"/>
        <w:bottom w:val="none" w:sz="0" w:space="0" w:color="auto"/>
        <w:right w:val="none" w:sz="0" w:space="0" w:color="auto"/>
      </w:divBdr>
    </w:div>
    <w:div w:id="209659260">
      <w:bodyDiv w:val="1"/>
      <w:marLeft w:val="0"/>
      <w:marRight w:val="0"/>
      <w:marTop w:val="0"/>
      <w:marBottom w:val="0"/>
      <w:divBdr>
        <w:top w:val="none" w:sz="0" w:space="0" w:color="auto"/>
        <w:left w:val="none" w:sz="0" w:space="0" w:color="auto"/>
        <w:bottom w:val="none" w:sz="0" w:space="0" w:color="auto"/>
        <w:right w:val="none" w:sz="0" w:space="0" w:color="auto"/>
      </w:divBdr>
    </w:div>
    <w:div w:id="292179057">
      <w:bodyDiv w:val="1"/>
      <w:marLeft w:val="0"/>
      <w:marRight w:val="0"/>
      <w:marTop w:val="0"/>
      <w:marBottom w:val="0"/>
      <w:divBdr>
        <w:top w:val="none" w:sz="0" w:space="0" w:color="auto"/>
        <w:left w:val="none" w:sz="0" w:space="0" w:color="auto"/>
        <w:bottom w:val="none" w:sz="0" w:space="0" w:color="auto"/>
        <w:right w:val="none" w:sz="0" w:space="0" w:color="auto"/>
      </w:divBdr>
    </w:div>
    <w:div w:id="292518477">
      <w:bodyDiv w:val="1"/>
      <w:marLeft w:val="0"/>
      <w:marRight w:val="0"/>
      <w:marTop w:val="0"/>
      <w:marBottom w:val="0"/>
      <w:divBdr>
        <w:top w:val="none" w:sz="0" w:space="0" w:color="auto"/>
        <w:left w:val="none" w:sz="0" w:space="0" w:color="auto"/>
        <w:bottom w:val="none" w:sz="0" w:space="0" w:color="auto"/>
        <w:right w:val="none" w:sz="0" w:space="0" w:color="auto"/>
      </w:divBdr>
    </w:div>
    <w:div w:id="302661517">
      <w:bodyDiv w:val="1"/>
      <w:marLeft w:val="0"/>
      <w:marRight w:val="0"/>
      <w:marTop w:val="0"/>
      <w:marBottom w:val="0"/>
      <w:divBdr>
        <w:top w:val="none" w:sz="0" w:space="0" w:color="auto"/>
        <w:left w:val="none" w:sz="0" w:space="0" w:color="auto"/>
        <w:bottom w:val="none" w:sz="0" w:space="0" w:color="auto"/>
        <w:right w:val="none" w:sz="0" w:space="0" w:color="auto"/>
      </w:divBdr>
    </w:div>
    <w:div w:id="411584769">
      <w:bodyDiv w:val="1"/>
      <w:marLeft w:val="0"/>
      <w:marRight w:val="0"/>
      <w:marTop w:val="0"/>
      <w:marBottom w:val="0"/>
      <w:divBdr>
        <w:top w:val="none" w:sz="0" w:space="0" w:color="auto"/>
        <w:left w:val="none" w:sz="0" w:space="0" w:color="auto"/>
        <w:bottom w:val="none" w:sz="0" w:space="0" w:color="auto"/>
        <w:right w:val="none" w:sz="0" w:space="0" w:color="auto"/>
      </w:divBdr>
    </w:div>
    <w:div w:id="426923815">
      <w:bodyDiv w:val="1"/>
      <w:marLeft w:val="0"/>
      <w:marRight w:val="0"/>
      <w:marTop w:val="0"/>
      <w:marBottom w:val="0"/>
      <w:divBdr>
        <w:top w:val="none" w:sz="0" w:space="0" w:color="auto"/>
        <w:left w:val="none" w:sz="0" w:space="0" w:color="auto"/>
        <w:bottom w:val="none" w:sz="0" w:space="0" w:color="auto"/>
        <w:right w:val="none" w:sz="0" w:space="0" w:color="auto"/>
      </w:divBdr>
    </w:div>
    <w:div w:id="455566877">
      <w:bodyDiv w:val="1"/>
      <w:marLeft w:val="0"/>
      <w:marRight w:val="0"/>
      <w:marTop w:val="0"/>
      <w:marBottom w:val="0"/>
      <w:divBdr>
        <w:top w:val="none" w:sz="0" w:space="0" w:color="auto"/>
        <w:left w:val="none" w:sz="0" w:space="0" w:color="auto"/>
        <w:bottom w:val="none" w:sz="0" w:space="0" w:color="auto"/>
        <w:right w:val="none" w:sz="0" w:space="0" w:color="auto"/>
      </w:divBdr>
    </w:div>
    <w:div w:id="575559093">
      <w:bodyDiv w:val="1"/>
      <w:marLeft w:val="0"/>
      <w:marRight w:val="0"/>
      <w:marTop w:val="0"/>
      <w:marBottom w:val="0"/>
      <w:divBdr>
        <w:top w:val="none" w:sz="0" w:space="0" w:color="auto"/>
        <w:left w:val="none" w:sz="0" w:space="0" w:color="auto"/>
        <w:bottom w:val="none" w:sz="0" w:space="0" w:color="auto"/>
        <w:right w:val="none" w:sz="0" w:space="0" w:color="auto"/>
      </w:divBdr>
      <w:divsChild>
        <w:div w:id="1085297728">
          <w:marLeft w:val="0"/>
          <w:marRight w:val="0"/>
          <w:marTop w:val="0"/>
          <w:marBottom w:val="0"/>
          <w:divBdr>
            <w:top w:val="none" w:sz="0" w:space="0" w:color="auto"/>
            <w:left w:val="none" w:sz="0" w:space="0" w:color="auto"/>
            <w:bottom w:val="none" w:sz="0" w:space="0" w:color="auto"/>
            <w:right w:val="none" w:sz="0" w:space="0" w:color="auto"/>
          </w:divBdr>
        </w:div>
        <w:div w:id="1872381768">
          <w:marLeft w:val="0"/>
          <w:marRight w:val="0"/>
          <w:marTop w:val="0"/>
          <w:marBottom w:val="0"/>
          <w:divBdr>
            <w:top w:val="none" w:sz="0" w:space="0" w:color="auto"/>
            <w:left w:val="none" w:sz="0" w:space="0" w:color="auto"/>
            <w:bottom w:val="none" w:sz="0" w:space="0" w:color="auto"/>
            <w:right w:val="none" w:sz="0" w:space="0" w:color="auto"/>
          </w:divBdr>
          <w:divsChild>
            <w:div w:id="398985920">
              <w:marLeft w:val="0"/>
              <w:marRight w:val="0"/>
              <w:marTop w:val="0"/>
              <w:marBottom w:val="0"/>
              <w:divBdr>
                <w:top w:val="none" w:sz="0" w:space="0" w:color="auto"/>
                <w:left w:val="none" w:sz="0" w:space="0" w:color="auto"/>
                <w:bottom w:val="none" w:sz="0" w:space="0" w:color="auto"/>
                <w:right w:val="none" w:sz="0" w:space="0" w:color="auto"/>
              </w:divBdr>
              <w:divsChild>
                <w:div w:id="125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5118">
      <w:bodyDiv w:val="1"/>
      <w:marLeft w:val="0"/>
      <w:marRight w:val="0"/>
      <w:marTop w:val="0"/>
      <w:marBottom w:val="0"/>
      <w:divBdr>
        <w:top w:val="none" w:sz="0" w:space="0" w:color="auto"/>
        <w:left w:val="none" w:sz="0" w:space="0" w:color="auto"/>
        <w:bottom w:val="none" w:sz="0" w:space="0" w:color="auto"/>
        <w:right w:val="none" w:sz="0" w:space="0" w:color="auto"/>
      </w:divBdr>
    </w:div>
    <w:div w:id="633682685">
      <w:bodyDiv w:val="1"/>
      <w:marLeft w:val="0"/>
      <w:marRight w:val="0"/>
      <w:marTop w:val="0"/>
      <w:marBottom w:val="0"/>
      <w:divBdr>
        <w:top w:val="none" w:sz="0" w:space="0" w:color="auto"/>
        <w:left w:val="none" w:sz="0" w:space="0" w:color="auto"/>
        <w:bottom w:val="none" w:sz="0" w:space="0" w:color="auto"/>
        <w:right w:val="none" w:sz="0" w:space="0" w:color="auto"/>
      </w:divBdr>
    </w:div>
    <w:div w:id="644890964">
      <w:bodyDiv w:val="1"/>
      <w:marLeft w:val="0"/>
      <w:marRight w:val="0"/>
      <w:marTop w:val="0"/>
      <w:marBottom w:val="0"/>
      <w:divBdr>
        <w:top w:val="none" w:sz="0" w:space="0" w:color="auto"/>
        <w:left w:val="none" w:sz="0" w:space="0" w:color="auto"/>
        <w:bottom w:val="none" w:sz="0" w:space="0" w:color="auto"/>
        <w:right w:val="none" w:sz="0" w:space="0" w:color="auto"/>
      </w:divBdr>
    </w:div>
    <w:div w:id="679157588">
      <w:bodyDiv w:val="1"/>
      <w:marLeft w:val="0"/>
      <w:marRight w:val="0"/>
      <w:marTop w:val="0"/>
      <w:marBottom w:val="0"/>
      <w:divBdr>
        <w:top w:val="none" w:sz="0" w:space="0" w:color="auto"/>
        <w:left w:val="none" w:sz="0" w:space="0" w:color="auto"/>
        <w:bottom w:val="none" w:sz="0" w:space="0" w:color="auto"/>
        <w:right w:val="none" w:sz="0" w:space="0" w:color="auto"/>
      </w:divBdr>
    </w:div>
    <w:div w:id="726878009">
      <w:bodyDiv w:val="1"/>
      <w:marLeft w:val="0"/>
      <w:marRight w:val="0"/>
      <w:marTop w:val="0"/>
      <w:marBottom w:val="0"/>
      <w:divBdr>
        <w:top w:val="none" w:sz="0" w:space="0" w:color="auto"/>
        <w:left w:val="none" w:sz="0" w:space="0" w:color="auto"/>
        <w:bottom w:val="none" w:sz="0" w:space="0" w:color="auto"/>
        <w:right w:val="none" w:sz="0" w:space="0" w:color="auto"/>
      </w:divBdr>
    </w:div>
    <w:div w:id="756485614">
      <w:bodyDiv w:val="1"/>
      <w:marLeft w:val="0"/>
      <w:marRight w:val="0"/>
      <w:marTop w:val="0"/>
      <w:marBottom w:val="0"/>
      <w:divBdr>
        <w:top w:val="none" w:sz="0" w:space="0" w:color="auto"/>
        <w:left w:val="none" w:sz="0" w:space="0" w:color="auto"/>
        <w:bottom w:val="none" w:sz="0" w:space="0" w:color="auto"/>
        <w:right w:val="none" w:sz="0" w:space="0" w:color="auto"/>
      </w:divBdr>
    </w:div>
    <w:div w:id="803043835">
      <w:bodyDiv w:val="1"/>
      <w:marLeft w:val="0"/>
      <w:marRight w:val="0"/>
      <w:marTop w:val="0"/>
      <w:marBottom w:val="0"/>
      <w:divBdr>
        <w:top w:val="none" w:sz="0" w:space="0" w:color="auto"/>
        <w:left w:val="none" w:sz="0" w:space="0" w:color="auto"/>
        <w:bottom w:val="none" w:sz="0" w:space="0" w:color="auto"/>
        <w:right w:val="none" w:sz="0" w:space="0" w:color="auto"/>
      </w:divBdr>
    </w:div>
    <w:div w:id="828399368">
      <w:bodyDiv w:val="1"/>
      <w:marLeft w:val="0"/>
      <w:marRight w:val="0"/>
      <w:marTop w:val="0"/>
      <w:marBottom w:val="0"/>
      <w:divBdr>
        <w:top w:val="none" w:sz="0" w:space="0" w:color="auto"/>
        <w:left w:val="none" w:sz="0" w:space="0" w:color="auto"/>
        <w:bottom w:val="none" w:sz="0" w:space="0" w:color="auto"/>
        <w:right w:val="none" w:sz="0" w:space="0" w:color="auto"/>
      </w:divBdr>
    </w:div>
    <w:div w:id="876087382">
      <w:bodyDiv w:val="1"/>
      <w:marLeft w:val="0"/>
      <w:marRight w:val="0"/>
      <w:marTop w:val="0"/>
      <w:marBottom w:val="0"/>
      <w:divBdr>
        <w:top w:val="none" w:sz="0" w:space="0" w:color="auto"/>
        <w:left w:val="none" w:sz="0" w:space="0" w:color="auto"/>
        <w:bottom w:val="none" w:sz="0" w:space="0" w:color="auto"/>
        <w:right w:val="none" w:sz="0" w:space="0" w:color="auto"/>
      </w:divBdr>
    </w:div>
    <w:div w:id="910845892">
      <w:bodyDiv w:val="1"/>
      <w:marLeft w:val="0"/>
      <w:marRight w:val="0"/>
      <w:marTop w:val="0"/>
      <w:marBottom w:val="0"/>
      <w:divBdr>
        <w:top w:val="none" w:sz="0" w:space="0" w:color="auto"/>
        <w:left w:val="none" w:sz="0" w:space="0" w:color="auto"/>
        <w:bottom w:val="none" w:sz="0" w:space="0" w:color="auto"/>
        <w:right w:val="none" w:sz="0" w:space="0" w:color="auto"/>
      </w:divBdr>
      <w:divsChild>
        <w:div w:id="1355570481">
          <w:marLeft w:val="0"/>
          <w:marRight w:val="0"/>
          <w:marTop w:val="0"/>
          <w:marBottom w:val="0"/>
          <w:divBdr>
            <w:top w:val="none" w:sz="0" w:space="0" w:color="auto"/>
            <w:left w:val="none" w:sz="0" w:space="0" w:color="auto"/>
            <w:bottom w:val="none" w:sz="0" w:space="0" w:color="auto"/>
            <w:right w:val="none" w:sz="0" w:space="0" w:color="auto"/>
          </w:divBdr>
          <w:divsChild>
            <w:div w:id="1643315569">
              <w:marLeft w:val="0"/>
              <w:marRight w:val="0"/>
              <w:marTop w:val="0"/>
              <w:marBottom w:val="0"/>
              <w:divBdr>
                <w:top w:val="none" w:sz="0" w:space="0" w:color="auto"/>
                <w:left w:val="none" w:sz="0" w:space="0" w:color="auto"/>
                <w:bottom w:val="none" w:sz="0" w:space="0" w:color="auto"/>
                <w:right w:val="none" w:sz="0" w:space="0" w:color="auto"/>
              </w:divBdr>
              <w:divsChild>
                <w:div w:id="1146239863">
                  <w:marLeft w:val="0"/>
                  <w:marRight w:val="0"/>
                  <w:marTop w:val="0"/>
                  <w:marBottom w:val="0"/>
                  <w:divBdr>
                    <w:top w:val="none" w:sz="0" w:space="0" w:color="auto"/>
                    <w:left w:val="none" w:sz="0" w:space="0" w:color="auto"/>
                    <w:bottom w:val="none" w:sz="0" w:space="0" w:color="auto"/>
                    <w:right w:val="none" w:sz="0" w:space="0" w:color="auto"/>
                  </w:divBdr>
                  <w:divsChild>
                    <w:div w:id="17664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0095">
      <w:bodyDiv w:val="1"/>
      <w:marLeft w:val="0"/>
      <w:marRight w:val="0"/>
      <w:marTop w:val="0"/>
      <w:marBottom w:val="0"/>
      <w:divBdr>
        <w:top w:val="none" w:sz="0" w:space="0" w:color="auto"/>
        <w:left w:val="none" w:sz="0" w:space="0" w:color="auto"/>
        <w:bottom w:val="none" w:sz="0" w:space="0" w:color="auto"/>
        <w:right w:val="none" w:sz="0" w:space="0" w:color="auto"/>
      </w:divBdr>
    </w:div>
    <w:div w:id="921721996">
      <w:bodyDiv w:val="1"/>
      <w:marLeft w:val="0"/>
      <w:marRight w:val="0"/>
      <w:marTop w:val="0"/>
      <w:marBottom w:val="0"/>
      <w:divBdr>
        <w:top w:val="none" w:sz="0" w:space="0" w:color="auto"/>
        <w:left w:val="none" w:sz="0" w:space="0" w:color="auto"/>
        <w:bottom w:val="none" w:sz="0" w:space="0" w:color="auto"/>
        <w:right w:val="none" w:sz="0" w:space="0" w:color="auto"/>
      </w:divBdr>
    </w:div>
    <w:div w:id="945766543">
      <w:bodyDiv w:val="1"/>
      <w:marLeft w:val="0"/>
      <w:marRight w:val="0"/>
      <w:marTop w:val="0"/>
      <w:marBottom w:val="0"/>
      <w:divBdr>
        <w:top w:val="none" w:sz="0" w:space="0" w:color="auto"/>
        <w:left w:val="none" w:sz="0" w:space="0" w:color="auto"/>
        <w:bottom w:val="none" w:sz="0" w:space="0" w:color="auto"/>
        <w:right w:val="none" w:sz="0" w:space="0" w:color="auto"/>
      </w:divBdr>
    </w:div>
    <w:div w:id="1000743085">
      <w:bodyDiv w:val="1"/>
      <w:marLeft w:val="0"/>
      <w:marRight w:val="0"/>
      <w:marTop w:val="0"/>
      <w:marBottom w:val="0"/>
      <w:divBdr>
        <w:top w:val="none" w:sz="0" w:space="0" w:color="auto"/>
        <w:left w:val="none" w:sz="0" w:space="0" w:color="auto"/>
        <w:bottom w:val="none" w:sz="0" w:space="0" w:color="auto"/>
        <w:right w:val="none" w:sz="0" w:space="0" w:color="auto"/>
      </w:divBdr>
    </w:div>
    <w:div w:id="1074469150">
      <w:bodyDiv w:val="1"/>
      <w:marLeft w:val="0"/>
      <w:marRight w:val="0"/>
      <w:marTop w:val="0"/>
      <w:marBottom w:val="0"/>
      <w:divBdr>
        <w:top w:val="none" w:sz="0" w:space="0" w:color="auto"/>
        <w:left w:val="none" w:sz="0" w:space="0" w:color="auto"/>
        <w:bottom w:val="none" w:sz="0" w:space="0" w:color="auto"/>
        <w:right w:val="none" w:sz="0" w:space="0" w:color="auto"/>
      </w:divBdr>
    </w:div>
    <w:div w:id="1103913711">
      <w:bodyDiv w:val="1"/>
      <w:marLeft w:val="0"/>
      <w:marRight w:val="0"/>
      <w:marTop w:val="0"/>
      <w:marBottom w:val="0"/>
      <w:divBdr>
        <w:top w:val="none" w:sz="0" w:space="0" w:color="auto"/>
        <w:left w:val="none" w:sz="0" w:space="0" w:color="auto"/>
        <w:bottom w:val="none" w:sz="0" w:space="0" w:color="auto"/>
        <w:right w:val="none" w:sz="0" w:space="0" w:color="auto"/>
      </w:divBdr>
    </w:div>
    <w:div w:id="1148934126">
      <w:bodyDiv w:val="1"/>
      <w:marLeft w:val="0"/>
      <w:marRight w:val="0"/>
      <w:marTop w:val="0"/>
      <w:marBottom w:val="0"/>
      <w:divBdr>
        <w:top w:val="none" w:sz="0" w:space="0" w:color="auto"/>
        <w:left w:val="none" w:sz="0" w:space="0" w:color="auto"/>
        <w:bottom w:val="none" w:sz="0" w:space="0" w:color="auto"/>
        <w:right w:val="none" w:sz="0" w:space="0" w:color="auto"/>
      </w:divBdr>
    </w:div>
    <w:div w:id="1177497356">
      <w:bodyDiv w:val="1"/>
      <w:marLeft w:val="0"/>
      <w:marRight w:val="0"/>
      <w:marTop w:val="0"/>
      <w:marBottom w:val="0"/>
      <w:divBdr>
        <w:top w:val="none" w:sz="0" w:space="0" w:color="auto"/>
        <w:left w:val="none" w:sz="0" w:space="0" w:color="auto"/>
        <w:bottom w:val="none" w:sz="0" w:space="0" w:color="auto"/>
        <w:right w:val="none" w:sz="0" w:space="0" w:color="auto"/>
      </w:divBdr>
    </w:div>
    <w:div w:id="1177963612">
      <w:bodyDiv w:val="1"/>
      <w:marLeft w:val="0"/>
      <w:marRight w:val="0"/>
      <w:marTop w:val="0"/>
      <w:marBottom w:val="0"/>
      <w:divBdr>
        <w:top w:val="none" w:sz="0" w:space="0" w:color="auto"/>
        <w:left w:val="none" w:sz="0" w:space="0" w:color="auto"/>
        <w:bottom w:val="none" w:sz="0" w:space="0" w:color="auto"/>
        <w:right w:val="none" w:sz="0" w:space="0" w:color="auto"/>
      </w:divBdr>
    </w:div>
    <w:div w:id="1348554919">
      <w:bodyDiv w:val="1"/>
      <w:marLeft w:val="0"/>
      <w:marRight w:val="0"/>
      <w:marTop w:val="0"/>
      <w:marBottom w:val="0"/>
      <w:divBdr>
        <w:top w:val="none" w:sz="0" w:space="0" w:color="auto"/>
        <w:left w:val="none" w:sz="0" w:space="0" w:color="auto"/>
        <w:bottom w:val="none" w:sz="0" w:space="0" w:color="auto"/>
        <w:right w:val="none" w:sz="0" w:space="0" w:color="auto"/>
      </w:divBdr>
    </w:div>
    <w:div w:id="1375808569">
      <w:bodyDiv w:val="1"/>
      <w:marLeft w:val="0"/>
      <w:marRight w:val="0"/>
      <w:marTop w:val="0"/>
      <w:marBottom w:val="0"/>
      <w:divBdr>
        <w:top w:val="none" w:sz="0" w:space="0" w:color="auto"/>
        <w:left w:val="none" w:sz="0" w:space="0" w:color="auto"/>
        <w:bottom w:val="none" w:sz="0" w:space="0" w:color="auto"/>
        <w:right w:val="none" w:sz="0" w:space="0" w:color="auto"/>
      </w:divBdr>
    </w:div>
    <w:div w:id="1478839959">
      <w:bodyDiv w:val="1"/>
      <w:marLeft w:val="0"/>
      <w:marRight w:val="0"/>
      <w:marTop w:val="0"/>
      <w:marBottom w:val="0"/>
      <w:divBdr>
        <w:top w:val="none" w:sz="0" w:space="0" w:color="auto"/>
        <w:left w:val="none" w:sz="0" w:space="0" w:color="auto"/>
        <w:bottom w:val="none" w:sz="0" w:space="0" w:color="auto"/>
        <w:right w:val="none" w:sz="0" w:space="0" w:color="auto"/>
      </w:divBdr>
    </w:div>
    <w:div w:id="1485581570">
      <w:bodyDiv w:val="1"/>
      <w:marLeft w:val="0"/>
      <w:marRight w:val="0"/>
      <w:marTop w:val="0"/>
      <w:marBottom w:val="0"/>
      <w:divBdr>
        <w:top w:val="none" w:sz="0" w:space="0" w:color="auto"/>
        <w:left w:val="none" w:sz="0" w:space="0" w:color="auto"/>
        <w:bottom w:val="none" w:sz="0" w:space="0" w:color="auto"/>
        <w:right w:val="none" w:sz="0" w:space="0" w:color="auto"/>
      </w:divBdr>
    </w:div>
    <w:div w:id="1487669324">
      <w:bodyDiv w:val="1"/>
      <w:marLeft w:val="0"/>
      <w:marRight w:val="0"/>
      <w:marTop w:val="0"/>
      <w:marBottom w:val="0"/>
      <w:divBdr>
        <w:top w:val="none" w:sz="0" w:space="0" w:color="auto"/>
        <w:left w:val="none" w:sz="0" w:space="0" w:color="auto"/>
        <w:bottom w:val="none" w:sz="0" w:space="0" w:color="auto"/>
        <w:right w:val="none" w:sz="0" w:space="0" w:color="auto"/>
      </w:divBdr>
    </w:div>
    <w:div w:id="1498301819">
      <w:bodyDiv w:val="1"/>
      <w:marLeft w:val="0"/>
      <w:marRight w:val="0"/>
      <w:marTop w:val="0"/>
      <w:marBottom w:val="0"/>
      <w:divBdr>
        <w:top w:val="none" w:sz="0" w:space="0" w:color="auto"/>
        <w:left w:val="none" w:sz="0" w:space="0" w:color="auto"/>
        <w:bottom w:val="none" w:sz="0" w:space="0" w:color="auto"/>
        <w:right w:val="none" w:sz="0" w:space="0" w:color="auto"/>
      </w:divBdr>
    </w:div>
    <w:div w:id="1568150018">
      <w:bodyDiv w:val="1"/>
      <w:marLeft w:val="0"/>
      <w:marRight w:val="0"/>
      <w:marTop w:val="0"/>
      <w:marBottom w:val="0"/>
      <w:divBdr>
        <w:top w:val="none" w:sz="0" w:space="0" w:color="auto"/>
        <w:left w:val="none" w:sz="0" w:space="0" w:color="auto"/>
        <w:bottom w:val="none" w:sz="0" w:space="0" w:color="auto"/>
        <w:right w:val="none" w:sz="0" w:space="0" w:color="auto"/>
      </w:divBdr>
    </w:div>
    <w:div w:id="1594901537">
      <w:bodyDiv w:val="1"/>
      <w:marLeft w:val="0"/>
      <w:marRight w:val="0"/>
      <w:marTop w:val="0"/>
      <w:marBottom w:val="0"/>
      <w:divBdr>
        <w:top w:val="none" w:sz="0" w:space="0" w:color="auto"/>
        <w:left w:val="none" w:sz="0" w:space="0" w:color="auto"/>
        <w:bottom w:val="none" w:sz="0" w:space="0" w:color="auto"/>
        <w:right w:val="none" w:sz="0" w:space="0" w:color="auto"/>
      </w:divBdr>
    </w:div>
    <w:div w:id="1613974558">
      <w:bodyDiv w:val="1"/>
      <w:marLeft w:val="0"/>
      <w:marRight w:val="0"/>
      <w:marTop w:val="0"/>
      <w:marBottom w:val="0"/>
      <w:divBdr>
        <w:top w:val="none" w:sz="0" w:space="0" w:color="auto"/>
        <w:left w:val="none" w:sz="0" w:space="0" w:color="auto"/>
        <w:bottom w:val="none" w:sz="0" w:space="0" w:color="auto"/>
        <w:right w:val="none" w:sz="0" w:space="0" w:color="auto"/>
      </w:divBdr>
    </w:div>
    <w:div w:id="1646817860">
      <w:bodyDiv w:val="1"/>
      <w:marLeft w:val="0"/>
      <w:marRight w:val="0"/>
      <w:marTop w:val="0"/>
      <w:marBottom w:val="0"/>
      <w:divBdr>
        <w:top w:val="none" w:sz="0" w:space="0" w:color="auto"/>
        <w:left w:val="none" w:sz="0" w:space="0" w:color="auto"/>
        <w:bottom w:val="none" w:sz="0" w:space="0" w:color="auto"/>
        <w:right w:val="none" w:sz="0" w:space="0" w:color="auto"/>
      </w:divBdr>
    </w:div>
    <w:div w:id="1826970448">
      <w:bodyDiv w:val="1"/>
      <w:marLeft w:val="0"/>
      <w:marRight w:val="0"/>
      <w:marTop w:val="0"/>
      <w:marBottom w:val="0"/>
      <w:divBdr>
        <w:top w:val="none" w:sz="0" w:space="0" w:color="auto"/>
        <w:left w:val="none" w:sz="0" w:space="0" w:color="auto"/>
        <w:bottom w:val="none" w:sz="0" w:space="0" w:color="auto"/>
        <w:right w:val="none" w:sz="0" w:space="0" w:color="auto"/>
      </w:divBdr>
    </w:div>
    <w:div w:id="1851286538">
      <w:bodyDiv w:val="1"/>
      <w:marLeft w:val="0"/>
      <w:marRight w:val="0"/>
      <w:marTop w:val="0"/>
      <w:marBottom w:val="0"/>
      <w:divBdr>
        <w:top w:val="none" w:sz="0" w:space="0" w:color="auto"/>
        <w:left w:val="none" w:sz="0" w:space="0" w:color="auto"/>
        <w:bottom w:val="none" w:sz="0" w:space="0" w:color="auto"/>
        <w:right w:val="none" w:sz="0" w:space="0" w:color="auto"/>
      </w:divBdr>
    </w:div>
    <w:div w:id="1887795314">
      <w:bodyDiv w:val="1"/>
      <w:marLeft w:val="0"/>
      <w:marRight w:val="0"/>
      <w:marTop w:val="0"/>
      <w:marBottom w:val="0"/>
      <w:divBdr>
        <w:top w:val="none" w:sz="0" w:space="0" w:color="auto"/>
        <w:left w:val="none" w:sz="0" w:space="0" w:color="auto"/>
        <w:bottom w:val="none" w:sz="0" w:space="0" w:color="auto"/>
        <w:right w:val="none" w:sz="0" w:space="0" w:color="auto"/>
      </w:divBdr>
      <w:divsChild>
        <w:div w:id="60295952">
          <w:marLeft w:val="0"/>
          <w:marRight w:val="0"/>
          <w:marTop w:val="0"/>
          <w:marBottom w:val="0"/>
          <w:divBdr>
            <w:top w:val="none" w:sz="0" w:space="0" w:color="auto"/>
            <w:left w:val="none" w:sz="0" w:space="0" w:color="auto"/>
            <w:bottom w:val="none" w:sz="0" w:space="0" w:color="auto"/>
            <w:right w:val="none" w:sz="0" w:space="0" w:color="auto"/>
          </w:divBdr>
          <w:divsChild>
            <w:div w:id="323168342">
              <w:marLeft w:val="0"/>
              <w:marRight w:val="0"/>
              <w:marTop w:val="0"/>
              <w:marBottom w:val="0"/>
              <w:divBdr>
                <w:top w:val="none" w:sz="0" w:space="0" w:color="auto"/>
                <w:left w:val="none" w:sz="0" w:space="0" w:color="auto"/>
                <w:bottom w:val="none" w:sz="0" w:space="0" w:color="auto"/>
                <w:right w:val="none" w:sz="0" w:space="0" w:color="auto"/>
              </w:divBdr>
              <w:divsChild>
                <w:div w:id="800536587">
                  <w:marLeft w:val="0"/>
                  <w:marRight w:val="0"/>
                  <w:marTop w:val="0"/>
                  <w:marBottom w:val="0"/>
                  <w:divBdr>
                    <w:top w:val="none" w:sz="0" w:space="0" w:color="auto"/>
                    <w:left w:val="none" w:sz="0" w:space="0" w:color="auto"/>
                    <w:bottom w:val="none" w:sz="0" w:space="0" w:color="auto"/>
                    <w:right w:val="none" w:sz="0" w:space="0" w:color="auto"/>
                  </w:divBdr>
                  <w:divsChild>
                    <w:div w:id="17389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24125">
      <w:bodyDiv w:val="1"/>
      <w:marLeft w:val="0"/>
      <w:marRight w:val="0"/>
      <w:marTop w:val="0"/>
      <w:marBottom w:val="0"/>
      <w:divBdr>
        <w:top w:val="none" w:sz="0" w:space="0" w:color="auto"/>
        <w:left w:val="none" w:sz="0" w:space="0" w:color="auto"/>
        <w:bottom w:val="none" w:sz="0" w:space="0" w:color="auto"/>
        <w:right w:val="none" w:sz="0" w:space="0" w:color="auto"/>
      </w:divBdr>
    </w:div>
    <w:div w:id="2026445668">
      <w:bodyDiv w:val="1"/>
      <w:marLeft w:val="0"/>
      <w:marRight w:val="0"/>
      <w:marTop w:val="0"/>
      <w:marBottom w:val="0"/>
      <w:divBdr>
        <w:top w:val="none" w:sz="0" w:space="0" w:color="auto"/>
        <w:left w:val="none" w:sz="0" w:space="0" w:color="auto"/>
        <w:bottom w:val="none" w:sz="0" w:space="0" w:color="auto"/>
        <w:right w:val="none" w:sz="0" w:space="0" w:color="auto"/>
      </w:divBdr>
    </w:div>
    <w:div w:id="2038894501">
      <w:bodyDiv w:val="1"/>
      <w:marLeft w:val="0"/>
      <w:marRight w:val="0"/>
      <w:marTop w:val="0"/>
      <w:marBottom w:val="0"/>
      <w:divBdr>
        <w:top w:val="none" w:sz="0" w:space="0" w:color="auto"/>
        <w:left w:val="none" w:sz="0" w:space="0" w:color="auto"/>
        <w:bottom w:val="none" w:sz="0" w:space="0" w:color="auto"/>
        <w:right w:val="none" w:sz="0" w:space="0" w:color="auto"/>
      </w:divBdr>
    </w:div>
    <w:div w:id="2076705146">
      <w:bodyDiv w:val="1"/>
      <w:marLeft w:val="0"/>
      <w:marRight w:val="0"/>
      <w:marTop w:val="0"/>
      <w:marBottom w:val="0"/>
      <w:divBdr>
        <w:top w:val="none" w:sz="0" w:space="0" w:color="auto"/>
        <w:left w:val="none" w:sz="0" w:space="0" w:color="auto"/>
        <w:bottom w:val="none" w:sz="0" w:space="0" w:color="auto"/>
        <w:right w:val="none" w:sz="0" w:space="0" w:color="auto"/>
      </w:divBdr>
    </w:div>
    <w:div w:id="2108885867">
      <w:bodyDiv w:val="1"/>
      <w:marLeft w:val="0"/>
      <w:marRight w:val="0"/>
      <w:marTop w:val="0"/>
      <w:marBottom w:val="0"/>
      <w:divBdr>
        <w:top w:val="none" w:sz="0" w:space="0" w:color="auto"/>
        <w:left w:val="none" w:sz="0" w:space="0" w:color="auto"/>
        <w:bottom w:val="none" w:sz="0" w:space="0" w:color="auto"/>
        <w:right w:val="none" w:sz="0" w:space="0" w:color="auto"/>
      </w:divBdr>
    </w:div>
    <w:div w:id="21157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40</Pages>
  <Words>11535</Words>
  <Characters>65753</Characters>
  <Application>Microsoft Office Word</Application>
  <DocSecurity>0</DocSecurity>
  <Lines>547</Lines>
  <Paragraphs>154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Instytut Genetyki Człowieka PAN</Company>
  <LinksUpToDate>false</LinksUpToDate>
  <CharactersWithSpaces>77134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Marzena Gajęcka</dc:creator>
  <cp:lastModifiedBy>Jochum, Michael D.</cp:lastModifiedBy>
  <cp:revision>2</cp:revision>
  <dcterms:created xsi:type="dcterms:W3CDTF">2022-07-31T16:16:00Z</dcterms:created>
  <dcterms:modified xsi:type="dcterms:W3CDTF">2022-07-31T16:16:00Z</dcterms:modified>
</cp:coreProperties>
</file>